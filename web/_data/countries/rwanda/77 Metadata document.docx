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7D8F9" w14:textId="77777777" w:rsidR="00744F3A" w:rsidRPr="002D2326" w:rsidRDefault="00744F3A" w:rsidP="00744F3A">
      <w:pPr>
        <w:pStyle w:val="Heading1"/>
        <w:numPr>
          <w:ilvl w:val="0"/>
          <w:numId w:val="0"/>
        </w:numPr>
        <w:ind w:left="432"/>
        <w:rPr>
          <w:rFonts w:ascii="Arial" w:hAnsi="Arial" w:cs="Arial"/>
          <w:b w:val="0"/>
          <w:sz w:val="40"/>
          <w:szCs w:val="40"/>
        </w:rPr>
      </w:pPr>
      <w:bookmarkStart w:id="0" w:name="_Toc533147094"/>
      <w:bookmarkStart w:id="1" w:name="_Hlk523410563"/>
      <w:bookmarkStart w:id="2" w:name="_Hlk524077834"/>
      <w:r w:rsidRPr="002D2326">
        <w:rPr>
          <w:rFonts w:ascii="Arial" w:hAnsi="Arial" w:cs="Arial"/>
          <w:b w:val="0"/>
          <w:sz w:val="40"/>
          <w:szCs w:val="40"/>
        </w:rPr>
        <w:t>PART II: SUSTAINABLE DEVELOPMENT GOALS (RSDGs) INDICATORS</w:t>
      </w:r>
      <w:bookmarkEnd w:id="0"/>
    </w:p>
    <w:p w14:paraId="289BBE9F" w14:textId="77777777" w:rsidR="00744F3A" w:rsidRPr="002D2326" w:rsidRDefault="00744F3A" w:rsidP="00744F3A">
      <w:pPr>
        <w:rPr>
          <w:rStyle w:val="IntenseEmphasis"/>
          <w:rFonts w:eastAsiaTheme="majorEastAsia"/>
          <w:bCs w:val="0"/>
          <w:smallCaps/>
          <w:color w:val="000000" w:themeColor="text1"/>
          <w:sz w:val="32"/>
          <w:szCs w:val="32"/>
          <w:highlight w:val="lightGray"/>
        </w:rPr>
      </w:pPr>
      <w:r w:rsidRPr="002D2326">
        <w:rPr>
          <w:rStyle w:val="IntenseEmphasis"/>
          <w:sz w:val="32"/>
          <w:szCs w:val="32"/>
          <w:highlight w:val="lightGray"/>
        </w:rPr>
        <w:br w:type="page"/>
      </w:r>
    </w:p>
    <w:p w14:paraId="79EC9E65" w14:textId="77777777" w:rsidR="00744F3A" w:rsidRPr="002D2326" w:rsidRDefault="00744F3A" w:rsidP="00744F3A">
      <w:pPr>
        <w:pStyle w:val="Heading2"/>
        <w:numPr>
          <w:ilvl w:val="1"/>
          <w:numId w:val="29"/>
        </w:numPr>
        <w:rPr>
          <w:rStyle w:val="IntenseEmphasis"/>
          <w:rFonts w:ascii="Arial" w:hAnsi="Arial" w:cs="Arial"/>
          <w:b/>
          <w:sz w:val="32"/>
          <w:szCs w:val="32"/>
          <w:u w:val="single"/>
        </w:rPr>
      </w:pPr>
      <w:bookmarkStart w:id="3" w:name="_Toc533147095"/>
      <w:r w:rsidRPr="002D2326">
        <w:rPr>
          <w:rStyle w:val="IntenseEmphasis"/>
          <w:rFonts w:ascii="Arial" w:hAnsi="Arial" w:cs="Arial"/>
          <w:sz w:val="32"/>
          <w:szCs w:val="32"/>
          <w:u w:val="single"/>
        </w:rPr>
        <w:lastRenderedPageBreak/>
        <w:t>Currently Available Indicators</w:t>
      </w:r>
      <w:bookmarkEnd w:id="3"/>
    </w:p>
    <w:bookmarkEnd w:id="1"/>
    <w:bookmarkEnd w:id="2"/>
    <w:p w14:paraId="05857138" w14:textId="77777777" w:rsidR="00744F3A" w:rsidRPr="002D2326" w:rsidRDefault="00744F3A" w:rsidP="00744F3A"/>
    <w:p w14:paraId="6B5533CE" w14:textId="77777777" w:rsidR="00744F3A" w:rsidRPr="002D2326" w:rsidRDefault="00744F3A" w:rsidP="00744F3A">
      <w:pPr>
        <w:pStyle w:val="Heading2"/>
        <w:numPr>
          <w:ilvl w:val="0"/>
          <w:numId w:val="0"/>
        </w:numPr>
        <w:ind w:left="576" w:hanging="576"/>
        <w:rPr>
          <w:rFonts w:ascii="Arial" w:hAnsi="Arial" w:cs="Arial"/>
        </w:rPr>
      </w:pPr>
      <w:bookmarkStart w:id="4" w:name="_Toc517414108"/>
      <w:bookmarkStart w:id="5" w:name="_Toc533147096"/>
      <w:bookmarkStart w:id="6" w:name="_Hlk517414147"/>
      <w:r w:rsidRPr="002D2326">
        <w:rPr>
          <w:rFonts w:ascii="Arial" w:hAnsi="Arial" w:cs="Arial"/>
        </w:rPr>
        <w:t>1.2.1 Proportion of population living below the national poverty line, by sex and age</w:t>
      </w:r>
      <w:bookmarkEnd w:id="4"/>
      <w:bookmarkEnd w:id="5"/>
    </w:p>
    <w:tbl>
      <w:tblPr>
        <w:tblStyle w:val="TableGrid"/>
        <w:tblW w:w="9634" w:type="dxa"/>
        <w:tblLook w:val="04A0" w:firstRow="1" w:lastRow="0" w:firstColumn="1" w:lastColumn="0" w:noHBand="0" w:noVBand="1"/>
      </w:tblPr>
      <w:tblGrid>
        <w:gridCol w:w="2689"/>
        <w:gridCol w:w="6945"/>
      </w:tblGrid>
      <w:tr w:rsidR="00744F3A" w:rsidRPr="002D2326" w14:paraId="38556BFF"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EB1441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18E3A0A" w14:textId="77777777" w:rsidR="00744F3A" w:rsidRPr="002D2326" w:rsidRDefault="00744F3A" w:rsidP="00A06685"/>
        </w:tc>
      </w:tr>
      <w:tr w:rsidR="00744F3A" w:rsidRPr="002D2326" w14:paraId="2051E886" w14:textId="77777777" w:rsidTr="00A06685">
        <w:tc>
          <w:tcPr>
            <w:tcW w:w="2689" w:type="dxa"/>
            <w:tcBorders>
              <w:top w:val="single" w:sz="4" w:space="0" w:color="auto"/>
              <w:left w:val="single" w:sz="4" w:space="0" w:color="auto"/>
              <w:bottom w:val="single" w:sz="4" w:space="0" w:color="auto"/>
              <w:right w:val="single" w:sz="4" w:space="0" w:color="auto"/>
            </w:tcBorders>
          </w:tcPr>
          <w:p w14:paraId="401CF1B9" w14:textId="77777777" w:rsidR="00744F3A" w:rsidRPr="002D2326" w:rsidRDefault="00744F3A" w:rsidP="00A06685">
            <w:pPr>
              <w:ind w:right="283"/>
              <w:jc w:val="both"/>
            </w:pPr>
            <w:r w:rsidRPr="002D2326">
              <w:t>Definition</w:t>
            </w:r>
          </w:p>
          <w:p w14:paraId="3172291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E549F11" w14:textId="04FAEF8F" w:rsidR="00744F3A" w:rsidRPr="002D2326" w:rsidRDefault="00744F3A" w:rsidP="00A06685">
            <w:pPr>
              <w:jc w:val="both"/>
            </w:pPr>
            <w:r w:rsidRPr="002D2326">
              <w:t>Defined as the percentage of the population living below the national poverty line which is on less than 64,000 RWF per adult equivalent per year measured in 2001 prices corresponding to 118, 000 RWF in 2010.</w:t>
            </w:r>
          </w:p>
          <w:p w14:paraId="7F67245E" w14:textId="77777777" w:rsidR="00744F3A" w:rsidRPr="002D2326" w:rsidRDefault="00744F3A" w:rsidP="00A06685">
            <w:pPr>
              <w:jc w:val="both"/>
            </w:pPr>
            <w:r w:rsidRPr="002D2326">
              <w:t>The poverty line is a threshold of the value of total annual per capita consumption in a household below which an individual is considered poor. Aggregate household consumption is computed as the sum of expenditure on food as well as value of auto consumption, expenditure on non-food,</w:t>
            </w:r>
          </w:p>
          <w:p w14:paraId="32EB1825" w14:textId="77777777" w:rsidR="00744F3A" w:rsidRPr="002D2326" w:rsidRDefault="00744F3A" w:rsidP="00A06685">
            <w:pPr>
              <w:jc w:val="both"/>
            </w:pPr>
            <w:r w:rsidRPr="002D2326">
              <w:t>health items, education, housing utilities, value of in-kind wages, other benefits received by the household and a measure of the use value of durable goods owned by the household. Consumption per capita is then computed as the total consumption per adult equivalent. Where adult</w:t>
            </w:r>
          </w:p>
          <w:p w14:paraId="1D0CBC1C" w14:textId="29C4F3E7" w:rsidR="00744F3A" w:rsidRPr="002D2326" w:rsidRDefault="00744F3A" w:rsidP="00A06685">
            <w:pPr>
              <w:jc w:val="both"/>
            </w:pPr>
            <w:r w:rsidRPr="002D2326">
              <w:t>equivalence is an aggregate indicator for household size which takes into account its age and sex composition.</w:t>
            </w:r>
          </w:p>
          <w:p w14:paraId="0C993E17" w14:textId="77777777" w:rsidR="00744F3A" w:rsidRPr="002D2326" w:rsidRDefault="00744F3A" w:rsidP="00A06685">
            <w:pPr>
              <w:jc w:val="both"/>
            </w:pPr>
            <w:r w:rsidRPr="002D2326">
              <w:t>The poverty line is then set with reference to a minimum food consumption basket, judged to offer the required number of calories (2200 k calories per day) for a Rwandan likely to be involved in physically demanding agricultural activity, along with an allowance for non-food consumption. The non-food consumption expenditure is determined as a</w:t>
            </w:r>
          </w:p>
          <w:p w14:paraId="6DEFB725" w14:textId="77777777" w:rsidR="00744F3A" w:rsidRPr="002D2326" w:rsidRDefault="00744F3A" w:rsidP="00A06685">
            <w:pPr>
              <w:jc w:val="both"/>
            </w:pPr>
            <w:r w:rsidRPr="002D2326">
              <w:t>function of food consumption.</w:t>
            </w:r>
          </w:p>
        </w:tc>
      </w:tr>
      <w:tr w:rsidR="00744F3A" w:rsidRPr="002D2326" w14:paraId="3DD247BC" w14:textId="77777777" w:rsidTr="00744F3A">
        <w:trPr>
          <w:trHeight w:val="548"/>
        </w:trPr>
        <w:tc>
          <w:tcPr>
            <w:tcW w:w="2689" w:type="dxa"/>
            <w:tcBorders>
              <w:top w:val="single" w:sz="4" w:space="0" w:color="auto"/>
              <w:left w:val="single" w:sz="4" w:space="0" w:color="auto"/>
              <w:bottom w:val="single" w:sz="4" w:space="0" w:color="auto"/>
              <w:right w:val="single" w:sz="4" w:space="0" w:color="auto"/>
            </w:tcBorders>
          </w:tcPr>
          <w:p w14:paraId="48AF2D40" w14:textId="00D1F0F7" w:rsidR="00744F3A" w:rsidRPr="002D2326" w:rsidRDefault="00744F3A" w:rsidP="00744F3A">
            <w:pPr>
              <w:ind w:right="283"/>
              <w:jc w:val="both"/>
            </w:pPr>
            <w:r w:rsidRPr="002D2326">
              <w:t>Geographic coverage</w:t>
            </w:r>
          </w:p>
        </w:tc>
        <w:tc>
          <w:tcPr>
            <w:tcW w:w="6945" w:type="dxa"/>
            <w:tcBorders>
              <w:top w:val="single" w:sz="4" w:space="0" w:color="auto"/>
              <w:left w:val="single" w:sz="4" w:space="0" w:color="auto"/>
              <w:bottom w:val="single" w:sz="4" w:space="0" w:color="auto"/>
              <w:right w:val="single" w:sz="4" w:space="0" w:color="auto"/>
            </w:tcBorders>
            <w:hideMark/>
          </w:tcPr>
          <w:p w14:paraId="0367BD35" w14:textId="77777777" w:rsidR="00744F3A" w:rsidRPr="002D2326" w:rsidRDefault="00744F3A" w:rsidP="00A06685">
            <w:r w:rsidRPr="002D2326">
              <w:t>National</w:t>
            </w:r>
          </w:p>
        </w:tc>
      </w:tr>
      <w:tr w:rsidR="00744F3A" w:rsidRPr="002D2326" w14:paraId="3A48569C" w14:textId="77777777" w:rsidTr="00744F3A">
        <w:trPr>
          <w:trHeight w:val="521"/>
        </w:trPr>
        <w:tc>
          <w:tcPr>
            <w:tcW w:w="2689" w:type="dxa"/>
            <w:tcBorders>
              <w:top w:val="single" w:sz="4" w:space="0" w:color="auto"/>
              <w:left w:val="single" w:sz="4" w:space="0" w:color="auto"/>
              <w:bottom w:val="single" w:sz="4" w:space="0" w:color="auto"/>
              <w:right w:val="single" w:sz="4" w:space="0" w:color="auto"/>
            </w:tcBorders>
          </w:tcPr>
          <w:p w14:paraId="254AC808" w14:textId="1115D2AE" w:rsidR="00744F3A" w:rsidRPr="002D2326" w:rsidRDefault="00744F3A" w:rsidP="00744F3A">
            <w:pPr>
              <w:ind w:right="283"/>
            </w:pPr>
            <w:r w:rsidRPr="002D2326">
              <w:t>Unit of Measurement</w:t>
            </w:r>
          </w:p>
        </w:tc>
        <w:tc>
          <w:tcPr>
            <w:tcW w:w="6945" w:type="dxa"/>
            <w:tcBorders>
              <w:top w:val="single" w:sz="4" w:space="0" w:color="auto"/>
              <w:left w:val="single" w:sz="4" w:space="0" w:color="auto"/>
              <w:bottom w:val="single" w:sz="4" w:space="0" w:color="auto"/>
              <w:right w:val="single" w:sz="4" w:space="0" w:color="auto"/>
            </w:tcBorders>
            <w:hideMark/>
          </w:tcPr>
          <w:p w14:paraId="40E8B3D9" w14:textId="77777777" w:rsidR="00744F3A" w:rsidRPr="002D2326" w:rsidRDefault="00744F3A" w:rsidP="00744F3A">
            <w:r w:rsidRPr="002D2326">
              <w:t>Percent</w:t>
            </w:r>
          </w:p>
        </w:tc>
      </w:tr>
      <w:tr w:rsidR="00744F3A" w:rsidRPr="002D2326" w14:paraId="3737684F" w14:textId="77777777" w:rsidTr="00A06685">
        <w:tc>
          <w:tcPr>
            <w:tcW w:w="2689" w:type="dxa"/>
            <w:tcBorders>
              <w:top w:val="single" w:sz="4" w:space="0" w:color="auto"/>
              <w:left w:val="single" w:sz="4" w:space="0" w:color="auto"/>
              <w:bottom w:val="single" w:sz="4" w:space="0" w:color="auto"/>
              <w:right w:val="single" w:sz="4" w:space="0" w:color="auto"/>
            </w:tcBorders>
          </w:tcPr>
          <w:p w14:paraId="042F8328" w14:textId="77777777" w:rsidR="00744F3A" w:rsidRPr="002D2326" w:rsidRDefault="00744F3A" w:rsidP="00A06685">
            <w:pPr>
              <w:ind w:right="283"/>
              <w:jc w:val="both"/>
            </w:pPr>
            <w:r w:rsidRPr="002D2326">
              <w:t>Computation method</w:t>
            </w:r>
          </w:p>
          <w:p w14:paraId="2DC738E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EDE9F34" w14:textId="77777777" w:rsidR="00744F3A" w:rsidRPr="002D2326" w:rsidRDefault="00744F3A" w:rsidP="00A06685">
            <w:pPr>
              <w:jc w:val="both"/>
            </w:pPr>
            <w:r w:rsidRPr="002D2326">
              <w:t>Household annual consumption per adult equivalent is computed and compared with the poverty line. Individuals living in households whose per capita consumption falls below the poverty line are considered as poor.</w:t>
            </w:r>
          </w:p>
          <w:p w14:paraId="4D8E6AF3" w14:textId="77777777" w:rsidR="00744F3A" w:rsidRPr="002D2326" w:rsidRDefault="00744F3A" w:rsidP="00A06685">
            <w:pPr>
              <w:jc w:val="both"/>
            </w:pPr>
          </w:p>
          <w:p w14:paraId="6BA9DD0B" w14:textId="77777777" w:rsidR="00744F3A" w:rsidRPr="002D2326" w:rsidRDefault="00744F3A" w:rsidP="00A06685">
            <m:oMathPara>
              <m:oMath>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population</m:t>
                </m:r>
                <m:r>
                  <m:rPr>
                    <m:sty m:val="p"/>
                  </m:rPr>
                  <w:rPr>
                    <w:rFonts w:ascii="Cambria Math" w:hAnsi="Cambria Math"/>
                  </w:rPr>
                  <m:t xml:space="preserve"> </m:t>
                </m:r>
                <m:r>
                  <w:rPr>
                    <w:rFonts w:ascii="Cambria Math" w:hAnsi="Cambria Math"/>
                  </w:rPr>
                  <m:t>living</m:t>
                </m:r>
                <m:r>
                  <m:rPr>
                    <m:sty m:val="p"/>
                  </m:rPr>
                  <w:rPr>
                    <w:rFonts w:ascii="Cambria Math" w:hAnsi="Cambria Math"/>
                  </w:rPr>
                  <m:t xml:space="preserve"> </m:t>
                </m:r>
                <m:r>
                  <w:rPr>
                    <w:rFonts w:ascii="Cambria Math" w:hAnsi="Cambria Math"/>
                  </w:rPr>
                  <m:t>below</m:t>
                </m:r>
                <m:r>
                  <m:rPr>
                    <m:sty m:val="p"/>
                  </m:rPr>
                  <w:rPr>
                    <w:rFonts w:ascii="Cambria Math" w:hAnsi="Cambria Math"/>
                  </w:rPr>
                  <m:t xml:space="preserve"> </m:t>
                </m:r>
                <m:r>
                  <w:rPr>
                    <w:rFonts w:ascii="Cambria Math" w:hAnsi="Cambria Math"/>
                  </w:rPr>
                  <m:t>national</m:t>
                </m:r>
                <m:r>
                  <m:rPr>
                    <m:sty m:val="p"/>
                  </m:rPr>
                  <w:rPr>
                    <w:rFonts w:ascii="Cambria Math" w:hAnsi="Cambria Math"/>
                  </w:rPr>
                  <m:t xml:space="preserve"> </m:t>
                </m:r>
                <m:r>
                  <w:rPr>
                    <w:rFonts w:ascii="Cambria Math" w:hAnsi="Cambria Math"/>
                  </w:rPr>
                  <m:t>poverty</m:t>
                </m:r>
                <m:r>
                  <m:rPr>
                    <m:sty m:val="p"/>
                  </m:rPr>
                  <w:rPr>
                    <w:rFonts w:ascii="Cambria Math" w:hAnsi="Cambria Math"/>
                  </w:rPr>
                  <m:t xml:space="preserve"> </m:t>
                </m:r>
                <m:r>
                  <w:rPr>
                    <w:rFonts w:ascii="Cambria Math" w:hAnsi="Cambria Math"/>
                  </w:rPr>
                  <m:t>line</m:t>
                </m:r>
                <m:r>
                  <m:rPr>
                    <m:sty m:val="p"/>
                  </m:rPr>
                  <w:rPr>
                    <w:rFonts w:ascii="Cambria Math" w:hAnsi="Cambria Math"/>
                  </w:rPr>
                  <m:t>=</m:t>
                </m:r>
                <m:f>
                  <m:fPr>
                    <m:ctrlPr>
                      <w:rPr>
                        <w:rFonts w:ascii="Cambria Math" w:hAnsi="Cambria Math"/>
                      </w:rPr>
                    </m:ctrlPr>
                  </m:fPr>
                  <m:num>
                    <m:r>
                      <m:rPr>
                        <m:sty m:val="p"/>
                      </m:rPr>
                      <w:rPr>
                        <w:rFonts w:ascii="Cambria Math" w:hAnsi="Cambria Math"/>
                      </w:rPr>
                      <m:t>N</m:t>
                    </m:r>
                    <m:r>
                      <m:rPr>
                        <m:sty m:val="p"/>
                      </m:rPr>
                      <w:rPr>
                        <w:rFonts w:ascii="Cambria Math" w:hAnsi="Cambria Math"/>
                        <w:vertAlign w:val="subscript"/>
                      </w:rPr>
                      <m:t>p</m:t>
                    </m:r>
                  </m:num>
                  <m:den>
                    <m:r>
                      <w:rPr>
                        <w:rFonts w:ascii="Cambria Math" w:hAnsi="Cambria Math"/>
                      </w:rPr>
                      <m:t>N</m:t>
                    </m:r>
                  </m:den>
                </m:f>
                <m:r>
                  <m:rPr>
                    <m:sty m:val="p"/>
                  </m:rPr>
                  <w:rPr>
                    <w:rFonts w:ascii="Cambria Math" w:hAnsi="Cambria Math"/>
                  </w:rPr>
                  <m:t>×100</m:t>
                </m:r>
              </m:oMath>
            </m:oMathPara>
          </w:p>
          <w:p w14:paraId="6E91D6FE" w14:textId="77777777" w:rsidR="00744F3A" w:rsidRPr="002D2326" w:rsidRDefault="00744F3A" w:rsidP="00A06685">
            <w:pPr>
              <w:jc w:val="both"/>
            </w:pPr>
          </w:p>
          <w:p w14:paraId="6BF1D2F8" w14:textId="77777777" w:rsidR="00744F3A" w:rsidRPr="002D2326" w:rsidRDefault="00744F3A" w:rsidP="00A06685">
            <w:pPr>
              <w:jc w:val="both"/>
            </w:pPr>
            <w:r w:rsidRPr="002D2326">
              <w:t>Where N</w:t>
            </w:r>
            <w:r w:rsidRPr="002D2326">
              <w:rPr>
                <w:vertAlign w:val="subscript"/>
              </w:rPr>
              <w:t>p</w:t>
            </w:r>
            <w:r w:rsidRPr="002D2326">
              <w:t xml:space="preserve"> denotes the number of population (adult equivalent) living below the poverty line and N denotes total number of population</w:t>
            </w:r>
          </w:p>
        </w:tc>
      </w:tr>
      <w:tr w:rsidR="00744F3A" w:rsidRPr="002D2326" w14:paraId="63EBB7C0" w14:textId="77777777" w:rsidTr="00A06685">
        <w:tc>
          <w:tcPr>
            <w:tcW w:w="2689" w:type="dxa"/>
            <w:tcBorders>
              <w:top w:val="single" w:sz="4" w:space="0" w:color="auto"/>
              <w:left w:val="single" w:sz="4" w:space="0" w:color="auto"/>
              <w:bottom w:val="single" w:sz="4" w:space="0" w:color="auto"/>
              <w:right w:val="single" w:sz="4" w:space="0" w:color="auto"/>
            </w:tcBorders>
          </w:tcPr>
          <w:p w14:paraId="63A96E0C" w14:textId="77777777" w:rsidR="00744F3A" w:rsidRPr="002D2326" w:rsidRDefault="00744F3A" w:rsidP="00A06685">
            <w:pPr>
              <w:ind w:right="283"/>
              <w:jc w:val="both"/>
            </w:pPr>
            <w:r w:rsidRPr="002D2326">
              <w:t>Disaggregation</w:t>
            </w:r>
          </w:p>
          <w:p w14:paraId="75EFA9E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6562A89"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Geographical: National, Province, District Residence (Urban &amp; Rural)</w:t>
            </w:r>
          </w:p>
          <w:p w14:paraId="32AA89FC"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Sex</w:t>
            </w:r>
          </w:p>
          <w:p w14:paraId="537C5593" w14:textId="77777777" w:rsidR="00744F3A" w:rsidRPr="002D2326" w:rsidRDefault="00744F3A" w:rsidP="00744F3A">
            <w:pPr>
              <w:pStyle w:val="PlainText"/>
              <w:numPr>
                <w:ilvl w:val="0"/>
                <w:numId w:val="3"/>
              </w:numPr>
              <w:rPr>
                <w:rFonts w:ascii="Arial" w:hAnsi="Arial"/>
              </w:rPr>
            </w:pPr>
            <w:r w:rsidRPr="002D2326">
              <w:rPr>
                <w:rFonts w:ascii="Arial" w:hAnsi="Arial"/>
                <w:sz w:val="22"/>
                <w:szCs w:val="22"/>
              </w:rPr>
              <w:t>Age group</w:t>
            </w:r>
          </w:p>
        </w:tc>
      </w:tr>
      <w:tr w:rsidR="00744F3A" w:rsidRPr="002D2326" w14:paraId="25BF0DA8" w14:textId="77777777" w:rsidTr="00A06685">
        <w:tc>
          <w:tcPr>
            <w:tcW w:w="2689" w:type="dxa"/>
            <w:tcBorders>
              <w:top w:val="single" w:sz="4" w:space="0" w:color="auto"/>
              <w:left w:val="single" w:sz="4" w:space="0" w:color="auto"/>
              <w:bottom w:val="single" w:sz="4" w:space="0" w:color="auto"/>
              <w:right w:val="single" w:sz="4" w:space="0" w:color="auto"/>
            </w:tcBorders>
          </w:tcPr>
          <w:p w14:paraId="64F5284D" w14:textId="77777777" w:rsidR="00744F3A" w:rsidRPr="002D2326" w:rsidRDefault="00744F3A" w:rsidP="00A06685">
            <w:pPr>
              <w:ind w:right="283"/>
            </w:pPr>
            <w:r w:rsidRPr="002D2326">
              <w:lastRenderedPageBreak/>
              <w:t>Comments and limitations/ Other Information</w:t>
            </w:r>
          </w:p>
          <w:p w14:paraId="2C17ECD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CE69A6D" w14:textId="77777777" w:rsidR="00744F3A" w:rsidRPr="002D2326" w:rsidRDefault="00744F3A" w:rsidP="00A06685">
            <w:pPr>
              <w:jc w:val="both"/>
            </w:pPr>
            <w:r w:rsidRPr="002D2326">
              <w:t>EICV surveys do not collect information on the intrahousehold distribution of consumption. Thus, the consumption-based standard of living measure is based on the assumption that individuals are represented in the distribution by the consumption measure of the household they belong to. This fails to take account of inequality in distribution within the household.</w:t>
            </w:r>
          </w:p>
        </w:tc>
      </w:tr>
      <w:tr w:rsidR="00744F3A" w:rsidRPr="002D2326" w14:paraId="4DA5AD4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E884AAC" w14:textId="0D40115E" w:rsidR="00744F3A" w:rsidRPr="00744F3A" w:rsidRDefault="00744F3A" w:rsidP="00744F3A">
            <w:pPr>
              <w:ind w:right="283"/>
              <w:jc w:val="both"/>
              <w:rPr>
                <w:color w:val="2F5496" w:themeColor="accent1" w:themeShade="BF"/>
                <w:sz w:val="24"/>
              </w:rPr>
            </w:pPr>
            <w:r w:rsidRPr="002D2326">
              <w:rPr>
                <w:color w:val="2F5496" w:themeColor="accent1" w:themeShade="BF"/>
                <w:sz w:val="24"/>
              </w:rPr>
              <w:t>Global Metadata</w:t>
            </w:r>
          </w:p>
        </w:tc>
      </w:tr>
      <w:tr w:rsidR="00744F3A" w:rsidRPr="002D2326" w14:paraId="5872236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7F491B8"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2C872A65" w14:textId="77777777" w:rsidR="00744F3A" w:rsidRPr="002D2326" w:rsidRDefault="00744F3A" w:rsidP="00A06685">
            <w:pPr>
              <w:jc w:val="both"/>
            </w:pPr>
            <w:r w:rsidRPr="002D2326">
              <w:t>Proportion of population living below the national poverty line, by sex and age</w:t>
            </w:r>
          </w:p>
        </w:tc>
      </w:tr>
      <w:tr w:rsidR="00744F3A" w:rsidRPr="002D2326" w14:paraId="11714AD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DC527E5"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7F98513B" w14:textId="77777777" w:rsidR="00744F3A" w:rsidRPr="002D2326" w:rsidRDefault="00744F3A" w:rsidP="00A06685">
            <w:pPr>
              <w:jc w:val="both"/>
            </w:pPr>
            <w:r w:rsidRPr="002D2326">
              <w:t>1.2.1</w:t>
            </w:r>
          </w:p>
        </w:tc>
      </w:tr>
      <w:tr w:rsidR="00744F3A" w:rsidRPr="002D2326" w14:paraId="4B0960CE" w14:textId="77777777" w:rsidTr="00A06685">
        <w:tc>
          <w:tcPr>
            <w:tcW w:w="2689" w:type="dxa"/>
            <w:tcBorders>
              <w:top w:val="single" w:sz="4" w:space="0" w:color="auto"/>
              <w:left w:val="single" w:sz="4" w:space="0" w:color="auto"/>
              <w:bottom w:val="single" w:sz="4" w:space="0" w:color="auto"/>
              <w:right w:val="single" w:sz="4" w:space="0" w:color="auto"/>
            </w:tcBorders>
          </w:tcPr>
          <w:p w14:paraId="4251884D" w14:textId="77777777" w:rsidR="00744F3A" w:rsidRPr="002D2326" w:rsidRDefault="00744F3A" w:rsidP="00A06685">
            <w:pPr>
              <w:ind w:right="283"/>
            </w:pPr>
            <w:r w:rsidRPr="002D2326">
              <w:t>Target Name</w:t>
            </w:r>
          </w:p>
          <w:p w14:paraId="4CE6DC85" w14:textId="77777777" w:rsidR="00744F3A" w:rsidRPr="002D2326" w:rsidRDefault="00744F3A" w:rsidP="00A06685">
            <w:pPr>
              <w:ind w:right="283"/>
            </w:pPr>
          </w:p>
        </w:tc>
        <w:tc>
          <w:tcPr>
            <w:tcW w:w="6945" w:type="dxa"/>
            <w:tcBorders>
              <w:top w:val="single" w:sz="4" w:space="0" w:color="auto"/>
              <w:left w:val="single" w:sz="4" w:space="0" w:color="auto"/>
              <w:bottom w:val="single" w:sz="4" w:space="0" w:color="auto"/>
              <w:right w:val="single" w:sz="4" w:space="0" w:color="auto"/>
            </w:tcBorders>
            <w:hideMark/>
          </w:tcPr>
          <w:p w14:paraId="4FA6BF65" w14:textId="77777777" w:rsidR="00744F3A" w:rsidRPr="002D2326" w:rsidRDefault="00744F3A" w:rsidP="00A06685">
            <w:pPr>
              <w:jc w:val="both"/>
            </w:pPr>
            <w:r w:rsidRPr="002D2326">
              <w:t>By 2030, reduce at least by half the proportion of men, women and children of all ages living in poverty in all its dimensions according to national definitions</w:t>
            </w:r>
          </w:p>
        </w:tc>
      </w:tr>
      <w:tr w:rsidR="00744F3A" w:rsidRPr="002D2326" w14:paraId="7527ACB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1D393E1" w14:textId="77777777" w:rsidR="00744F3A" w:rsidRPr="002D2326" w:rsidRDefault="00744F3A" w:rsidP="00A06685">
            <w:pPr>
              <w:ind w:right="283"/>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6CDCFECB" w14:textId="77777777" w:rsidR="00744F3A" w:rsidRPr="002D2326" w:rsidRDefault="00744F3A" w:rsidP="00A06685">
            <w:pPr>
              <w:jc w:val="both"/>
            </w:pPr>
            <w:r w:rsidRPr="002D2326">
              <w:t>1.2</w:t>
            </w:r>
          </w:p>
        </w:tc>
      </w:tr>
      <w:tr w:rsidR="00744F3A" w:rsidRPr="002D2326" w14:paraId="39ADE8E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E195215"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hideMark/>
          </w:tcPr>
          <w:p w14:paraId="7C6E9743" w14:textId="77777777" w:rsidR="00744F3A" w:rsidRPr="002D2326" w:rsidRDefault="00744F3A" w:rsidP="00A06685">
            <w:pPr>
              <w:jc w:val="both"/>
            </w:pPr>
            <w:r w:rsidRPr="002D2326">
              <w:t>Monitoring national poverty is important for country-specific development agendas. National poverty lines are used to make more accurate estimates of poverty consistent with the country’s specific economic and social circumstances, and are not intended for international comparisons of poverty rates</w:t>
            </w:r>
          </w:p>
        </w:tc>
      </w:tr>
      <w:tr w:rsidR="00744F3A" w:rsidRPr="002D2326" w14:paraId="1BE2687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FCD3159"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5DEB0317" w14:textId="77777777" w:rsidR="00744F3A" w:rsidRPr="002D2326" w:rsidRDefault="00744F3A" w:rsidP="00A06685">
            <w:r w:rsidRPr="002D2326">
              <w:t>1</w:t>
            </w:r>
          </w:p>
        </w:tc>
      </w:tr>
      <w:tr w:rsidR="00744F3A" w:rsidRPr="002D2326" w14:paraId="402C29C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7CD7DC8"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015F4D7B" w14:textId="77777777" w:rsidR="00744F3A" w:rsidRPr="002D2326" w:rsidRDefault="00744F3A" w:rsidP="00A06685">
            <w:r w:rsidRPr="002D2326">
              <w:t>World Bank</w:t>
            </w:r>
          </w:p>
        </w:tc>
      </w:tr>
      <w:tr w:rsidR="00744F3A" w:rsidRPr="002D2326" w14:paraId="5FE5AF3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94B4C59"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58BCD935" w14:textId="77777777" w:rsidR="00744F3A" w:rsidRPr="002D2326" w:rsidRDefault="00744F3A" w:rsidP="00A06685">
            <w:pPr>
              <w:rPr>
                <w:rStyle w:val="HeaderChar"/>
              </w:rPr>
            </w:pPr>
            <w:hyperlink r:id="rId5" w:tgtFrame="_blank" w:history="1">
              <w:r w:rsidRPr="002D2326">
                <w:rPr>
                  <w:rStyle w:val="HeaderChar"/>
                </w:rPr>
                <w:t>United Nations Sustainable Development Goals Metadata (PDF 98.2 KB)</w:t>
              </w:r>
            </w:hyperlink>
          </w:p>
        </w:tc>
      </w:tr>
      <w:tr w:rsidR="00744F3A" w:rsidRPr="002D2326" w14:paraId="48BB6507"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5C885A2" w14:textId="4EF68C3A" w:rsidR="00744F3A" w:rsidRPr="00744F3A" w:rsidRDefault="00744F3A" w:rsidP="00744F3A">
            <w:pPr>
              <w:ind w:right="283"/>
              <w:jc w:val="both"/>
              <w:rPr>
                <w:color w:val="2F5496" w:themeColor="accent1" w:themeShade="BF"/>
                <w:sz w:val="24"/>
              </w:rPr>
            </w:pPr>
            <w:r w:rsidRPr="002D2326">
              <w:rPr>
                <w:color w:val="2F5496" w:themeColor="accent1" w:themeShade="BF"/>
                <w:sz w:val="24"/>
              </w:rPr>
              <w:t>Source</w:t>
            </w:r>
          </w:p>
        </w:tc>
      </w:tr>
      <w:tr w:rsidR="00744F3A" w:rsidRPr="002D2326" w14:paraId="328C29D8" w14:textId="77777777" w:rsidTr="00A06685">
        <w:tc>
          <w:tcPr>
            <w:tcW w:w="2689" w:type="dxa"/>
            <w:tcBorders>
              <w:top w:val="single" w:sz="4" w:space="0" w:color="auto"/>
              <w:left w:val="single" w:sz="4" w:space="0" w:color="auto"/>
              <w:bottom w:val="single" w:sz="4" w:space="0" w:color="auto"/>
              <w:right w:val="single" w:sz="4" w:space="0" w:color="auto"/>
            </w:tcBorders>
          </w:tcPr>
          <w:p w14:paraId="581F9AD4" w14:textId="77777777" w:rsidR="00744F3A" w:rsidRPr="002D2326" w:rsidRDefault="00744F3A" w:rsidP="00A06685">
            <w:pPr>
              <w:ind w:right="283"/>
              <w:jc w:val="both"/>
            </w:pPr>
            <w:r w:rsidRPr="002D2326">
              <w:t xml:space="preserve">Source Organization </w:t>
            </w:r>
          </w:p>
          <w:p w14:paraId="4F83965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62AC9CB" w14:textId="77777777" w:rsidR="00744F3A" w:rsidRPr="002D2326" w:rsidRDefault="00744F3A" w:rsidP="00A06685">
            <w:r w:rsidRPr="002D2326">
              <w:t>National Institute of Statistics of Rwanda (NISR)</w:t>
            </w:r>
          </w:p>
        </w:tc>
      </w:tr>
      <w:tr w:rsidR="00744F3A" w:rsidRPr="002D2326" w14:paraId="4D8CF7E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62E06AE" w14:textId="77777777" w:rsidR="00744F3A" w:rsidRPr="002D2326" w:rsidRDefault="00744F3A" w:rsidP="00A06685">
            <w:pPr>
              <w:ind w:right="283"/>
              <w:jc w:val="both"/>
            </w:pPr>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6EC3186D" w14:textId="77777777" w:rsidR="00744F3A" w:rsidRPr="002D2326" w:rsidRDefault="00744F3A" w:rsidP="00A06685">
            <w:r w:rsidRPr="002D2326">
              <w:t>Integrated Household Living Conditions Survey(EICV)</w:t>
            </w:r>
          </w:p>
        </w:tc>
      </w:tr>
      <w:tr w:rsidR="00744F3A" w:rsidRPr="002D2326" w14:paraId="7D00B684" w14:textId="77777777" w:rsidTr="00A06685">
        <w:tc>
          <w:tcPr>
            <w:tcW w:w="2689" w:type="dxa"/>
            <w:tcBorders>
              <w:top w:val="single" w:sz="4" w:space="0" w:color="auto"/>
              <w:left w:val="single" w:sz="4" w:space="0" w:color="auto"/>
              <w:bottom w:val="single" w:sz="4" w:space="0" w:color="auto"/>
              <w:right w:val="single" w:sz="4" w:space="0" w:color="auto"/>
            </w:tcBorders>
          </w:tcPr>
          <w:p w14:paraId="6169D3A0" w14:textId="636E5F1D" w:rsidR="00744F3A" w:rsidRPr="002D2326" w:rsidRDefault="00744F3A" w:rsidP="00A06685">
            <w:r w:rsidRPr="002D2326">
              <w:t>Periodicity</w:t>
            </w:r>
          </w:p>
        </w:tc>
        <w:tc>
          <w:tcPr>
            <w:tcW w:w="6945" w:type="dxa"/>
            <w:tcBorders>
              <w:top w:val="single" w:sz="4" w:space="0" w:color="auto"/>
              <w:left w:val="single" w:sz="4" w:space="0" w:color="auto"/>
              <w:bottom w:val="single" w:sz="4" w:space="0" w:color="auto"/>
              <w:right w:val="single" w:sz="4" w:space="0" w:color="auto"/>
            </w:tcBorders>
            <w:hideMark/>
          </w:tcPr>
          <w:p w14:paraId="33E8974A" w14:textId="77777777" w:rsidR="00744F3A" w:rsidRPr="002D2326" w:rsidRDefault="00744F3A" w:rsidP="00A06685">
            <w:r w:rsidRPr="002D2326">
              <w:t>3 years</w:t>
            </w:r>
          </w:p>
        </w:tc>
      </w:tr>
      <w:tr w:rsidR="00744F3A" w:rsidRPr="002D2326" w14:paraId="460A6433" w14:textId="77777777" w:rsidTr="00A06685">
        <w:tc>
          <w:tcPr>
            <w:tcW w:w="2689" w:type="dxa"/>
            <w:tcBorders>
              <w:top w:val="single" w:sz="4" w:space="0" w:color="auto"/>
              <w:left w:val="single" w:sz="4" w:space="0" w:color="auto"/>
              <w:bottom w:val="single" w:sz="4" w:space="0" w:color="auto"/>
              <w:right w:val="single" w:sz="4" w:space="0" w:color="auto"/>
            </w:tcBorders>
          </w:tcPr>
          <w:p w14:paraId="460C0725" w14:textId="1C43D7C5" w:rsidR="00744F3A" w:rsidRPr="002D2326" w:rsidRDefault="00744F3A" w:rsidP="00744F3A">
            <w:pPr>
              <w:ind w:right="283"/>
              <w:jc w:val="both"/>
            </w:pPr>
            <w:r w:rsidRPr="002D2326">
              <w:t>Earliest available data</w:t>
            </w:r>
          </w:p>
        </w:tc>
        <w:tc>
          <w:tcPr>
            <w:tcW w:w="6945" w:type="dxa"/>
            <w:tcBorders>
              <w:top w:val="single" w:sz="4" w:space="0" w:color="auto"/>
              <w:left w:val="single" w:sz="4" w:space="0" w:color="auto"/>
              <w:bottom w:val="single" w:sz="4" w:space="0" w:color="auto"/>
              <w:right w:val="single" w:sz="4" w:space="0" w:color="auto"/>
            </w:tcBorders>
            <w:hideMark/>
          </w:tcPr>
          <w:p w14:paraId="567AF4B3" w14:textId="77777777" w:rsidR="00744F3A" w:rsidRPr="002D2326" w:rsidRDefault="00744F3A" w:rsidP="00A06685">
            <w:r>
              <w:t>2000</w:t>
            </w:r>
          </w:p>
        </w:tc>
      </w:tr>
      <w:tr w:rsidR="00744F3A" w:rsidRPr="002D2326" w14:paraId="5AC8F5C6" w14:textId="77777777" w:rsidTr="00A06685">
        <w:tc>
          <w:tcPr>
            <w:tcW w:w="2689" w:type="dxa"/>
            <w:tcBorders>
              <w:top w:val="single" w:sz="4" w:space="0" w:color="auto"/>
              <w:left w:val="single" w:sz="4" w:space="0" w:color="auto"/>
              <w:bottom w:val="single" w:sz="4" w:space="0" w:color="auto"/>
              <w:right w:val="single" w:sz="4" w:space="0" w:color="auto"/>
            </w:tcBorders>
          </w:tcPr>
          <w:p w14:paraId="403AA8F8" w14:textId="71B95A2F" w:rsidR="00744F3A" w:rsidRPr="00744F3A" w:rsidRDefault="00744F3A" w:rsidP="00A06685">
            <w:pPr>
              <w:ind w:right="283"/>
              <w:jc w:val="both"/>
            </w:pPr>
            <w:r w:rsidRPr="002D2326">
              <w:t>Link to data source/ The text to show instead of the URL</w:t>
            </w:r>
          </w:p>
        </w:tc>
        <w:tc>
          <w:tcPr>
            <w:tcW w:w="6945" w:type="dxa"/>
            <w:tcBorders>
              <w:top w:val="single" w:sz="4" w:space="0" w:color="auto"/>
              <w:left w:val="single" w:sz="4" w:space="0" w:color="auto"/>
              <w:bottom w:val="single" w:sz="4" w:space="0" w:color="auto"/>
              <w:right w:val="single" w:sz="4" w:space="0" w:color="auto"/>
            </w:tcBorders>
          </w:tcPr>
          <w:p w14:paraId="7E22B323" w14:textId="6EC5B110" w:rsidR="00744F3A" w:rsidRDefault="00744F3A" w:rsidP="00A06685">
            <w:pPr>
              <w:rPr>
                <w:rStyle w:val="HeaderChar"/>
              </w:rPr>
            </w:pPr>
            <w:hyperlink r:id="rId6" w:history="1">
              <w:r w:rsidRPr="002D2326">
                <w:rPr>
                  <w:rStyle w:val="HeaderChar"/>
                </w:rPr>
                <w:t>http://www.statistics.gov.rw/datasource/integrated-household-living-conditions-survey-eicv</w:t>
              </w:r>
            </w:hyperlink>
            <w:r>
              <w:rPr>
                <w:rStyle w:val="HeaderChar"/>
              </w:rPr>
              <w:t xml:space="preserve"> </w:t>
            </w:r>
          </w:p>
          <w:p w14:paraId="143F4865" w14:textId="77777777" w:rsidR="00744F3A" w:rsidRPr="002D2326" w:rsidRDefault="00744F3A" w:rsidP="00A06685"/>
        </w:tc>
      </w:tr>
      <w:tr w:rsidR="00744F3A" w:rsidRPr="002D2326" w14:paraId="1930E37A" w14:textId="77777777" w:rsidTr="00A06685">
        <w:tc>
          <w:tcPr>
            <w:tcW w:w="2689" w:type="dxa"/>
            <w:tcBorders>
              <w:top w:val="single" w:sz="4" w:space="0" w:color="auto"/>
              <w:left w:val="single" w:sz="4" w:space="0" w:color="auto"/>
              <w:bottom w:val="single" w:sz="4" w:space="0" w:color="auto"/>
              <w:right w:val="single" w:sz="4" w:space="0" w:color="auto"/>
            </w:tcBorders>
          </w:tcPr>
          <w:p w14:paraId="3B9087E2" w14:textId="3126938C" w:rsidR="00744F3A" w:rsidRPr="002D2326" w:rsidRDefault="00744F3A" w:rsidP="00744F3A">
            <w:pPr>
              <w:ind w:right="283"/>
              <w:jc w:val="both"/>
            </w:pPr>
            <w:r w:rsidRPr="002D2326">
              <w:t>Release date</w:t>
            </w:r>
          </w:p>
        </w:tc>
        <w:tc>
          <w:tcPr>
            <w:tcW w:w="6945" w:type="dxa"/>
            <w:tcBorders>
              <w:top w:val="single" w:sz="4" w:space="0" w:color="auto"/>
              <w:left w:val="single" w:sz="4" w:space="0" w:color="auto"/>
              <w:bottom w:val="single" w:sz="4" w:space="0" w:color="auto"/>
              <w:right w:val="single" w:sz="4" w:space="0" w:color="auto"/>
            </w:tcBorders>
          </w:tcPr>
          <w:p w14:paraId="32B9B3BB" w14:textId="77777777" w:rsidR="00744F3A" w:rsidRPr="002D2326" w:rsidRDefault="00744F3A" w:rsidP="00A06685"/>
        </w:tc>
      </w:tr>
      <w:tr w:rsidR="00744F3A" w:rsidRPr="002D2326" w14:paraId="06355C1D" w14:textId="77777777" w:rsidTr="00A06685">
        <w:tc>
          <w:tcPr>
            <w:tcW w:w="2689" w:type="dxa"/>
            <w:tcBorders>
              <w:top w:val="single" w:sz="4" w:space="0" w:color="auto"/>
              <w:left w:val="single" w:sz="4" w:space="0" w:color="auto"/>
              <w:bottom w:val="single" w:sz="4" w:space="0" w:color="auto"/>
              <w:right w:val="single" w:sz="4" w:space="0" w:color="auto"/>
            </w:tcBorders>
          </w:tcPr>
          <w:p w14:paraId="4F39B925" w14:textId="2FF72885" w:rsidR="00744F3A" w:rsidRPr="002D2326" w:rsidRDefault="00744F3A" w:rsidP="00744F3A">
            <w:pPr>
              <w:ind w:right="283"/>
              <w:jc w:val="both"/>
            </w:pPr>
            <w:r w:rsidRPr="002D2326">
              <w:t>Statistical classification</w:t>
            </w:r>
          </w:p>
        </w:tc>
        <w:tc>
          <w:tcPr>
            <w:tcW w:w="6945" w:type="dxa"/>
            <w:tcBorders>
              <w:top w:val="single" w:sz="4" w:space="0" w:color="auto"/>
              <w:left w:val="single" w:sz="4" w:space="0" w:color="auto"/>
              <w:bottom w:val="single" w:sz="4" w:space="0" w:color="auto"/>
              <w:right w:val="single" w:sz="4" w:space="0" w:color="auto"/>
            </w:tcBorders>
            <w:hideMark/>
          </w:tcPr>
          <w:p w14:paraId="7480A48B" w14:textId="77777777" w:rsidR="00744F3A" w:rsidRPr="002D2326" w:rsidRDefault="00744F3A" w:rsidP="00A06685"/>
        </w:tc>
      </w:tr>
      <w:tr w:rsidR="00744F3A" w:rsidRPr="002D2326" w14:paraId="10ADC80D" w14:textId="77777777" w:rsidTr="00A06685">
        <w:tc>
          <w:tcPr>
            <w:tcW w:w="2689" w:type="dxa"/>
            <w:tcBorders>
              <w:top w:val="single" w:sz="4" w:space="0" w:color="auto"/>
              <w:left w:val="single" w:sz="4" w:space="0" w:color="auto"/>
              <w:bottom w:val="single" w:sz="4" w:space="0" w:color="auto"/>
              <w:right w:val="single" w:sz="4" w:space="0" w:color="auto"/>
            </w:tcBorders>
          </w:tcPr>
          <w:p w14:paraId="626A4AA7" w14:textId="37DA34CF" w:rsidR="00744F3A" w:rsidRPr="002D2326" w:rsidRDefault="00744F3A" w:rsidP="00A06685">
            <w:pPr>
              <w:ind w:right="283"/>
              <w:jc w:val="both"/>
            </w:pPr>
            <w:r w:rsidRPr="002D2326">
              <w:t>Contact details</w:t>
            </w:r>
          </w:p>
        </w:tc>
        <w:tc>
          <w:tcPr>
            <w:tcW w:w="6945" w:type="dxa"/>
            <w:tcBorders>
              <w:top w:val="single" w:sz="4" w:space="0" w:color="auto"/>
              <w:left w:val="single" w:sz="4" w:space="0" w:color="auto"/>
              <w:bottom w:val="single" w:sz="4" w:space="0" w:color="auto"/>
              <w:right w:val="single" w:sz="4" w:space="0" w:color="auto"/>
            </w:tcBorders>
            <w:hideMark/>
          </w:tcPr>
          <w:p w14:paraId="22BEE6ED" w14:textId="77777777" w:rsidR="00744F3A" w:rsidRPr="002D2326" w:rsidRDefault="00744F3A" w:rsidP="00A06685">
            <w:hyperlink r:id="rId7" w:history="1">
              <w:r w:rsidRPr="002D2326">
                <w:rPr>
                  <w:rStyle w:val="HeaderChar"/>
                  <w:color w:val="2258A9"/>
                  <w:sz w:val="21"/>
                  <w:szCs w:val="21"/>
                  <w:shd w:val="clear" w:color="auto" w:fill="FFFFFF"/>
                </w:rPr>
                <w:t>info@statistics.gov.rw</w:t>
              </w:r>
            </w:hyperlink>
          </w:p>
        </w:tc>
      </w:tr>
      <w:tr w:rsidR="00744F3A" w:rsidRPr="002D2326" w14:paraId="14EC465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5E045CE"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hideMark/>
          </w:tcPr>
          <w:p w14:paraId="37E2DAAF" w14:textId="77777777" w:rsidR="00744F3A" w:rsidRPr="002D2326" w:rsidRDefault="00744F3A" w:rsidP="00A06685"/>
        </w:tc>
      </w:tr>
    </w:tbl>
    <w:p w14:paraId="475243A1" w14:textId="77777777" w:rsidR="00744F3A" w:rsidRPr="002D2326" w:rsidRDefault="00744F3A" w:rsidP="00744F3A"/>
    <w:p w14:paraId="39F945CA" w14:textId="77777777" w:rsidR="00744F3A" w:rsidRPr="002D2326" w:rsidRDefault="00744F3A" w:rsidP="00744F3A">
      <w:pPr>
        <w:pStyle w:val="Heading2"/>
        <w:numPr>
          <w:ilvl w:val="0"/>
          <w:numId w:val="0"/>
        </w:numPr>
        <w:ind w:left="576"/>
        <w:rPr>
          <w:rFonts w:ascii="Arial" w:hAnsi="Arial" w:cs="Arial"/>
        </w:rPr>
      </w:pPr>
      <w:bookmarkStart w:id="7" w:name="_Toc517414109"/>
      <w:bookmarkStart w:id="8" w:name="_Toc533147097"/>
      <w:bookmarkStart w:id="9" w:name="_Hlk517414863"/>
      <w:bookmarkEnd w:id="6"/>
      <w:r w:rsidRPr="002D2326">
        <w:rPr>
          <w:rFonts w:ascii="Arial" w:hAnsi="Arial" w:cs="Arial"/>
        </w:rPr>
        <w:t>1.2.2 Proportion of men, women and children of all ages living in poverty in all its dimensions according to national definitions</w:t>
      </w:r>
      <w:bookmarkEnd w:id="7"/>
      <w:bookmarkEnd w:id="8"/>
    </w:p>
    <w:p w14:paraId="2AF7291B"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7C56F172"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66F0B8A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National Metadata</w:t>
            </w:r>
          </w:p>
          <w:p w14:paraId="3BE93304" w14:textId="77777777" w:rsidR="00744F3A" w:rsidRPr="002D2326" w:rsidRDefault="00744F3A" w:rsidP="00A06685"/>
        </w:tc>
      </w:tr>
      <w:tr w:rsidR="00744F3A" w:rsidRPr="002D2326" w14:paraId="2487E97C" w14:textId="77777777" w:rsidTr="00A06685">
        <w:tc>
          <w:tcPr>
            <w:tcW w:w="2689" w:type="dxa"/>
            <w:tcBorders>
              <w:top w:val="single" w:sz="4" w:space="0" w:color="auto"/>
              <w:left w:val="single" w:sz="4" w:space="0" w:color="auto"/>
              <w:bottom w:val="single" w:sz="4" w:space="0" w:color="auto"/>
              <w:right w:val="single" w:sz="4" w:space="0" w:color="auto"/>
            </w:tcBorders>
          </w:tcPr>
          <w:p w14:paraId="2E79B02E" w14:textId="77777777" w:rsidR="00744F3A" w:rsidRPr="002D2326" w:rsidRDefault="00744F3A" w:rsidP="00A06685">
            <w:pPr>
              <w:ind w:right="283"/>
              <w:jc w:val="both"/>
            </w:pPr>
            <w:r w:rsidRPr="002D2326">
              <w:t>Definition</w:t>
            </w:r>
          </w:p>
          <w:p w14:paraId="0D68A1A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20EBF25" w14:textId="77777777" w:rsidR="00744F3A" w:rsidRPr="002D2326" w:rsidRDefault="00744F3A" w:rsidP="00A06685">
            <w:pPr>
              <w:jc w:val="both"/>
            </w:pPr>
            <w:r w:rsidRPr="002D2326">
              <w:t xml:space="preserve">The Multidimensional Poverty measures those experiencing multiple deprivations (Maria et al, October 2011), and the global dimensions measured are health, education and standard of living.  In Rwanda, the multidimensional Poverty identifies multiple deprivations at the household and individual level in Education, housing, Public services, social services &amp; Economic activity. </w:t>
            </w:r>
          </w:p>
          <w:p w14:paraId="0AC78D64" w14:textId="77777777" w:rsidR="00744F3A" w:rsidRPr="002D2326" w:rsidRDefault="00744F3A" w:rsidP="00A06685">
            <w:pPr>
              <w:jc w:val="both"/>
            </w:pPr>
          </w:p>
        </w:tc>
      </w:tr>
      <w:tr w:rsidR="00744F3A" w:rsidRPr="002D2326" w14:paraId="603F44C5" w14:textId="77777777" w:rsidTr="00A06685">
        <w:tc>
          <w:tcPr>
            <w:tcW w:w="2689" w:type="dxa"/>
            <w:tcBorders>
              <w:top w:val="single" w:sz="4" w:space="0" w:color="auto"/>
              <w:left w:val="single" w:sz="4" w:space="0" w:color="auto"/>
              <w:bottom w:val="single" w:sz="4" w:space="0" w:color="auto"/>
              <w:right w:val="single" w:sz="4" w:space="0" w:color="auto"/>
            </w:tcBorders>
          </w:tcPr>
          <w:p w14:paraId="0D14EE57" w14:textId="77777777" w:rsidR="00744F3A" w:rsidRPr="002D2326" w:rsidRDefault="00744F3A" w:rsidP="00A06685">
            <w:pPr>
              <w:ind w:right="283"/>
              <w:jc w:val="both"/>
            </w:pPr>
            <w:r w:rsidRPr="002D2326">
              <w:t>Geographic coverage</w:t>
            </w:r>
          </w:p>
          <w:p w14:paraId="770841F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2D714A2" w14:textId="77777777" w:rsidR="00744F3A" w:rsidRPr="002D2326" w:rsidRDefault="00744F3A" w:rsidP="00A06685">
            <w:r w:rsidRPr="002D2326">
              <w:t>National</w:t>
            </w:r>
          </w:p>
        </w:tc>
      </w:tr>
      <w:tr w:rsidR="00744F3A" w:rsidRPr="002D2326" w14:paraId="5B673C9D" w14:textId="77777777" w:rsidTr="00A06685">
        <w:tc>
          <w:tcPr>
            <w:tcW w:w="2689" w:type="dxa"/>
            <w:tcBorders>
              <w:top w:val="single" w:sz="4" w:space="0" w:color="auto"/>
              <w:left w:val="single" w:sz="4" w:space="0" w:color="auto"/>
              <w:bottom w:val="single" w:sz="4" w:space="0" w:color="auto"/>
              <w:right w:val="single" w:sz="4" w:space="0" w:color="auto"/>
            </w:tcBorders>
          </w:tcPr>
          <w:p w14:paraId="763E2310" w14:textId="77777777" w:rsidR="00744F3A" w:rsidRPr="002D2326" w:rsidRDefault="00744F3A" w:rsidP="00A06685">
            <w:pPr>
              <w:ind w:right="283"/>
              <w:jc w:val="both"/>
            </w:pPr>
          </w:p>
          <w:p w14:paraId="48D4136C" w14:textId="77777777" w:rsidR="00744F3A" w:rsidRPr="002D2326" w:rsidRDefault="00744F3A" w:rsidP="00A06685">
            <w:pPr>
              <w:ind w:right="283"/>
              <w:jc w:val="both"/>
            </w:pPr>
            <w:r w:rsidRPr="002D2326">
              <w:t>Unit of Measurement</w:t>
            </w:r>
          </w:p>
          <w:p w14:paraId="0AFA04C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49536E2" w14:textId="77777777" w:rsidR="00744F3A" w:rsidRPr="002D2326" w:rsidRDefault="00744F3A" w:rsidP="00A06685">
            <w:r w:rsidRPr="002D2326">
              <w:t>Percent (%)</w:t>
            </w:r>
          </w:p>
        </w:tc>
      </w:tr>
      <w:tr w:rsidR="00744F3A" w:rsidRPr="002D2326" w14:paraId="7EF88EE2" w14:textId="77777777" w:rsidTr="00A06685">
        <w:tc>
          <w:tcPr>
            <w:tcW w:w="2689" w:type="dxa"/>
            <w:tcBorders>
              <w:top w:val="single" w:sz="4" w:space="0" w:color="auto"/>
              <w:left w:val="single" w:sz="4" w:space="0" w:color="auto"/>
              <w:bottom w:val="single" w:sz="4" w:space="0" w:color="auto"/>
              <w:right w:val="single" w:sz="4" w:space="0" w:color="auto"/>
            </w:tcBorders>
          </w:tcPr>
          <w:p w14:paraId="228D3BF0" w14:textId="77777777" w:rsidR="00744F3A" w:rsidRPr="002D2326" w:rsidRDefault="00744F3A" w:rsidP="00A06685">
            <w:pPr>
              <w:ind w:right="283"/>
              <w:jc w:val="both"/>
            </w:pPr>
            <w:r w:rsidRPr="002D2326">
              <w:t>Computation method</w:t>
            </w:r>
          </w:p>
          <w:p w14:paraId="1F41250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1374CC6" w14:textId="77777777" w:rsidR="00744F3A" w:rsidRPr="002D2326" w:rsidRDefault="00744F3A" w:rsidP="00A06685">
            <w:pPr>
              <w:jc w:val="both"/>
            </w:pPr>
            <w:r w:rsidRPr="002D2326">
              <w:t>It identifies who is poor by considering the intensity of deprivations they suffer and includes an aggregation method.</w:t>
            </w:r>
          </w:p>
          <w:p w14:paraId="618914BB" w14:textId="77777777" w:rsidR="00744F3A" w:rsidRPr="002D2326" w:rsidRDefault="00744F3A" w:rsidP="00A06685">
            <w:pPr>
              <w:jc w:val="both"/>
            </w:pPr>
          </w:p>
          <w:p w14:paraId="62ED2ABD" w14:textId="77777777" w:rsidR="00744F3A" w:rsidRPr="002D2326" w:rsidRDefault="00744F3A" w:rsidP="00A06685">
            <w:pPr>
              <w:jc w:val="both"/>
            </w:pPr>
            <w:r w:rsidRPr="002D2326">
              <w:t xml:space="preserve">Mathematically, the MPI combines two aspects of poverty: </w:t>
            </w:r>
          </w:p>
          <w:p w14:paraId="3F8D8893" w14:textId="77777777" w:rsidR="00744F3A" w:rsidRPr="002D2326" w:rsidRDefault="00744F3A" w:rsidP="00A06685">
            <w:pPr>
              <w:jc w:val="both"/>
            </w:pPr>
          </w:p>
          <w:p w14:paraId="33BD492B" w14:textId="77777777" w:rsidR="00744F3A" w:rsidRPr="002D2326" w:rsidRDefault="00744F3A" w:rsidP="00A06685">
            <w:pPr>
              <w:jc w:val="both"/>
            </w:pPr>
            <w:r w:rsidRPr="002D2326">
              <w:t xml:space="preserve">MPI = H x A </w:t>
            </w:r>
          </w:p>
          <w:p w14:paraId="7FACC152" w14:textId="77777777" w:rsidR="00744F3A" w:rsidRPr="002D2326" w:rsidRDefault="00744F3A" w:rsidP="00A06685">
            <w:pPr>
              <w:jc w:val="both"/>
            </w:pPr>
          </w:p>
          <w:p w14:paraId="21816AAA" w14:textId="77777777" w:rsidR="00744F3A" w:rsidRPr="002D2326" w:rsidRDefault="00744F3A" w:rsidP="00A06685">
            <w:pPr>
              <w:jc w:val="both"/>
            </w:pPr>
            <w:r w:rsidRPr="002D2326">
              <w:t>1) Incidence (H) denotes the percentage of people who are multidimensionally poor, or the headcount</w:t>
            </w:r>
          </w:p>
          <w:p w14:paraId="7CE5C99B" w14:textId="77777777" w:rsidR="00744F3A" w:rsidRPr="002D2326" w:rsidRDefault="00744F3A" w:rsidP="00A06685">
            <w:pPr>
              <w:jc w:val="both"/>
            </w:pPr>
          </w:p>
          <w:p w14:paraId="167434F3" w14:textId="77777777" w:rsidR="00744F3A" w:rsidRPr="002D2326" w:rsidRDefault="00744F3A" w:rsidP="00A06685">
            <w:pPr>
              <w:jc w:val="both"/>
            </w:pPr>
            <w:r w:rsidRPr="002D2326">
              <w:t>2) Intensity of people’s poverty (A) denotes the average percentage of dimensions in which poor people are deprived</w:t>
            </w:r>
          </w:p>
          <w:p w14:paraId="032008A7" w14:textId="77777777" w:rsidR="00744F3A" w:rsidRPr="002D2326" w:rsidRDefault="00744F3A" w:rsidP="00A06685">
            <w:pPr>
              <w:jc w:val="both"/>
            </w:pPr>
          </w:p>
        </w:tc>
      </w:tr>
      <w:tr w:rsidR="00744F3A" w:rsidRPr="002D2326" w14:paraId="609E408D" w14:textId="77777777" w:rsidTr="00A06685">
        <w:tc>
          <w:tcPr>
            <w:tcW w:w="2689" w:type="dxa"/>
            <w:tcBorders>
              <w:top w:val="single" w:sz="4" w:space="0" w:color="auto"/>
              <w:left w:val="single" w:sz="4" w:space="0" w:color="auto"/>
              <w:bottom w:val="single" w:sz="4" w:space="0" w:color="auto"/>
              <w:right w:val="single" w:sz="4" w:space="0" w:color="auto"/>
            </w:tcBorders>
          </w:tcPr>
          <w:p w14:paraId="208E785B" w14:textId="77777777" w:rsidR="00744F3A" w:rsidRPr="002D2326" w:rsidRDefault="00744F3A" w:rsidP="00A06685">
            <w:pPr>
              <w:ind w:right="283"/>
              <w:jc w:val="both"/>
            </w:pPr>
            <w:r w:rsidRPr="002D2326">
              <w:t>Disaggregation</w:t>
            </w:r>
          </w:p>
          <w:p w14:paraId="14ABF60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40A4283" w14:textId="77777777" w:rsidR="00744F3A" w:rsidRPr="002D2326" w:rsidRDefault="00744F3A" w:rsidP="00A06685">
            <w:pPr>
              <w:jc w:val="both"/>
            </w:pPr>
            <w:r w:rsidRPr="002D2326">
              <w:t xml:space="preserve">Urban/Rural areas, province, wealth quintiles </w:t>
            </w:r>
          </w:p>
          <w:p w14:paraId="38A65882" w14:textId="77777777" w:rsidR="00744F3A" w:rsidRPr="002D2326" w:rsidRDefault="00744F3A" w:rsidP="00A06685">
            <w:pPr>
              <w:jc w:val="both"/>
            </w:pPr>
          </w:p>
        </w:tc>
      </w:tr>
      <w:tr w:rsidR="00744F3A" w:rsidRPr="002D2326" w14:paraId="22469208" w14:textId="77777777" w:rsidTr="00A06685">
        <w:tc>
          <w:tcPr>
            <w:tcW w:w="2689" w:type="dxa"/>
            <w:tcBorders>
              <w:top w:val="single" w:sz="4" w:space="0" w:color="auto"/>
              <w:left w:val="single" w:sz="4" w:space="0" w:color="auto"/>
              <w:bottom w:val="single" w:sz="4" w:space="0" w:color="auto"/>
              <w:right w:val="single" w:sz="4" w:space="0" w:color="auto"/>
            </w:tcBorders>
          </w:tcPr>
          <w:p w14:paraId="321F4C72" w14:textId="77777777" w:rsidR="00744F3A" w:rsidRPr="002D2326" w:rsidRDefault="00744F3A" w:rsidP="00A06685">
            <w:pPr>
              <w:ind w:right="283"/>
            </w:pPr>
            <w:r w:rsidRPr="002D2326">
              <w:t>Comments and limitations/ Other Information</w:t>
            </w:r>
          </w:p>
          <w:p w14:paraId="75C4887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FB4B313" w14:textId="77777777" w:rsidR="00744F3A" w:rsidRPr="002D2326" w:rsidRDefault="00744F3A" w:rsidP="00A06685"/>
        </w:tc>
      </w:tr>
      <w:tr w:rsidR="00744F3A" w:rsidRPr="002D2326" w14:paraId="6E4740D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85D043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73786F00" w14:textId="77777777" w:rsidR="00744F3A" w:rsidRPr="002D2326" w:rsidRDefault="00744F3A" w:rsidP="00A06685"/>
        </w:tc>
      </w:tr>
      <w:tr w:rsidR="00744F3A" w:rsidRPr="002D2326" w14:paraId="6EF56D9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E8F8366"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22B0AD4F" w14:textId="77777777" w:rsidR="00744F3A" w:rsidRPr="002D2326" w:rsidRDefault="00744F3A" w:rsidP="00A06685">
            <w:pPr>
              <w:jc w:val="both"/>
            </w:pPr>
            <w:r w:rsidRPr="002D2326">
              <w:t>Proportion of men, women and children of all ages living in poverty in all its dimensions according to national definitions</w:t>
            </w:r>
          </w:p>
        </w:tc>
      </w:tr>
      <w:tr w:rsidR="00744F3A" w:rsidRPr="002D2326" w14:paraId="5AFCBF8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87A150B" w14:textId="77777777" w:rsidR="00744F3A" w:rsidRPr="002D2326" w:rsidRDefault="00744F3A" w:rsidP="00A06685">
            <w:pPr>
              <w:ind w:right="283"/>
              <w:jc w:val="both"/>
            </w:pPr>
            <w:r w:rsidRPr="002D2326">
              <w:lastRenderedPageBreak/>
              <w:t>Indicator Number</w:t>
            </w:r>
          </w:p>
        </w:tc>
        <w:tc>
          <w:tcPr>
            <w:tcW w:w="6945" w:type="dxa"/>
            <w:tcBorders>
              <w:top w:val="single" w:sz="4" w:space="0" w:color="auto"/>
              <w:left w:val="single" w:sz="4" w:space="0" w:color="auto"/>
              <w:bottom w:val="single" w:sz="4" w:space="0" w:color="auto"/>
              <w:right w:val="single" w:sz="4" w:space="0" w:color="auto"/>
            </w:tcBorders>
            <w:hideMark/>
          </w:tcPr>
          <w:p w14:paraId="5E862315" w14:textId="77777777" w:rsidR="00744F3A" w:rsidRPr="002D2326" w:rsidRDefault="00744F3A" w:rsidP="00A06685">
            <w:pPr>
              <w:jc w:val="both"/>
            </w:pPr>
            <w:r w:rsidRPr="002D2326">
              <w:t>1.2.2</w:t>
            </w:r>
          </w:p>
        </w:tc>
      </w:tr>
      <w:tr w:rsidR="00744F3A" w:rsidRPr="002D2326" w14:paraId="03155A65" w14:textId="77777777" w:rsidTr="00A06685">
        <w:tc>
          <w:tcPr>
            <w:tcW w:w="2689" w:type="dxa"/>
            <w:tcBorders>
              <w:top w:val="single" w:sz="4" w:space="0" w:color="auto"/>
              <w:left w:val="single" w:sz="4" w:space="0" w:color="auto"/>
              <w:bottom w:val="single" w:sz="4" w:space="0" w:color="auto"/>
              <w:right w:val="single" w:sz="4" w:space="0" w:color="auto"/>
            </w:tcBorders>
          </w:tcPr>
          <w:p w14:paraId="2D4CBB9E" w14:textId="77777777" w:rsidR="00744F3A" w:rsidRPr="002D2326" w:rsidRDefault="00744F3A" w:rsidP="00A06685">
            <w:pPr>
              <w:ind w:right="283"/>
              <w:jc w:val="both"/>
            </w:pPr>
            <w:r w:rsidRPr="002D2326">
              <w:t>Target Name</w:t>
            </w:r>
          </w:p>
          <w:p w14:paraId="73C675D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FA4747B" w14:textId="77777777" w:rsidR="00744F3A" w:rsidRPr="002D2326" w:rsidRDefault="00744F3A" w:rsidP="00A06685">
            <w:pPr>
              <w:jc w:val="both"/>
            </w:pPr>
            <w:r w:rsidRPr="002D2326">
              <w:t>By 2030, reduce at least by half the proportion of men, women and children of all ages living in poverty in all its dimensions according to national definitions</w:t>
            </w:r>
          </w:p>
        </w:tc>
      </w:tr>
      <w:tr w:rsidR="00744F3A" w:rsidRPr="002D2326" w14:paraId="3EAF502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53981A5"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6A2F968B" w14:textId="77777777" w:rsidR="00744F3A" w:rsidRPr="002D2326" w:rsidRDefault="00744F3A" w:rsidP="00A06685">
            <w:pPr>
              <w:jc w:val="both"/>
            </w:pPr>
            <w:r w:rsidRPr="002D2326">
              <w:t>1.2</w:t>
            </w:r>
          </w:p>
        </w:tc>
      </w:tr>
      <w:tr w:rsidR="00744F3A" w:rsidRPr="002D2326" w14:paraId="259C0A3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6A2B318"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hideMark/>
          </w:tcPr>
          <w:p w14:paraId="0ABD9223" w14:textId="77777777" w:rsidR="00744F3A" w:rsidRPr="002D2326" w:rsidRDefault="00744F3A" w:rsidP="00A06685">
            <w:pPr>
              <w:jc w:val="both"/>
            </w:pPr>
            <w:r w:rsidRPr="002D2326">
              <w:t>Monitoring national poverty is important for country-specific development agendas. National poverty lines are used to make more accurate estimates of poverty consistent with the country’s specific economic and social circumstances and are not intended for international comparisons of poverty rates.</w:t>
            </w:r>
          </w:p>
        </w:tc>
      </w:tr>
      <w:tr w:rsidR="00744F3A" w:rsidRPr="002D2326" w14:paraId="0061067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E403D49"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317C15E7" w14:textId="77777777" w:rsidR="00744F3A" w:rsidRPr="002D2326" w:rsidRDefault="00744F3A" w:rsidP="00A06685">
            <w:r w:rsidRPr="002D2326">
              <w:t>2</w:t>
            </w:r>
          </w:p>
        </w:tc>
      </w:tr>
      <w:tr w:rsidR="00744F3A" w:rsidRPr="002D2326" w14:paraId="0E93E44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5423BB5"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78F949DF" w14:textId="77777777" w:rsidR="00744F3A" w:rsidRPr="002D2326" w:rsidRDefault="00744F3A" w:rsidP="00A06685">
            <w:pPr>
              <w:jc w:val="both"/>
            </w:pPr>
            <w:r w:rsidRPr="002D2326">
              <w:t>United Nations Children's Fund (UNICEFF) World Bank (WB) United Nations Development Programme (UNDP)</w:t>
            </w:r>
          </w:p>
        </w:tc>
      </w:tr>
      <w:tr w:rsidR="00744F3A" w:rsidRPr="002D2326" w14:paraId="37AB146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AAA3437"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4EA1FE71" w14:textId="77777777" w:rsidR="00744F3A" w:rsidRPr="002D2326" w:rsidRDefault="00744F3A" w:rsidP="00A06685">
            <w:pPr>
              <w:spacing w:after="300"/>
              <w:rPr>
                <w:rStyle w:val="HeaderChar"/>
                <w:color w:val="333333"/>
                <w:sz w:val="21"/>
                <w:szCs w:val="21"/>
              </w:rPr>
            </w:pPr>
            <w:hyperlink r:id="rId8" w:tgtFrame="_blank" w:history="1">
              <w:r w:rsidRPr="002D2326">
                <w:rPr>
                  <w:color w:val="337AB7"/>
                  <w:sz w:val="21"/>
                  <w:szCs w:val="21"/>
                </w:rPr>
                <w:br/>
              </w:r>
              <w:r w:rsidRPr="002D2326">
                <w:rPr>
                  <w:rStyle w:val="Hyperlink"/>
                  <w:color w:val="337AB7"/>
                  <w:sz w:val="21"/>
                  <w:szCs w:val="21"/>
                </w:rPr>
                <w:t>United Nations Sustainable Development Goals Metadata (PDF 894 KB)</w:t>
              </w:r>
            </w:hyperlink>
          </w:p>
        </w:tc>
      </w:tr>
      <w:tr w:rsidR="00744F3A" w:rsidRPr="002D2326" w14:paraId="7A21D50E"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93BC8E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5982DCC" w14:textId="77777777" w:rsidR="00744F3A" w:rsidRPr="002D2326" w:rsidRDefault="00744F3A" w:rsidP="00A06685"/>
        </w:tc>
      </w:tr>
      <w:tr w:rsidR="00744F3A" w:rsidRPr="002D2326" w14:paraId="4B620841" w14:textId="77777777" w:rsidTr="00A06685">
        <w:tc>
          <w:tcPr>
            <w:tcW w:w="2689" w:type="dxa"/>
            <w:tcBorders>
              <w:top w:val="single" w:sz="4" w:space="0" w:color="auto"/>
              <w:left w:val="single" w:sz="4" w:space="0" w:color="auto"/>
              <w:bottom w:val="single" w:sz="4" w:space="0" w:color="auto"/>
              <w:right w:val="single" w:sz="4" w:space="0" w:color="auto"/>
            </w:tcBorders>
          </w:tcPr>
          <w:p w14:paraId="7EF77424" w14:textId="77777777" w:rsidR="00744F3A" w:rsidRPr="002D2326" w:rsidRDefault="00744F3A" w:rsidP="00A06685">
            <w:pPr>
              <w:ind w:right="283"/>
              <w:jc w:val="both"/>
            </w:pPr>
            <w:r w:rsidRPr="002D2326">
              <w:t xml:space="preserve">Source Organization </w:t>
            </w:r>
          </w:p>
          <w:p w14:paraId="762F853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81727E4" w14:textId="77777777" w:rsidR="00744F3A" w:rsidRPr="002D2326" w:rsidRDefault="00744F3A" w:rsidP="00A06685">
            <w:r w:rsidRPr="002D2326">
              <w:t>National Institute of Statistics of Rwanda (NISR)</w:t>
            </w:r>
          </w:p>
        </w:tc>
      </w:tr>
      <w:tr w:rsidR="00744F3A" w:rsidRPr="002D2326" w14:paraId="0B79F74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AE388D2" w14:textId="77777777" w:rsidR="00744F3A" w:rsidRPr="002D2326" w:rsidRDefault="00744F3A" w:rsidP="00A06685">
            <w:pPr>
              <w:ind w:right="283"/>
              <w:jc w:val="both"/>
            </w:pPr>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5604A6A5" w14:textId="77777777" w:rsidR="00744F3A" w:rsidRPr="002D2326" w:rsidRDefault="00744F3A" w:rsidP="00A06685">
            <w:r w:rsidRPr="002D2326">
              <w:t>Integrated Household Living Conditions Survey (EICV)</w:t>
            </w:r>
          </w:p>
        </w:tc>
      </w:tr>
      <w:tr w:rsidR="00744F3A" w:rsidRPr="002D2326" w14:paraId="53FE8DE1" w14:textId="77777777" w:rsidTr="00A06685">
        <w:tc>
          <w:tcPr>
            <w:tcW w:w="2689" w:type="dxa"/>
            <w:tcBorders>
              <w:top w:val="single" w:sz="4" w:space="0" w:color="auto"/>
              <w:left w:val="single" w:sz="4" w:space="0" w:color="auto"/>
              <w:bottom w:val="single" w:sz="4" w:space="0" w:color="auto"/>
              <w:right w:val="single" w:sz="4" w:space="0" w:color="auto"/>
            </w:tcBorders>
          </w:tcPr>
          <w:p w14:paraId="61108236" w14:textId="77777777" w:rsidR="00744F3A" w:rsidRPr="002D2326" w:rsidRDefault="00744F3A" w:rsidP="00A06685">
            <w:r w:rsidRPr="002D2326">
              <w:t>Periodicity</w:t>
            </w:r>
          </w:p>
          <w:p w14:paraId="5160318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258CEB3" w14:textId="77777777" w:rsidR="00744F3A" w:rsidRPr="002D2326" w:rsidRDefault="00744F3A" w:rsidP="00A06685">
            <w:r w:rsidRPr="002D2326">
              <w:t>3 years</w:t>
            </w:r>
          </w:p>
        </w:tc>
      </w:tr>
      <w:tr w:rsidR="00744F3A" w:rsidRPr="002D2326" w14:paraId="0978C3AB" w14:textId="77777777" w:rsidTr="00A06685">
        <w:tc>
          <w:tcPr>
            <w:tcW w:w="2689" w:type="dxa"/>
            <w:tcBorders>
              <w:top w:val="single" w:sz="4" w:space="0" w:color="auto"/>
              <w:left w:val="single" w:sz="4" w:space="0" w:color="auto"/>
              <w:bottom w:val="single" w:sz="4" w:space="0" w:color="auto"/>
              <w:right w:val="single" w:sz="4" w:space="0" w:color="auto"/>
            </w:tcBorders>
          </w:tcPr>
          <w:p w14:paraId="6795DD75" w14:textId="77777777" w:rsidR="00744F3A" w:rsidRPr="002D2326" w:rsidRDefault="00744F3A" w:rsidP="00A06685">
            <w:pPr>
              <w:ind w:right="283"/>
              <w:jc w:val="both"/>
            </w:pPr>
            <w:r w:rsidRPr="002D2326">
              <w:t>Earliest available data</w:t>
            </w:r>
          </w:p>
          <w:p w14:paraId="7B5DC0D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6BC1B86" w14:textId="77777777" w:rsidR="00744F3A" w:rsidRPr="002D2326" w:rsidRDefault="00744F3A" w:rsidP="00A06685"/>
        </w:tc>
      </w:tr>
      <w:tr w:rsidR="00744F3A" w:rsidRPr="002D2326" w14:paraId="01BEED5B" w14:textId="77777777" w:rsidTr="00A06685">
        <w:tc>
          <w:tcPr>
            <w:tcW w:w="2689" w:type="dxa"/>
            <w:tcBorders>
              <w:top w:val="single" w:sz="4" w:space="0" w:color="auto"/>
              <w:left w:val="single" w:sz="4" w:space="0" w:color="auto"/>
              <w:bottom w:val="single" w:sz="4" w:space="0" w:color="auto"/>
              <w:right w:val="single" w:sz="4" w:space="0" w:color="auto"/>
            </w:tcBorders>
          </w:tcPr>
          <w:p w14:paraId="78F71E61" w14:textId="77777777" w:rsidR="00744F3A" w:rsidRPr="002D2326" w:rsidRDefault="00744F3A" w:rsidP="00A06685">
            <w:pPr>
              <w:ind w:right="283"/>
              <w:jc w:val="both"/>
            </w:pPr>
            <w:r w:rsidRPr="002D2326">
              <w:t>Link to data source/ The text to show instead of the URL</w:t>
            </w:r>
          </w:p>
          <w:p w14:paraId="3B557656"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8A987E6" w14:textId="77777777" w:rsidR="00744F3A" w:rsidRPr="002D2326" w:rsidRDefault="00744F3A" w:rsidP="00A06685">
            <w:hyperlink r:id="rId9" w:history="1">
              <w:r w:rsidRPr="002D2326">
                <w:rPr>
                  <w:rStyle w:val="HeaderChar"/>
                </w:rPr>
                <w:t>http://www.statistics.gov.rw/datasource/integrated-household-living-conditions-survey-eicv</w:t>
              </w:r>
            </w:hyperlink>
          </w:p>
          <w:p w14:paraId="7ACF6768" w14:textId="77777777" w:rsidR="00744F3A" w:rsidRPr="002D2326" w:rsidRDefault="00744F3A" w:rsidP="00A06685"/>
        </w:tc>
      </w:tr>
      <w:tr w:rsidR="00744F3A" w:rsidRPr="002D2326" w14:paraId="624BDE41" w14:textId="77777777" w:rsidTr="00A06685">
        <w:tc>
          <w:tcPr>
            <w:tcW w:w="2689" w:type="dxa"/>
            <w:tcBorders>
              <w:top w:val="single" w:sz="4" w:space="0" w:color="auto"/>
              <w:left w:val="single" w:sz="4" w:space="0" w:color="auto"/>
              <w:bottom w:val="single" w:sz="4" w:space="0" w:color="auto"/>
              <w:right w:val="single" w:sz="4" w:space="0" w:color="auto"/>
            </w:tcBorders>
          </w:tcPr>
          <w:p w14:paraId="14A4772E" w14:textId="77777777" w:rsidR="00744F3A" w:rsidRPr="002D2326" w:rsidRDefault="00744F3A" w:rsidP="00A06685">
            <w:pPr>
              <w:ind w:right="283"/>
              <w:jc w:val="both"/>
            </w:pPr>
            <w:r w:rsidRPr="002D2326">
              <w:t>Release date</w:t>
            </w:r>
          </w:p>
          <w:p w14:paraId="047CDF4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58D8C4A" w14:textId="77777777" w:rsidR="00744F3A" w:rsidRPr="002D2326" w:rsidRDefault="00744F3A" w:rsidP="00A06685">
            <w:r w:rsidRPr="002D2326">
              <w:t>2018</w:t>
            </w:r>
          </w:p>
        </w:tc>
      </w:tr>
      <w:tr w:rsidR="00744F3A" w:rsidRPr="002D2326" w14:paraId="3A39BD14" w14:textId="77777777" w:rsidTr="00A06685">
        <w:tc>
          <w:tcPr>
            <w:tcW w:w="2689" w:type="dxa"/>
            <w:tcBorders>
              <w:top w:val="single" w:sz="4" w:space="0" w:color="auto"/>
              <w:left w:val="single" w:sz="4" w:space="0" w:color="auto"/>
              <w:bottom w:val="single" w:sz="4" w:space="0" w:color="auto"/>
              <w:right w:val="single" w:sz="4" w:space="0" w:color="auto"/>
            </w:tcBorders>
          </w:tcPr>
          <w:p w14:paraId="139A489F" w14:textId="77777777" w:rsidR="00744F3A" w:rsidRPr="002D2326" w:rsidRDefault="00744F3A" w:rsidP="00A06685">
            <w:pPr>
              <w:ind w:right="283"/>
              <w:jc w:val="both"/>
            </w:pPr>
            <w:r w:rsidRPr="002D2326">
              <w:t>Statistical classification</w:t>
            </w:r>
          </w:p>
          <w:p w14:paraId="20E0A98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5D512A9" w14:textId="77777777" w:rsidR="00744F3A" w:rsidRPr="002D2326" w:rsidRDefault="00744F3A" w:rsidP="00A06685"/>
        </w:tc>
      </w:tr>
      <w:tr w:rsidR="00744F3A" w:rsidRPr="002D2326" w14:paraId="0CADA978" w14:textId="77777777" w:rsidTr="00A06685">
        <w:tc>
          <w:tcPr>
            <w:tcW w:w="2689" w:type="dxa"/>
            <w:tcBorders>
              <w:top w:val="single" w:sz="4" w:space="0" w:color="auto"/>
              <w:left w:val="single" w:sz="4" w:space="0" w:color="auto"/>
              <w:bottom w:val="single" w:sz="4" w:space="0" w:color="auto"/>
              <w:right w:val="single" w:sz="4" w:space="0" w:color="auto"/>
            </w:tcBorders>
          </w:tcPr>
          <w:p w14:paraId="54178061" w14:textId="77777777" w:rsidR="00744F3A" w:rsidRPr="002D2326" w:rsidRDefault="00744F3A" w:rsidP="00A06685">
            <w:pPr>
              <w:ind w:right="283"/>
              <w:jc w:val="both"/>
            </w:pPr>
            <w:r w:rsidRPr="002D2326">
              <w:t>Contact details</w:t>
            </w:r>
          </w:p>
          <w:p w14:paraId="24A4FA7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68291F96" w14:textId="77777777" w:rsidR="00744F3A" w:rsidRPr="002D2326" w:rsidRDefault="00744F3A" w:rsidP="00A06685">
            <w:hyperlink r:id="rId10" w:history="1">
              <w:r w:rsidRPr="002D2326">
                <w:rPr>
                  <w:rStyle w:val="HeaderChar"/>
                  <w:color w:val="2258A9"/>
                  <w:sz w:val="21"/>
                  <w:szCs w:val="21"/>
                  <w:shd w:val="clear" w:color="auto" w:fill="FFFFFF"/>
                </w:rPr>
                <w:t>info@statistics.gov.rw</w:t>
              </w:r>
            </w:hyperlink>
          </w:p>
        </w:tc>
      </w:tr>
      <w:tr w:rsidR="00744F3A" w:rsidRPr="002D2326" w14:paraId="08FE696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D4B0A40"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2D53927" w14:textId="77777777" w:rsidR="00744F3A" w:rsidRPr="002D2326" w:rsidRDefault="00744F3A" w:rsidP="00A06685"/>
        </w:tc>
      </w:tr>
    </w:tbl>
    <w:p w14:paraId="231E8543" w14:textId="77777777" w:rsidR="00744F3A" w:rsidRPr="002D2326" w:rsidRDefault="00744F3A" w:rsidP="00744F3A"/>
    <w:p w14:paraId="64EB23F2" w14:textId="77777777" w:rsidR="00744F3A" w:rsidRPr="002D2326" w:rsidRDefault="00744F3A" w:rsidP="00744F3A">
      <w:pPr>
        <w:pStyle w:val="Heading2"/>
        <w:numPr>
          <w:ilvl w:val="0"/>
          <w:numId w:val="0"/>
        </w:numPr>
        <w:ind w:left="576"/>
        <w:rPr>
          <w:rFonts w:ascii="Arial" w:hAnsi="Arial" w:cs="Arial"/>
        </w:rPr>
      </w:pPr>
      <w:bookmarkStart w:id="10" w:name="_Toc517414111"/>
      <w:bookmarkStart w:id="11" w:name="_Toc533147151"/>
      <w:bookmarkStart w:id="12" w:name="_Toc517414112"/>
      <w:bookmarkStart w:id="13" w:name="_Toc533147098"/>
      <w:bookmarkEnd w:id="9"/>
      <w:r w:rsidRPr="002D2326">
        <w:rPr>
          <w:rFonts w:ascii="Arial" w:hAnsi="Arial" w:cs="Arial"/>
        </w:rPr>
        <w:lastRenderedPageBreak/>
        <w:t>1.5.1 Number of deaths, missing persons, and directly affected persons attributed to disasters per 100,000 people</w:t>
      </w:r>
      <w:bookmarkEnd w:id="10"/>
      <w:bookmarkEnd w:id="11"/>
    </w:p>
    <w:tbl>
      <w:tblPr>
        <w:tblStyle w:val="TableGrid"/>
        <w:tblW w:w="9634" w:type="dxa"/>
        <w:tblLook w:val="04A0" w:firstRow="1" w:lastRow="0" w:firstColumn="1" w:lastColumn="0" w:noHBand="0" w:noVBand="1"/>
      </w:tblPr>
      <w:tblGrid>
        <w:gridCol w:w="2689"/>
        <w:gridCol w:w="6945"/>
      </w:tblGrid>
      <w:tr w:rsidR="00744F3A" w:rsidRPr="002D2326" w14:paraId="16AB26DD"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BCED52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8D32124" w14:textId="77777777" w:rsidR="00744F3A" w:rsidRPr="002D2326" w:rsidRDefault="00744F3A" w:rsidP="00A06685"/>
        </w:tc>
      </w:tr>
      <w:tr w:rsidR="00744F3A" w:rsidRPr="002D2326" w14:paraId="5641F636" w14:textId="77777777" w:rsidTr="00A06685">
        <w:tc>
          <w:tcPr>
            <w:tcW w:w="2689" w:type="dxa"/>
            <w:tcBorders>
              <w:top w:val="single" w:sz="4" w:space="0" w:color="auto"/>
              <w:left w:val="single" w:sz="4" w:space="0" w:color="auto"/>
              <w:bottom w:val="single" w:sz="4" w:space="0" w:color="auto"/>
              <w:right w:val="single" w:sz="4" w:space="0" w:color="auto"/>
            </w:tcBorders>
          </w:tcPr>
          <w:p w14:paraId="3EFEBC62"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4D8DDC1C" w14:textId="77777777" w:rsidR="00744F3A" w:rsidRPr="002D2326" w:rsidRDefault="00744F3A" w:rsidP="00A06685">
            <w:r w:rsidRPr="00670C1A">
              <w:t>Number of deaths, missing persons</w:t>
            </w:r>
            <w:r>
              <w:t xml:space="preserve"> </w:t>
            </w:r>
            <w:r w:rsidRPr="00670C1A">
              <w:t>attributed to disasters</w:t>
            </w:r>
          </w:p>
        </w:tc>
      </w:tr>
      <w:tr w:rsidR="00744F3A" w:rsidRPr="002D2326" w14:paraId="705C0ABA" w14:textId="77777777" w:rsidTr="00A06685">
        <w:tc>
          <w:tcPr>
            <w:tcW w:w="2689" w:type="dxa"/>
            <w:tcBorders>
              <w:top w:val="single" w:sz="4" w:space="0" w:color="auto"/>
              <w:left w:val="single" w:sz="4" w:space="0" w:color="auto"/>
              <w:bottom w:val="single" w:sz="4" w:space="0" w:color="auto"/>
              <w:right w:val="single" w:sz="4" w:space="0" w:color="auto"/>
            </w:tcBorders>
          </w:tcPr>
          <w:p w14:paraId="3B8F5FDE" w14:textId="77777777" w:rsidR="00744F3A" w:rsidRPr="002D2326" w:rsidRDefault="00744F3A" w:rsidP="00A06685">
            <w:pPr>
              <w:ind w:right="283"/>
              <w:jc w:val="both"/>
            </w:pPr>
            <w:r w:rsidRPr="002D2326">
              <w:t>Definition</w:t>
            </w:r>
          </w:p>
          <w:p w14:paraId="065D90D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E8AE6CB" w14:textId="77777777" w:rsidR="00744F3A" w:rsidRPr="002D2326" w:rsidRDefault="00744F3A" w:rsidP="00A06685">
            <w:r w:rsidRPr="002D2326">
              <w:t>This indicator measures the number of people who died, went missing or were directly affected by disasters per 100,000 population.</w:t>
            </w:r>
          </w:p>
          <w:p w14:paraId="41C4CD4B" w14:textId="77777777" w:rsidR="00744F3A" w:rsidRPr="002D2326" w:rsidRDefault="00744F3A" w:rsidP="00A06685"/>
          <w:p w14:paraId="36047E07" w14:textId="77777777" w:rsidR="00744F3A" w:rsidRPr="002D2326" w:rsidRDefault="00744F3A" w:rsidP="00A06685">
            <w:pPr>
              <w:jc w:val="both"/>
            </w:pPr>
            <w:r w:rsidRPr="002D2326">
              <w:t xml:space="preserve">Concepts: </w:t>
            </w:r>
          </w:p>
          <w:p w14:paraId="6563ACD4" w14:textId="77777777" w:rsidR="00744F3A" w:rsidRPr="002D2326" w:rsidRDefault="00744F3A" w:rsidP="00A06685">
            <w:pPr>
              <w:jc w:val="both"/>
            </w:pPr>
            <w:r w:rsidRPr="002D2326">
              <w:t xml:space="preserve">Death: The number of people who died during the disaster, or directly after, as a direct result of the hazardous event. </w:t>
            </w:r>
          </w:p>
          <w:p w14:paraId="3BEA3C7F" w14:textId="77777777" w:rsidR="00744F3A" w:rsidRPr="002D2326" w:rsidRDefault="00744F3A" w:rsidP="00A06685">
            <w:pPr>
              <w:jc w:val="both"/>
            </w:pPr>
            <w:r w:rsidRPr="002D2326">
              <w:t xml:space="preserve">Missing: The number of people whose whereabouts is unknown since the hazardous event. It includes people who are presumed dead, for whom there is no physical evidence such as a body, and for which an official/legal report has been filed with competent authorities. </w:t>
            </w:r>
          </w:p>
          <w:p w14:paraId="241FBB2A" w14:textId="77777777" w:rsidR="00744F3A" w:rsidRPr="002D2326" w:rsidRDefault="00744F3A" w:rsidP="00A06685">
            <w:pPr>
              <w:jc w:val="both"/>
            </w:pPr>
            <w:r w:rsidRPr="002D2326">
              <w:t>Directly affected: The number of people who have suffered injury, illness or other health effects; who were evacuated, displaced, relocated or have suffered direct damage to their livelihoods, economic, physical, social, cultural and environmental assets. Indirectly affected are people who have suffered consequences, other than or in addition to direct effects, over time, due to disruption or changes in economy, critical infrastructure, basic services, commerce or work, or social, health and psychological consequences.</w:t>
            </w:r>
          </w:p>
        </w:tc>
      </w:tr>
      <w:tr w:rsidR="00744F3A" w:rsidRPr="002D2326" w14:paraId="00F406E1" w14:textId="77777777" w:rsidTr="00A06685">
        <w:tc>
          <w:tcPr>
            <w:tcW w:w="2689" w:type="dxa"/>
            <w:tcBorders>
              <w:top w:val="single" w:sz="4" w:space="0" w:color="auto"/>
              <w:left w:val="single" w:sz="4" w:space="0" w:color="auto"/>
              <w:bottom w:val="single" w:sz="4" w:space="0" w:color="auto"/>
              <w:right w:val="single" w:sz="4" w:space="0" w:color="auto"/>
            </w:tcBorders>
          </w:tcPr>
          <w:p w14:paraId="161484EC" w14:textId="77777777" w:rsidR="00744F3A" w:rsidRPr="002D2326" w:rsidRDefault="00744F3A" w:rsidP="00A06685">
            <w:pPr>
              <w:ind w:right="283"/>
              <w:jc w:val="both"/>
            </w:pPr>
            <w:r w:rsidRPr="002D2326">
              <w:t>Geographic coverage</w:t>
            </w:r>
          </w:p>
          <w:p w14:paraId="2C3C153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807DE9E" w14:textId="77777777" w:rsidR="00744F3A" w:rsidRPr="002D2326" w:rsidRDefault="00744F3A" w:rsidP="00A06685">
            <w:r w:rsidRPr="002D2326">
              <w:t>National</w:t>
            </w:r>
          </w:p>
        </w:tc>
      </w:tr>
      <w:tr w:rsidR="00744F3A" w:rsidRPr="002D2326" w14:paraId="1FC9E0AA" w14:textId="77777777" w:rsidTr="00A06685">
        <w:tc>
          <w:tcPr>
            <w:tcW w:w="2689" w:type="dxa"/>
            <w:tcBorders>
              <w:top w:val="single" w:sz="4" w:space="0" w:color="auto"/>
              <w:left w:val="single" w:sz="4" w:space="0" w:color="auto"/>
              <w:bottom w:val="single" w:sz="4" w:space="0" w:color="auto"/>
              <w:right w:val="single" w:sz="4" w:space="0" w:color="auto"/>
            </w:tcBorders>
          </w:tcPr>
          <w:p w14:paraId="2CB8910C" w14:textId="77777777" w:rsidR="00744F3A" w:rsidRPr="002D2326" w:rsidRDefault="00744F3A" w:rsidP="00A06685">
            <w:pPr>
              <w:ind w:right="283"/>
              <w:jc w:val="both"/>
            </w:pPr>
          </w:p>
          <w:p w14:paraId="3FA152C0" w14:textId="77777777" w:rsidR="00744F3A" w:rsidRPr="002D2326" w:rsidRDefault="00744F3A" w:rsidP="00A06685">
            <w:pPr>
              <w:ind w:right="283"/>
              <w:jc w:val="both"/>
            </w:pPr>
            <w:r w:rsidRPr="002D2326">
              <w:t>Unit of Measurement</w:t>
            </w:r>
          </w:p>
          <w:p w14:paraId="2AF0697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40B47AF" w14:textId="77777777" w:rsidR="00744F3A" w:rsidRPr="002D2326" w:rsidRDefault="00744F3A" w:rsidP="00A06685">
            <w:r w:rsidRPr="002D2326">
              <w:t>Per 100,000 people</w:t>
            </w:r>
          </w:p>
        </w:tc>
      </w:tr>
      <w:tr w:rsidR="00744F3A" w:rsidRPr="002D2326" w14:paraId="38EE3E31" w14:textId="77777777" w:rsidTr="00A06685">
        <w:tc>
          <w:tcPr>
            <w:tcW w:w="2689" w:type="dxa"/>
            <w:tcBorders>
              <w:top w:val="single" w:sz="4" w:space="0" w:color="auto"/>
              <w:left w:val="single" w:sz="4" w:space="0" w:color="auto"/>
              <w:bottom w:val="single" w:sz="4" w:space="0" w:color="auto"/>
              <w:right w:val="single" w:sz="4" w:space="0" w:color="auto"/>
            </w:tcBorders>
          </w:tcPr>
          <w:p w14:paraId="1EBC964D" w14:textId="77777777" w:rsidR="00744F3A" w:rsidRPr="002D2326" w:rsidRDefault="00744F3A" w:rsidP="00A06685">
            <w:pPr>
              <w:ind w:right="283"/>
              <w:jc w:val="both"/>
            </w:pPr>
            <w:r w:rsidRPr="002D2326">
              <w:t>Computation method</w:t>
            </w:r>
          </w:p>
          <w:p w14:paraId="43DED8D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730C9C1" w14:textId="77777777" w:rsidR="00744F3A" w:rsidRPr="002D2326" w:rsidRDefault="00744F3A" w:rsidP="00A06685">
            <w:r w:rsidRPr="002D2326">
              <w:t>This indicator, X, is calculated as a simple summation of related indicators (death, missing people, and affected people) from national disaster loss databases divided by the global population data</w:t>
            </w:r>
          </w:p>
          <w:p w14:paraId="05B8C650" w14:textId="77777777" w:rsidR="00744F3A" w:rsidRPr="002D2326" w:rsidRDefault="00744F3A" w:rsidP="00A06685"/>
          <w:p w14:paraId="1C9C8C55" w14:textId="77777777" w:rsidR="00744F3A" w:rsidRPr="002D2326" w:rsidRDefault="00744F3A" w:rsidP="00A06685">
            <w:pPr>
              <w:jc w:val="center"/>
            </w:pPr>
            <w:r w:rsidRPr="002D2326">
              <w:t>X</w:t>
            </w:r>
            <m:oMath>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 xml:space="preserve">3 </m:t>
                      </m:r>
                    </m:sub>
                  </m:sSub>
                </m:num>
                <m:den>
                  <m:r>
                    <w:rPr>
                      <w:rFonts w:ascii="Cambria Math" w:hAnsi="Cambria Math"/>
                      <w:sz w:val="24"/>
                    </w:rPr>
                    <m:t>Population</m:t>
                  </m:r>
                </m:den>
              </m:f>
              <m:r>
                <w:rPr>
                  <w:rFonts w:ascii="Cambria Math" w:hAnsi="Cambria Math"/>
                  <w:sz w:val="24"/>
                </w:rPr>
                <m:t>×100,000</m:t>
              </m:r>
            </m:oMath>
          </w:p>
          <w:p w14:paraId="3CC0653B" w14:textId="77777777" w:rsidR="00744F3A" w:rsidRPr="002D2326" w:rsidRDefault="00744F3A" w:rsidP="00A06685">
            <w:pPr>
              <w:jc w:val="center"/>
            </w:pPr>
          </w:p>
          <w:p w14:paraId="3BF865CB" w14:textId="77777777" w:rsidR="00744F3A" w:rsidRPr="002D2326" w:rsidRDefault="00744F3A" w:rsidP="00A06685">
            <w:r w:rsidRPr="002D2326">
              <w:t xml:space="preserve">Where: </w:t>
            </w:r>
          </w:p>
          <w:p w14:paraId="43660306" w14:textId="77777777" w:rsidR="00744F3A" w:rsidRPr="002D2326" w:rsidRDefault="00744F3A" w:rsidP="00A06685">
            <w:r w:rsidRPr="002D2326">
              <w:t>A</w:t>
            </w:r>
            <w:r w:rsidRPr="002D2326">
              <w:rPr>
                <w:vertAlign w:val="subscript"/>
              </w:rPr>
              <w:t>2</w:t>
            </w:r>
            <w:r w:rsidRPr="002D2326">
              <w:t xml:space="preserve"> Number of deaths attributed to disasters; and</w:t>
            </w:r>
          </w:p>
          <w:p w14:paraId="3B8ED4B2" w14:textId="77777777" w:rsidR="00744F3A" w:rsidRPr="002D2326" w:rsidRDefault="00744F3A" w:rsidP="00A06685">
            <w:r w:rsidRPr="002D2326">
              <w:t>A</w:t>
            </w:r>
            <w:r w:rsidRPr="002D2326">
              <w:rPr>
                <w:vertAlign w:val="subscript"/>
              </w:rPr>
              <w:t>3</w:t>
            </w:r>
            <w:r w:rsidRPr="002D2326">
              <w:t xml:space="preserve"> Number of missing persons attributed to disasters; </w:t>
            </w:r>
          </w:p>
          <w:p w14:paraId="7182907F" w14:textId="77777777" w:rsidR="00744F3A" w:rsidRPr="002D2326" w:rsidRDefault="00744F3A" w:rsidP="00A06685"/>
        </w:tc>
      </w:tr>
      <w:tr w:rsidR="00744F3A" w:rsidRPr="002D2326" w14:paraId="5C28735A" w14:textId="77777777" w:rsidTr="00A06685">
        <w:tc>
          <w:tcPr>
            <w:tcW w:w="2689" w:type="dxa"/>
            <w:tcBorders>
              <w:top w:val="single" w:sz="4" w:space="0" w:color="auto"/>
              <w:left w:val="single" w:sz="4" w:space="0" w:color="auto"/>
              <w:bottom w:val="single" w:sz="4" w:space="0" w:color="auto"/>
              <w:right w:val="single" w:sz="4" w:space="0" w:color="auto"/>
            </w:tcBorders>
          </w:tcPr>
          <w:p w14:paraId="26D4A090" w14:textId="77777777" w:rsidR="00744F3A" w:rsidRPr="002D2326" w:rsidRDefault="00744F3A" w:rsidP="00A06685">
            <w:pPr>
              <w:ind w:right="283"/>
              <w:jc w:val="both"/>
            </w:pPr>
            <w:r w:rsidRPr="002D2326">
              <w:t>Disaggregation</w:t>
            </w:r>
          </w:p>
          <w:p w14:paraId="4620881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9116A50" w14:textId="77777777" w:rsidR="00744F3A" w:rsidRPr="002D2326" w:rsidRDefault="00744F3A" w:rsidP="00A06685">
            <w:pPr>
              <w:pStyle w:val="PlainText"/>
              <w:ind w:left="360"/>
              <w:rPr>
                <w:rFonts w:ascii="Arial" w:hAnsi="Arial"/>
              </w:rPr>
            </w:pPr>
          </w:p>
        </w:tc>
      </w:tr>
      <w:tr w:rsidR="00744F3A" w:rsidRPr="002D2326" w14:paraId="7532CD8A" w14:textId="77777777" w:rsidTr="00A06685">
        <w:tc>
          <w:tcPr>
            <w:tcW w:w="2689" w:type="dxa"/>
            <w:tcBorders>
              <w:top w:val="single" w:sz="4" w:space="0" w:color="auto"/>
              <w:left w:val="single" w:sz="4" w:space="0" w:color="auto"/>
              <w:bottom w:val="single" w:sz="4" w:space="0" w:color="auto"/>
              <w:right w:val="single" w:sz="4" w:space="0" w:color="auto"/>
            </w:tcBorders>
          </w:tcPr>
          <w:p w14:paraId="16DE19F1" w14:textId="77777777" w:rsidR="00744F3A" w:rsidRPr="002D2326" w:rsidRDefault="00744F3A" w:rsidP="00A06685">
            <w:pPr>
              <w:ind w:right="283"/>
            </w:pPr>
            <w:r w:rsidRPr="002D2326">
              <w:t>Comments and limitations/ Other Information</w:t>
            </w:r>
          </w:p>
          <w:p w14:paraId="6195E8A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F0B07B0" w14:textId="77777777" w:rsidR="00744F3A" w:rsidRPr="002D2326" w:rsidRDefault="00744F3A" w:rsidP="00A06685"/>
        </w:tc>
      </w:tr>
      <w:tr w:rsidR="00744F3A" w:rsidRPr="002D2326" w14:paraId="4FCF1315"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90428D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6F9F5D66" w14:textId="77777777" w:rsidR="00744F3A" w:rsidRPr="002D2326" w:rsidRDefault="00744F3A" w:rsidP="00A06685"/>
        </w:tc>
      </w:tr>
      <w:tr w:rsidR="00744F3A" w:rsidRPr="002D2326" w14:paraId="50B66CE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61BDE60"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062EE93D" w14:textId="77777777" w:rsidR="00744F3A" w:rsidRPr="002D2326" w:rsidRDefault="00744F3A" w:rsidP="00A06685">
            <w:pPr>
              <w:jc w:val="both"/>
            </w:pPr>
            <w:r w:rsidRPr="002D2326">
              <w:t>Number of deaths, missing persons, and directly affected persons attributed to disasters per 100,000 people</w:t>
            </w:r>
          </w:p>
        </w:tc>
      </w:tr>
      <w:tr w:rsidR="00744F3A" w:rsidRPr="002D2326" w14:paraId="24DC383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17CA60D"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5FAE2D1" w14:textId="77777777" w:rsidR="00744F3A" w:rsidRPr="002D2326" w:rsidRDefault="00744F3A" w:rsidP="00A06685">
            <w:pPr>
              <w:jc w:val="both"/>
            </w:pPr>
            <w:r w:rsidRPr="002D2326">
              <w:t>1.5.1</w:t>
            </w:r>
          </w:p>
        </w:tc>
      </w:tr>
      <w:tr w:rsidR="00744F3A" w:rsidRPr="002D2326" w14:paraId="5D44F116" w14:textId="77777777" w:rsidTr="00A06685">
        <w:tc>
          <w:tcPr>
            <w:tcW w:w="2689" w:type="dxa"/>
            <w:tcBorders>
              <w:top w:val="single" w:sz="4" w:space="0" w:color="auto"/>
              <w:left w:val="single" w:sz="4" w:space="0" w:color="auto"/>
              <w:bottom w:val="single" w:sz="4" w:space="0" w:color="auto"/>
              <w:right w:val="single" w:sz="4" w:space="0" w:color="auto"/>
            </w:tcBorders>
          </w:tcPr>
          <w:p w14:paraId="2F6504C9" w14:textId="77777777" w:rsidR="00744F3A" w:rsidRPr="002D2326" w:rsidRDefault="00744F3A" w:rsidP="00A06685">
            <w:pPr>
              <w:ind w:right="283"/>
              <w:jc w:val="both"/>
            </w:pPr>
            <w:r w:rsidRPr="002D2326">
              <w:t>Target Name</w:t>
            </w:r>
          </w:p>
          <w:p w14:paraId="517565B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FCB81F2" w14:textId="77777777" w:rsidR="00744F3A" w:rsidRPr="002D2326" w:rsidRDefault="00744F3A" w:rsidP="00A06685">
            <w:pPr>
              <w:jc w:val="both"/>
            </w:pPr>
            <w:r w:rsidRPr="002D2326">
              <w:t>By 2030, build the resilience of the poor and those in vulnerable situations and reduce their exposure and vulnerability to climate-related extreme events and other economic, social and environmental shocks and disasters</w:t>
            </w:r>
          </w:p>
        </w:tc>
      </w:tr>
      <w:tr w:rsidR="00744F3A" w:rsidRPr="002D2326" w14:paraId="1C0B7F3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8E1C078"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47A18F83" w14:textId="77777777" w:rsidR="00744F3A" w:rsidRPr="002D2326" w:rsidRDefault="00744F3A" w:rsidP="00A06685">
            <w:r w:rsidRPr="002D2326">
              <w:t>1.5</w:t>
            </w:r>
          </w:p>
        </w:tc>
      </w:tr>
      <w:tr w:rsidR="00744F3A" w:rsidRPr="002D2326" w14:paraId="601C812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01C26AB"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3041EC0" w14:textId="77777777" w:rsidR="00744F3A" w:rsidRPr="002D2326" w:rsidRDefault="00744F3A" w:rsidP="00A06685"/>
        </w:tc>
      </w:tr>
      <w:tr w:rsidR="00744F3A" w:rsidRPr="002D2326" w14:paraId="20C7BE9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094398B"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11706B0E" w14:textId="77777777" w:rsidR="00744F3A" w:rsidRPr="002D2326" w:rsidRDefault="00744F3A" w:rsidP="00A06685">
            <w:r w:rsidRPr="002D2326">
              <w:t>2</w:t>
            </w:r>
          </w:p>
        </w:tc>
      </w:tr>
      <w:tr w:rsidR="00744F3A" w:rsidRPr="002D2326" w14:paraId="6583A8E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9E7A423"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3690A12A" w14:textId="77777777" w:rsidR="00744F3A" w:rsidRPr="002D2326" w:rsidRDefault="00744F3A" w:rsidP="00A06685">
            <w:r w:rsidRPr="002D2326">
              <w:t>UNISDR</w:t>
            </w:r>
          </w:p>
        </w:tc>
      </w:tr>
      <w:tr w:rsidR="00744F3A" w:rsidRPr="002D2326" w14:paraId="1B1E708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6F3FEFD"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989EB8D" w14:textId="77777777" w:rsidR="00744F3A" w:rsidRPr="002D2326" w:rsidRDefault="00744F3A" w:rsidP="00A06685">
            <w:pPr>
              <w:rPr>
                <w:rStyle w:val="HeaderChar"/>
              </w:rPr>
            </w:pPr>
            <w:r w:rsidRPr="002D2326">
              <w:rPr>
                <w:rStyle w:val="HeaderChar"/>
              </w:rPr>
              <w:t>https://unstats.un.org/sdgs/metadata/files/Metadata-01-05-01.pdf</w:t>
            </w:r>
          </w:p>
        </w:tc>
      </w:tr>
      <w:tr w:rsidR="00744F3A" w:rsidRPr="002D2326" w14:paraId="6CBF7AD1"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9D042A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59B2AA3" w14:textId="77777777" w:rsidR="00744F3A" w:rsidRPr="002D2326" w:rsidRDefault="00744F3A" w:rsidP="00A06685"/>
        </w:tc>
      </w:tr>
      <w:tr w:rsidR="00744F3A" w:rsidRPr="002D2326" w14:paraId="0637FD06" w14:textId="77777777" w:rsidTr="00A06685">
        <w:tc>
          <w:tcPr>
            <w:tcW w:w="2689" w:type="dxa"/>
            <w:tcBorders>
              <w:top w:val="single" w:sz="4" w:space="0" w:color="auto"/>
              <w:left w:val="single" w:sz="4" w:space="0" w:color="auto"/>
              <w:bottom w:val="single" w:sz="4" w:space="0" w:color="auto"/>
              <w:right w:val="single" w:sz="4" w:space="0" w:color="auto"/>
            </w:tcBorders>
          </w:tcPr>
          <w:p w14:paraId="08D78855" w14:textId="77777777" w:rsidR="00744F3A" w:rsidRPr="002D2326" w:rsidRDefault="00744F3A" w:rsidP="00A06685">
            <w:pPr>
              <w:ind w:right="283"/>
              <w:jc w:val="both"/>
            </w:pPr>
            <w:r w:rsidRPr="002D2326">
              <w:t xml:space="preserve">Source Organization </w:t>
            </w:r>
          </w:p>
          <w:p w14:paraId="4F95E7A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4E45259" w14:textId="77777777" w:rsidR="00744F3A" w:rsidRPr="002D2326" w:rsidRDefault="00744F3A" w:rsidP="00A06685">
            <w:r w:rsidRPr="002D2326">
              <w:t>Ministry of Disaster Management and Refugee Affairs (MIDIMAR)</w:t>
            </w:r>
          </w:p>
        </w:tc>
      </w:tr>
      <w:tr w:rsidR="00744F3A" w:rsidRPr="002D2326" w14:paraId="704F6629" w14:textId="77777777" w:rsidTr="00A06685">
        <w:tc>
          <w:tcPr>
            <w:tcW w:w="2689" w:type="dxa"/>
            <w:tcBorders>
              <w:top w:val="single" w:sz="4" w:space="0" w:color="auto"/>
              <w:left w:val="single" w:sz="4" w:space="0" w:color="auto"/>
              <w:bottom w:val="single" w:sz="4" w:space="0" w:color="auto"/>
              <w:right w:val="single" w:sz="4" w:space="0" w:color="auto"/>
            </w:tcBorders>
          </w:tcPr>
          <w:p w14:paraId="2CF276BE"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6CC22D43" w14:textId="77777777" w:rsidR="00744F3A" w:rsidRPr="002D2326" w:rsidRDefault="00744F3A" w:rsidP="00A06685">
            <w:pPr>
              <w:rPr>
                <w:color w:val="FF0000"/>
              </w:rPr>
            </w:pPr>
            <w:r w:rsidRPr="00670C1A">
              <w:t>National disaster loss databases</w:t>
            </w:r>
          </w:p>
        </w:tc>
      </w:tr>
      <w:tr w:rsidR="00744F3A" w:rsidRPr="002D2326" w14:paraId="5DEDFC63" w14:textId="77777777" w:rsidTr="00A06685">
        <w:tc>
          <w:tcPr>
            <w:tcW w:w="2689" w:type="dxa"/>
            <w:tcBorders>
              <w:top w:val="single" w:sz="4" w:space="0" w:color="auto"/>
              <w:left w:val="single" w:sz="4" w:space="0" w:color="auto"/>
              <w:bottom w:val="single" w:sz="4" w:space="0" w:color="auto"/>
              <w:right w:val="single" w:sz="4" w:space="0" w:color="auto"/>
            </w:tcBorders>
          </w:tcPr>
          <w:p w14:paraId="310F38CB" w14:textId="77777777" w:rsidR="00744F3A" w:rsidRPr="002D2326" w:rsidRDefault="00744F3A" w:rsidP="00A06685">
            <w:r w:rsidRPr="002D2326">
              <w:t>Periodicity</w:t>
            </w:r>
          </w:p>
          <w:p w14:paraId="30028E0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D0E7010" w14:textId="77777777" w:rsidR="00744F3A" w:rsidRPr="002D2326" w:rsidRDefault="00744F3A" w:rsidP="00A06685"/>
        </w:tc>
      </w:tr>
      <w:tr w:rsidR="00744F3A" w:rsidRPr="002D2326" w14:paraId="657C7BF8" w14:textId="77777777" w:rsidTr="00A06685">
        <w:tc>
          <w:tcPr>
            <w:tcW w:w="2689" w:type="dxa"/>
            <w:tcBorders>
              <w:top w:val="single" w:sz="4" w:space="0" w:color="auto"/>
              <w:left w:val="single" w:sz="4" w:space="0" w:color="auto"/>
              <w:bottom w:val="single" w:sz="4" w:space="0" w:color="auto"/>
              <w:right w:val="single" w:sz="4" w:space="0" w:color="auto"/>
            </w:tcBorders>
          </w:tcPr>
          <w:p w14:paraId="0DF8556F" w14:textId="77777777" w:rsidR="00744F3A" w:rsidRPr="002D2326" w:rsidRDefault="00744F3A" w:rsidP="00A06685">
            <w:pPr>
              <w:ind w:right="283"/>
              <w:jc w:val="both"/>
            </w:pPr>
            <w:r w:rsidRPr="002D2326">
              <w:t>Earliest available data</w:t>
            </w:r>
          </w:p>
          <w:p w14:paraId="0AF2334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8A60E3A" w14:textId="77777777" w:rsidR="00744F3A" w:rsidRPr="002D2326" w:rsidRDefault="00744F3A" w:rsidP="00A06685"/>
        </w:tc>
      </w:tr>
      <w:tr w:rsidR="00744F3A" w:rsidRPr="002D2326" w14:paraId="45B2AB01" w14:textId="77777777" w:rsidTr="00A06685">
        <w:tc>
          <w:tcPr>
            <w:tcW w:w="2689" w:type="dxa"/>
            <w:tcBorders>
              <w:top w:val="single" w:sz="4" w:space="0" w:color="auto"/>
              <w:left w:val="single" w:sz="4" w:space="0" w:color="auto"/>
              <w:bottom w:val="single" w:sz="4" w:space="0" w:color="auto"/>
              <w:right w:val="single" w:sz="4" w:space="0" w:color="auto"/>
            </w:tcBorders>
          </w:tcPr>
          <w:p w14:paraId="73ACBC12" w14:textId="77777777" w:rsidR="00744F3A" w:rsidRPr="002D2326" w:rsidRDefault="00744F3A" w:rsidP="00A06685">
            <w:pPr>
              <w:ind w:right="283"/>
              <w:jc w:val="both"/>
            </w:pPr>
            <w:r w:rsidRPr="002D2326">
              <w:t>Link to data source/ The text to show instead of the URL</w:t>
            </w:r>
          </w:p>
          <w:p w14:paraId="44B7FCB8"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6166F42F" w14:textId="77777777" w:rsidR="00744F3A" w:rsidRPr="002D2326" w:rsidRDefault="00744F3A" w:rsidP="00A06685">
            <w:pPr>
              <w:ind w:left="-106" w:right="316"/>
            </w:pPr>
          </w:p>
        </w:tc>
      </w:tr>
      <w:tr w:rsidR="00744F3A" w:rsidRPr="002D2326" w14:paraId="264B04A2" w14:textId="77777777" w:rsidTr="00A06685">
        <w:tc>
          <w:tcPr>
            <w:tcW w:w="2689" w:type="dxa"/>
            <w:tcBorders>
              <w:top w:val="single" w:sz="4" w:space="0" w:color="auto"/>
              <w:left w:val="single" w:sz="4" w:space="0" w:color="auto"/>
              <w:bottom w:val="single" w:sz="4" w:space="0" w:color="auto"/>
              <w:right w:val="single" w:sz="4" w:space="0" w:color="auto"/>
            </w:tcBorders>
          </w:tcPr>
          <w:p w14:paraId="72572FD5" w14:textId="77777777" w:rsidR="00744F3A" w:rsidRPr="002D2326" w:rsidRDefault="00744F3A" w:rsidP="00A06685">
            <w:pPr>
              <w:ind w:right="283"/>
              <w:jc w:val="both"/>
            </w:pPr>
            <w:r w:rsidRPr="002D2326">
              <w:t>Release date</w:t>
            </w:r>
          </w:p>
          <w:p w14:paraId="15D302D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B21446E" w14:textId="77777777" w:rsidR="00744F3A" w:rsidRPr="002D2326" w:rsidRDefault="00744F3A" w:rsidP="00A06685"/>
        </w:tc>
      </w:tr>
      <w:tr w:rsidR="00744F3A" w:rsidRPr="002D2326" w14:paraId="234EBD9A" w14:textId="77777777" w:rsidTr="00A06685">
        <w:tc>
          <w:tcPr>
            <w:tcW w:w="2689" w:type="dxa"/>
            <w:tcBorders>
              <w:top w:val="single" w:sz="4" w:space="0" w:color="auto"/>
              <w:left w:val="single" w:sz="4" w:space="0" w:color="auto"/>
              <w:bottom w:val="single" w:sz="4" w:space="0" w:color="auto"/>
              <w:right w:val="single" w:sz="4" w:space="0" w:color="auto"/>
            </w:tcBorders>
          </w:tcPr>
          <w:p w14:paraId="26FD7812" w14:textId="77777777" w:rsidR="00744F3A" w:rsidRPr="002D2326" w:rsidRDefault="00744F3A" w:rsidP="00A06685">
            <w:pPr>
              <w:ind w:right="283"/>
              <w:jc w:val="both"/>
            </w:pPr>
            <w:r w:rsidRPr="002D2326">
              <w:t>Statistical classification</w:t>
            </w:r>
          </w:p>
          <w:p w14:paraId="64F40D6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1B1F69E" w14:textId="77777777" w:rsidR="00744F3A" w:rsidRPr="002D2326" w:rsidRDefault="00744F3A" w:rsidP="00A06685"/>
        </w:tc>
      </w:tr>
      <w:tr w:rsidR="00744F3A" w:rsidRPr="002D2326" w14:paraId="3C2CF2BC" w14:textId="77777777" w:rsidTr="00A06685">
        <w:tc>
          <w:tcPr>
            <w:tcW w:w="2689" w:type="dxa"/>
            <w:tcBorders>
              <w:top w:val="single" w:sz="4" w:space="0" w:color="auto"/>
              <w:left w:val="single" w:sz="4" w:space="0" w:color="auto"/>
              <w:bottom w:val="single" w:sz="4" w:space="0" w:color="auto"/>
              <w:right w:val="single" w:sz="4" w:space="0" w:color="auto"/>
            </w:tcBorders>
          </w:tcPr>
          <w:p w14:paraId="1ECC8B40" w14:textId="77777777" w:rsidR="00744F3A" w:rsidRPr="002D2326" w:rsidRDefault="00744F3A" w:rsidP="00A06685">
            <w:pPr>
              <w:ind w:right="283"/>
              <w:jc w:val="both"/>
            </w:pPr>
            <w:r w:rsidRPr="002D2326">
              <w:lastRenderedPageBreak/>
              <w:t>Contact details</w:t>
            </w:r>
          </w:p>
          <w:p w14:paraId="2806D99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9D71AD4" w14:textId="77777777" w:rsidR="00744F3A" w:rsidRPr="002D2326" w:rsidRDefault="00744F3A" w:rsidP="00A06685"/>
        </w:tc>
      </w:tr>
      <w:tr w:rsidR="00744F3A" w:rsidRPr="002D2326" w14:paraId="32E4B65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368E739"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0A7B2FC8" w14:textId="77777777" w:rsidR="00744F3A" w:rsidRPr="002D2326" w:rsidRDefault="00744F3A" w:rsidP="00A06685"/>
        </w:tc>
      </w:tr>
    </w:tbl>
    <w:p w14:paraId="0B34FC28" w14:textId="77777777" w:rsidR="00744F3A" w:rsidRPr="002D2326" w:rsidRDefault="00744F3A" w:rsidP="00744F3A"/>
    <w:p w14:paraId="0ABA535D" w14:textId="77777777" w:rsidR="00744F3A" w:rsidRPr="002D2326" w:rsidRDefault="00744F3A" w:rsidP="00744F3A">
      <w:pPr>
        <w:pStyle w:val="Heading2"/>
        <w:numPr>
          <w:ilvl w:val="0"/>
          <w:numId w:val="0"/>
        </w:numPr>
        <w:ind w:left="576" w:hanging="576"/>
        <w:rPr>
          <w:rFonts w:ascii="Arial" w:hAnsi="Arial" w:cs="Arial"/>
        </w:rPr>
      </w:pPr>
      <w:r w:rsidRPr="002D2326">
        <w:rPr>
          <w:rFonts w:ascii="Arial" w:hAnsi="Arial" w:cs="Arial"/>
        </w:rPr>
        <w:t>1.5.3 Number of countries that adopt and implement national disaster risk reduction strategies in line with the Sendai Framework for Disaster Risk Reduction 2015-2030/a</w:t>
      </w:r>
      <w:bookmarkEnd w:id="12"/>
      <w:bookmarkEnd w:id="13"/>
    </w:p>
    <w:p w14:paraId="291CDF8B"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23A3807F"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3B8994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BDD4B6D" w14:textId="77777777" w:rsidR="00744F3A" w:rsidRPr="002D2326" w:rsidRDefault="00744F3A" w:rsidP="00A06685"/>
        </w:tc>
      </w:tr>
      <w:tr w:rsidR="00744F3A" w:rsidRPr="002D2326" w14:paraId="17CD64A8" w14:textId="77777777" w:rsidTr="00A06685">
        <w:tc>
          <w:tcPr>
            <w:tcW w:w="2689" w:type="dxa"/>
            <w:tcBorders>
              <w:top w:val="single" w:sz="4" w:space="0" w:color="auto"/>
              <w:left w:val="single" w:sz="4" w:space="0" w:color="auto"/>
              <w:bottom w:val="single" w:sz="4" w:space="0" w:color="auto"/>
              <w:right w:val="single" w:sz="4" w:space="0" w:color="auto"/>
            </w:tcBorders>
          </w:tcPr>
          <w:p w14:paraId="52855131"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5F88A276" w14:textId="77777777" w:rsidR="00744F3A" w:rsidRPr="002D2326" w:rsidRDefault="00744F3A" w:rsidP="00A06685">
            <w:r w:rsidRPr="002D2326">
              <w:t>THE NATIONAL DISASTER MANAGEMENT POLICY (Revised version to be validated by December 2017</w:t>
            </w:r>
          </w:p>
        </w:tc>
      </w:tr>
      <w:tr w:rsidR="00744F3A" w:rsidRPr="002D2326" w14:paraId="072E9711" w14:textId="77777777" w:rsidTr="00A06685">
        <w:tc>
          <w:tcPr>
            <w:tcW w:w="2689" w:type="dxa"/>
            <w:tcBorders>
              <w:top w:val="single" w:sz="4" w:space="0" w:color="auto"/>
              <w:left w:val="single" w:sz="4" w:space="0" w:color="auto"/>
              <w:bottom w:val="single" w:sz="4" w:space="0" w:color="auto"/>
              <w:right w:val="single" w:sz="4" w:space="0" w:color="auto"/>
            </w:tcBorders>
          </w:tcPr>
          <w:p w14:paraId="3D9B4810" w14:textId="77777777" w:rsidR="00744F3A" w:rsidRPr="002D2326" w:rsidRDefault="00744F3A" w:rsidP="00A06685">
            <w:pPr>
              <w:ind w:right="283"/>
              <w:jc w:val="both"/>
            </w:pPr>
            <w:r w:rsidRPr="002D2326">
              <w:t>Definition</w:t>
            </w:r>
          </w:p>
          <w:p w14:paraId="09286F2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F3CB668" w14:textId="77777777" w:rsidR="00744F3A" w:rsidRPr="002D2326" w:rsidRDefault="00744F3A" w:rsidP="00A06685">
            <w:pPr>
              <w:jc w:val="both"/>
            </w:pPr>
            <w:r w:rsidRPr="002D2326">
              <w:t>The indicator monitors whether a national government has adopted and implemented national and local DRR strategies, which the Sendai Framework calls for.</w:t>
            </w:r>
          </w:p>
        </w:tc>
      </w:tr>
      <w:tr w:rsidR="00744F3A" w:rsidRPr="002D2326" w14:paraId="6A273733" w14:textId="77777777" w:rsidTr="00A06685">
        <w:tc>
          <w:tcPr>
            <w:tcW w:w="2689" w:type="dxa"/>
            <w:tcBorders>
              <w:top w:val="single" w:sz="4" w:space="0" w:color="auto"/>
              <w:left w:val="single" w:sz="4" w:space="0" w:color="auto"/>
              <w:bottom w:val="single" w:sz="4" w:space="0" w:color="auto"/>
              <w:right w:val="single" w:sz="4" w:space="0" w:color="auto"/>
            </w:tcBorders>
          </w:tcPr>
          <w:p w14:paraId="21660E37" w14:textId="77777777" w:rsidR="00744F3A" w:rsidRPr="002D2326" w:rsidRDefault="00744F3A" w:rsidP="00A06685">
            <w:pPr>
              <w:ind w:right="283"/>
              <w:jc w:val="both"/>
            </w:pPr>
            <w:r w:rsidRPr="002D2326">
              <w:t>Geographic coverage</w:t>
            </w:r>
          </w:p>
          <w:p w14:paraId="633C1FC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49D1B26" w14:textId="77777777" w:rsidR="00744F3A" w:rsidRPr="002D2326" w:rsidRDefault="00744F3A" w:rsidP="00A06685"/>
        </w:tc>
      </w:tr>
      <w:tr w:rsidR="00744F3A" w:rsidRPr="002D2326" w14:paraId="46906D04" w14:textId="77777777" w:rsidTr="00A06685">
        <w:tc>
          <w:tcPr>
            <w:tcW w:w="2689" w:type="dxa"/>
            <w:tcBorders>
              <w:top w:val="single" w:sz="4" w:space="0" w:color="auto"/>
              <w:left w:val="single" w:sz="4" w:space="0" w:color="auto"/>
              <w:bottom w:val="single" w:sz="4" w:space="0" w:color="auto"/>
              <w:right w:val="single" w:sz="4" w:space="0" w:color="auto"/>
            </w:tcBorders>
          </w:tcPr>
          <w:p w14:paraId="7D7D9AC8" w14:textId="77777777" w:rsidR="00744F3A" w:rsidRPr="002D2326" w:rsidRDefault="00744F3A" w:rsidP="00A06685">
            <w:pPr>
              <w:ind w:right="283"/>
              <w:jc w:val="both"/>
            </w:pPr>
          </w:p>
          <w:p w14:paraId="56A7E324" w14:textId="77777777" w:rsidR="00744F3A" w:rsidRPr="002D2326" w:rsidRDefault="00744F3A" w:rsidP="00A06685">
            <w:pPr>
              <w:ind w:right="283"/>
              <w:jc w:val="both"/>
            </w:pPr>
            <w:r w:rsidRPr="002D2326">
              <w:t>Unit of Measurement</w:t>
            </w:r>
          </w:p>
          <w:p w14:paraId="01C1B8E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FDFC4DE" w14:textId="77777777" w:rsidR="00744F3A" w:rsidRPr="002D2326" w:rsidRDefault="00744F3A" w:rsidP="00A06685"/>
        </w:tc>
      </w:tr>
      <w:tr w:rsidR="00744F3A" w:rsidRPr="002D2326" w14:paraId="3265F0A0" w14:textId="77777777" w:rsidTr="00A06685">
        <w:tc>
          <w:tcPr>
            <w:tcW w:w="2689" w:type="dxa"/>
            <w:tcBorders>
              <w:top w:val="single" w:sz="4" w:space="0" w:color="auto"/>
              <w:left w:val="single" w:sz="4" w:space="0" w:color="auto"/>
              <w:bottom w:val="single" w:sz="4" w:space="0" w:color="auto"/>
              <w:right w:val="single" w:sz="4" w:space="0" w:color="auto"/>
            </w:tcBorders>
          </w:tcPr>
          <w:p w14:paraId="2DB3004E" w14:textId="77777777" w:rsidR="00744F3A" w:rsidRPr="002D2326" w:rsidRDefault="00744F3A" w:rsidP="00A06685">
            <w:pPr>
              <w:ind w:right="283"/>
              <w:jc w:val="both"/>
            </w:pPr>
            <w:r w:rsidRPr="002D2326">
              <w:t>Computation method</w:t>
            </w:r>
          </w:p>
          <w:p w14:paraId="471F7F9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E6F6442" w14:textId="77777777" w:rsidR="00744F3A" w:rsidRPr="002D2326" w:rsidRDefault="00744F3A" w:rsidP="00A06685"/>
        </w:tc>
      </w:tr>
      <w:tr w:rsidR="00744F3A" w:rsidRPr="002D2326" w14:paraId="191F40DD" w14:textId="77777777" w:rsidTr="00A06685">
        <w:tc>
          <w:tcPr>
            <w:tcW w:w="2689" w:type="dxa"/>
            <w:tcBorders>
              <w:top w:val="single" w:sz="4" w:space="0" w:color="auto"/>
              <w:left w:val="single" w:sz="4" w:space="0" w:color="auto"/>
              <w:bottom w:val="single" w:sz="4" w:space="0" w:color="auto"/>
              <w:right w:val="single" w:sz="4" w:space="0" w:color="auto"/>
            </w:tcBorders>
          </w:tcPr>
          <w:p w14:paraId="0BCCE9E4" w14:textId="77777777" w:rsidR="00744F3A" w:rsidRPr="002D2326" w:rsidRDefault="00744F3A" w:rsidP="00A06685">
            <w:pPr>
              <w:ind w:right="283"/>
              <w:jc w:val="both"/>
            </w:pPr>
            <w:r w:rsidRPr="002D2326">
              <w:t>Disaggregation</w:t>
            </w:r>
          </w:p>
          <w:p w14:paraId="4F35996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64B12DB" w14:textId="77777777" w:rsidR="00744F3A" w:rsidRPr="002D2326" w:rsidRDefault="00744F3A" w:rsidP="00744F3A">
            <w:pPr>
              <w:pStyle w:val="PlainText"/>
              <w:numPr>
                <w:ilvl w:val="0"/>
                <w:numId w:val="3"/>
              </w:numPr>
              <w:rPr>
                <w:rFonts w:ascii="Arial" w:hAnsi="Arial"/>
              </w:rPr>
            </w:pPr>
          </w:p>
        </w:tc>
      </w:tr>
      <w:tr w:rsidR="00744F3A" w:rsidRPr="002D2326" w14:paraId="172BA86E" w14:textId="77777777" w:rsidTr="00A06685">
        <w:tc>
          <w:tcPr>
            <w:tcW w:w="2689" w:type="dxa"/>
            <w:tcBorders>
              <w:top w:val="single" w:sz="4" w:space="0" w:color="auto"/>
              <w:left w:val="single" w:sz="4" w:space="0" w:color="auto"/>
              <w:bottom w:val="single" w:sz="4" w:space="0" w:color="auto"/>
              <w:right w:val="single" w:sz="4" w:space="0" w:color="auto"/>
            </w:tcBorders>
          </w:tcPr>
          <w:p w14:paraId="5F0827F0" w14:textId="77777777" w:rsidR="00744F3A" w:rsidRPr="002D2326" w:rsidRDefault="00744F3A" w:rsidP="00A06685">
            <w:pPr>
              <w:ind w:right="283"/>
            </w:pPr>
            <w:r w:rsidRPr="002D2326">
              <w:t>Comments and limitations/ Other Information</w:t>
            </w:r>
          </w:p>
          <w:p w14:paraId="56F1113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92EE59D" w14:textId="77777777" w:rsidR="00744F3A" w:rsidRPr="002D2326" w:rsidRDefault="00744F3A" w:rsidP="00A06685"/>
        </w:tc>
      </w:tr>
      <w:tr w:rsidR="00744F3A" w:rsidRPr="002D2326" w14:paraId="7058620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0E9492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0A6F6D7" w14:textId="77777777" w:rsidR="00744F3A" w:rsidRPr="002D2326" w:rsidRDefault="00744F3A" w:rsidP="00A06685"/>
        </w:tc>
      </w:tr>
      <w:tr w:rsidR="00744F3A" w:rsidRPr="002D2326" w14:paraId="759A23C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9B4CC25"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78086867" w14:textId="77777777" w:rsidR="00744F3A" w:rsidRPr="002D2326" w:rsidRDefault="00744F3A" w:rsidP="00A06685">
            <w:pPr>
              <w:jc w:val="both"/>
            </w:pPr>
            <w:r w:rsidRPr="002D2326">
              <w:t>Number of countries that adopt and implement national disaster risk reduction strategies in line with the Sendai Framework for Disaster Risk Reduction 2015-2030/a</w:t>
            </w:r>
          </w:p>
        </w:tc>
      </w:tr>
      <w:tr w:rsidR="00744F3A" w:rsidRPr="002D2326" w14:paraId="5C4237A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55AE2DB"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7ABDBE80" w14:textId="77777777" w:rsidR="00744F3A" w:rsidRPr="002D2326" w:rsidRDefault="00744F3A" w:rsidP="00A06685">
            <w:pPr>
              <w:jc w:val="both"/>
            </w:pPr>
            <w:r w:rsidRPr="002D2326">
              <w:t>1.5.3</w:t>
            </w:r>
          </w:p>
        </w:tc>
      </w:tr>
      <w:tr w:rsidR="00744F3A" w:rsidRPr="002D2326" w14:paraId="6F34F130" w14:textId="77777777" w:rsidTr="00A06685">
        <w:tc>
          <w:tcPr>
            <w:tcW w:w="2689" w:type="dxa"/>
            <w:tcBorders>
              <w:top w:val="single" w:sz="4" w:space="0" w:color="auto"/>
              <w:left w:val="single" w:sz="4" w:space="0" w:color="auto"/>
              <w:bottom w:val="single" w:sz="4" w:space="0" w:color="auto"/>
              <w:right w:val="single" w:sz="4" w:space="0" w:color="auto"/>
            </w:tcBorders>
          </w:tcPr>
          <w:p w14:paraId="735CCA2A" w14:textId="77777777" w:rsidR="00744F3A" w:rsidRPr="002D2326" w:rsidRDefault="00744F3A" w:rsidP="00A06685">
            <w:pPr>
              <w:ind w:right="283"/>
              <w:jc w:val="both"/>
            </w:pPr>
            <w:r w:rsidRPr="002D2326">
              <w:lastRenderedPageBreak/>
              <w:t>Target Name</w:t>
            </w:r>
          </w:p>
          <w:p w14:paraId="49C4B3A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A2DEEF5" w14:textId="77777777" w:rsidR="00744F3A" w:rsidRPr="002D2326" w:rsidRDefault="00744F3A" w:rsidP="00A06685">
            <w:pPr>
              <w:jc w:val="both"/>
            </w:pPr>
            <w:r w:rsidRPr="002D2326">
              <w:t>By 2030, build the resilience of the poor and those in vulnerable situations and reduce their exposure and vulnerability to climate-related extreme events and other economic, social and environmental shocks and disasters.</w:t>
            </w:r>
          </w:p>
        </w:tc>
      </w:tr>
      <w:tr w:rsidR="00744F3A" w:rsidRPr="002D2326" w14:paraId="7A73731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D15A384"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22EDA25" w14:textId="77777777" w:rsidR="00744F3A" w:rsidRPr="002D2326" w:rsidRDefault="00744F3A" w:rsidP="00A06685">
            <w:r w:rsidRPr="002D2326">
              <w:t>1.5</w:t>
            </w:r>
          </w:p>
        </w:tc>
      </w:tr>
      <w:tr w:rsidR="00744F3A" w:rsidRPr="002D2326" w14:paraId="5FFEFDF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A13154B"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924B34B" w14:textId="77777777" w:rsidR="00744F3A" w:rsidRPr="002D2326" w:rsidRDefault="00744F3A" w:rsidP="00A06685"/>
        </w:tc>
      </w:tr>
      <w:tr w:rsidR="00744F3A" w:rsidRPr="002D2326" w14:paraId="52E99B0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460DB2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22C3F70E" w14:textId="77777777" w:rsidR="00744F3A" w:rsidRPr="002D2326" w:rsidRDefault="00744F3A" w:rsidP="00A06685">
            <w:r w:rsidRPr="002D2326">
              <w:t>2</w:t>
            </w:r>
          </w:p>
        </w:tc>
      </w:tr>
      <w:tr w:rsidR="00744F3A" w:rsidRPr="002D2326" w14:paraId="3BD6D62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6EDCF5C"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C38D882" w14:textId="77777777" w:rsidR="00744F3A" w:rsidRPr="002D2326" w:rsidRDefault="00744F3A" w:rsidP="00A06685">
            <w:r w:rsidRPr="002D2326">
              <w:t>UNISDR</w:t>
            </w:r>
          </w:p>
        </w:tc>
      </w:tr>
      <w:tr w:rsidR="00744F3A" w:rsidRPr="002D2326" w14:paraId="31A96D7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BE1A733"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AD828FE" w14:textId="77777777" w:rsidR="00744F3A" w:rsidRPr="002D2326" w:rsidRDefault="00744F3A" w:rsidP="00A06685">
            <w:pPr>
              <w:rPr>
                <w:rStyle w:val="HeaderChar"/>
              </w:rPr>
            </w:pPr>
            <w:r w:rsidRPr="002D2326">
              <w:rPr>
                <w:rStyle w:val="HeaderChar"/>
              </w:rPr>
              <w:t>https://unstats.un.org/sdgs/metadata/files/Metadata-01-05-03.pdf</w:t>
            </w:r>
          </w:p>
        </w:tc>
      </w:tr>
      <w:tr w:rsidR="00744F3A" w:rsidRPr="002D2326" w14:paraId="4D0EB19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BD95C3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6CB3E96B" w14:textId="77777777" w:rsidR="00744F3A" w:rsidRPr="002D2326" w:rsidRDefault="00744F3A" w:rsidP="00A06685"/>
        </w:tc>
      </w:tr>
      <w:tr w:rsidR="00744F3A" w:rsidRPr="002D2326" w14:paraId="435A3BF5" w14:textId="77777777" w:rsidTr="00A06685">
        <w:tc>
          <w:tcPr>
            <w:tcW w:w="2689" w:type="dxa"/>
            <w:tcBorders>
              <w:top w:val="single" w:sz="4" w:space="0" w:color="auto"/>
              <w:left w:val="single" w:sz="4" w:space="0" w:color="auto"/>
              <w:bottom w:val="single" w:sz="4" w:space="0" w:color="auto"/>
              <w:right w:val="single" w:sz="4" w:space="0" w:color="auto"/>
            </w:tcBorders>
          </w:tcPr>
          <w:p w14:paraId="47BFFAA5" w14:textId="77777777" w:rsidR="00744F3A" w:rsidRPr="002D2326" w:rsidRDefault="00744F3A" w:rsidP="00A06685">
            <w:pPr>
              <w:ind w:right="283"/>
              <w:jc w:val="both"/>
            </w:pPr>
            <w:r w:rsidRPr="002D2326">
              <w:t xml:space="preserve">Source Organization </w:t>
            </w:r>
          </w:p>
          <w:p w14:paraId="2AFF716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4AE0749" w14:textId="77777777" w:rsidR="00744F3A" w:rsidRPr="002D2326" w:rsidRDefault="00744F3A" w:rsidP="00A06685">
            <w:r w:rsidRPr="002D2326">
              <w:t>Ministry of Disaster Management and Refugee Affairs (MIDIMAR)</w:t>
            </w:r>
          </w:p>
        </w:tc>
      </w:tr>
      <w:tr w:rsidR="00744F3A" w:rsidRPr="002D2326" w14:paraId="066691D0" w14:textId="77777777" w:rsidTr="00A06685">
        <w:tc>
          <w:tcPr>
            <w:tcW w:w="2689" w:type="dxa"/>
            <w:tcBorders>
              <w:top w:val="single" w:sz="4" w:space="0" w:color="auto"/>
              <w:left w:val="single" w:sz="4" w:space="0" w:color="auto"/>
              <w:bottom w:val="single" w:sz="4" w:space="0" w:color="auto"/>
              <w:right w:val="single" w:sz="4" w:space="0" w:color="auto"/>
            </w:tcBorders>
          </w:tcPr>
          <w:p w14:paraId="77BB07EF"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D2C452C" w14:textId="77777777" w:rsidR="00744F3A" w:rsidRPr="002D2326" w:rsidRDefault="00744F3A" w:rsidP="00A06685">
            <w:r w:rsidRPr="002D2326">
              <w:t>The National Disaster Management Policy</w:t>
            </w:r>
          </w:p>
        </w:tc>
      </w:tr>
      <w:tr w:rsidR="00744F3A" w:rsidRPr="002D2326" w14:paraId="523043C2" w14:textId="77777777" w:rsidTr="00A06685">
        <w:tc>
          <w:tcPr>
            <w:tcW w:w="2689" w:type="dxa"/>
            <w:tcBorders>
              <w:top w:val="single" w:sz="4" w:space="0" w:color="auto"/>
              <w:left w:val="single" w:sz="4" w:space="0" w:color="auto"/>
              <w:bottom w:val="single" w:sz="4" w:space="0" w:color="auto"/>
              <w:right w:val="single" w:sz="4" w:space="0" w:color="auto"/>
            </w:tcBorders>
          </w:tcPr>
          <w:p w14:paraId="27F49076" w14:textId="77777777" w:rsidR="00744F3A" w:rsidRPr="002D2326" w:rsidRDefault="00744F3A" w:rsidP="00A06685">
            <w:r w:rsidRPr="002D2326">
              <w:t>Periodicity</w:t>
            </w:r>
          </w:p>
          <w:p w14:paraId="6C56C5A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7EA4A46" w14:textId="77777777" w:rsidR="00744F3A" w:rsidRPr="002D2326" w:rsidRDefault="00744F3A" w:rsidP="00A06685"/>
        </w:tc>
      </w:tr>
      <w:tr w:rsidR="00744F3A" w:rsidRPr="002D2326" w14:paraId="03D39AB1" w14:textId="77777777" w:rsidTr="00A06685">
        <w:tc>
          <w:tcPr>
            <w:tcW w:w="2689" w:type="dxa"/>
            <w:tcBorders>
              <w:top w:val="single" w:sz="4" w:space="0" w:color="auto"/>
              <w:left w:val="single" w:sz="4" w:space="0" w:color="auto"/>
              <w:bottom w:val="single" w:sz="4" w:space="0" w:color="auto"/>
              <w:right w:val="single" w:sz="4" w:space="0" w:color="auto"/>
            </w:tcBorders>
          </w:tcPr>
          <w:p w14:paraId="20A44BA3" w14:textId="77777777" w:rsidR="00744F3A" w:rsidRPr="002D2326" w:rsidRDefault="00744F3A" w:rsidP="00A06685">
            <w:pPr>
              <w:ind w:right="283"/>
              <w:jc w:val="both"/>
            </w:pPr>
            <w:r w:rsidRPr="002D2326">
              <w:t>Earliest available data</w:t>
            </w:r>
          </w:p>
          <w:p w14:paraId="59F65DB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B771E55" w14:textId="77777777" w:rsidR="00744F3A" w:rsidRPr="002D2326" w:rsidRDefault="00744F3A" w:rsidP="00A06685"/>
        </w:tc>
      </w:tr>
      <w:tr w:rsidR="00744F3A" w:rsidRPr="002D2326" w14:paraId="657BAC83" w14:textId="77777777" w:rsidTr="00A06685">
        <w:tc>
          <w:tcPr>
            <w:tcW w:w="2689" w:type="dxa"/>
            <w:tcBorders>
              <w:top w:val="single" w:sz="4" w:space="0" w:color="auto"/>
              <w:left w:val="single" w:sz="4" w:space="0" w:color="auto"/>
              <w:bottom w:val="single" w:sz="4" w:space="0" w:color="auto"/>
              <w:right w:val="single" w:sz="4" w:space="0" w:color="auto"/>
            </w:tcBorders>
          </w:tcPr>
          <w:p w14:paraId="67E23CC8" w14:textId="77777777" w:rsidR="00744F3A" w:rsidRPr="002D2326" w:rsidRDefault="00744F3A" w:rsidP="00A06685">
            <w:pPr>
              <w:ind w:right="283"/>
              <w:jc w:val="both"/>
            </w:pPr>
            <w:r w:rsidRPr="002D2326">
              <w:t>Link to data source/ The text to show instead of the URL</w:t>
            </w:r>
          </w:p>
          <w:p w14:paraId="6D42C59B"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5A3BC4D" w14:textId="77777777" w:rsidR="00744F3A" w:rsidRPr="002D2326" w:rsidRDefault="00744F3A" w:rsidP="00A06685"/>
        </w:tc>
      </w:tr>
      <w:tr w:rsidR="00744F3A" w:rsidRPr="002D2326" w14:paraId="7C668345" w14:textId="77777777" w:rsidTr="00A06685">
        <w:tc>
          <w:tcPr>
            <w:tcW w:w="2689" w:type="dxa"/>
            <w:tcBorders>
              <w:top w:val="single" w:sz="4" w:space="0" w:color="auto"/>
              <w:left w:val="single" w:sz="4" w:space="0" w:color="auto"/>
              <w:bottom w:val="single" w:sz="4" w:space="0" w:color="auto"/>
              <w:right w:val="single" w:sz="4" w:space="0" w:color="auto"/>
            </w:tcBorders>
          </w:tcPr>
          <w:p w14:paraId="549615EC" w14:textId="77777777" w:rsidR="00744F3A" w:rsidRPr="002D2326" w:rsidRDefault="00744F3A" w:rsidP="00A06685">
            <w:pPr>
              <w:ind w:right="283"/>
              <w:jc w:val="both"/>
            </w:pPr>
            <w:r w:rsidRPr="002D2326">
              <w:t>Release date</w:t>
            </w:r>
          </w:p>
          <w:p w14:paraId="1CD3F40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A4461BF" w14:textId="77777777" w:rsidR="00744F3A" w:rsidRPr="002D2326" w:rsidRDefault="00744F3A" w:rsidP="00A06685"/>
        </w:tc>
      </w:tr>
      <w:tr w:rsidR="00744F3A" w:rsidRPr="002D2326" w14:paraId="19112AEB" w14:textId="77777777" w:rsidTr="00A06685">
        <w:tc>
          <w:tcPr>
            <w:tcW w:w="2689" w:type="dxa"/>
            <w:tcBorders>
              <w:top w:val="single" w:sz="4" w:space="0" w:color="auto"/>
              <w:left w:val="single" w:sz="4" w:space="0" w:color="auto"/>
              <w:bottom w:val="single" w:sz="4" w:space="0" w:color="auto"/>
              <w:right w:val="single" w:sz="4" w:space="0" w:color="auto"/>
            </w:tcBorders>
          </w:tcPr>
          <w:p w14:paraId="03C6F8B0" w14:textId="77777777" w:rsidR="00744F3A" w:rsidRPr="002D2326" w:rsidRDefault="00744F3A" w:rsidP="00A06685">
            <w:pPr>
              <w:ind w:right="283"/>
              <w:jc w:val="both"/>
            </w:pPr>
            <w:r w:rsidRPr="002D2326">
              <w:t>Statistical classification</w:t>
            </w:r>
          </w:p>
          <w:p w14:paraId="033F2CE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9AAD098" w14:textId="77777777" w:rsidR="00744F3A" w:rsidRPr="002D2326" w:rsidRDefault="00744F3A" w:rsidP="00A06685"/>
        </w:tc>
      </w:tr>
      <w:tr w:rsidR="00744F3A" w:rsidRPr="002D2326" w14:paraId="687996EF" w14:textId="77777777" w:rsidTr="00A06685">
        <w:tc>
          <w:tcPr>
            <w:tcW w:w="2689" w:type="dxa"/>
            <w:tcBorders>
              <w:top w:val="single" w:sz="4" w:space="0" w:color="auto"/>
              <w:left w:val="single" w:sz="4" w:space="0" w:color="auto"/>
              <w:bottom w:val="single" w:sz="4" w:space="0" w:color="auto"/>
              <w:right w:val="single" w:sz="4" w:space="0" w:color="auto"/>
            </w:tcBorders>
          </w:tcPr>
          <w:p w14:paraId="42A83FBB" w14:textId="77777777" w:rsidR="00744F3A" w:rsidRPr="002D2326" w:rsidRDefault="00744F3A" w:rsidP="00A06685">
            <w:pPr>
              <w:ind w:right="283"/>
              <w:jc w:val="both"/>
            </w:pPr>
            <w:r w:rsidRPr="002D2326">
              <w:t>Contact details</w:t>
            </w:r>
          </w:p>
          <w:p w14:paraId="4BA1B1E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53334B4" w14:textId="77777777" w:rsidR="00744F3A" w:rsidRPr="002D2326" w:rsidRDefault="00744F3A" w:rsidP="00A06685"/>
        </w:tc>
      </w:tr>
      <w:tr w:rsidR="00744F3A" w:rsidRPr="002D2326" w14:paraId="33D9E05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BA03BD9"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D24B252" w14:textId="77777777" w:rsidR="00744F3A" w:rsidRPr="002D2326" w:rsidRDefault="00744F3A" w:rsidP="00A06685"/>
        </w:tc>
      </w:tr>
    </w:tbl>
    <w:p w14:paraId="48810AE7" w14:textId="77777777" w:rsidR="00744F3A" w:rsidRPr="002D2326" w:rsidRDefault="00744F3A" w:rsidP="00744F3A"/>
    <w:p w14:paraId="198C25D3" w14:textId="77777777" w:rsidR="00744F3A" w:rsidRPr="002D2326" w:rsidRDefault="00744F3A" w:rsidP="00744F3A">
      <w:pPr>
        <w:pStyle w:val="Heading2"/>
        <w:numPr>
          <w:ilvl w:val="0"/>
          <w:numId w:val="0"/>
        </w:numPr>
        <w:ind w:left="576" w:hanging="576"/>
        <w:rPr>
          <w:rFonts w:ascii="Arial" w:hAnsi="Arial" w:cs="Arial"/>
        </w:rPr>
      </w:pPr>
      <w:bookmarkStart w:id="14" w:name="_Toc533147099"/>
      <w:r w:rsidRPr="002D2326">
        <w:rPr>
          <w:rFonts w:ascii="Arial" w:hAnsi="Arial" w:cs="Arial"/>
        </w:rPr>
        <w:t>1.5.4 Proportion of local governments that adopt and implement local disaster risk reduction strategies in line with national disaster risk reduction strategies</w:t>
      </w:r>
      <w:bookmarkEnd w:id="14"/>
    </w:p>
    <w:tbl>
      <w:tblPr>
        <w:tblStyle w:val="TableGrid"/>
        <w:tblW w:w="9634" w:type="dxa"/>
        <w:tblLook w:val="04A0" w:firstRow="1" w:lastRow="0" w:firstColumn="1" w:lastColumn="0" w:noHBand="0" w:noVBand="1"/>
      </w:tblPr>
      <w:tblGrid>
        <w:gridCol w:w="2689"/>
        <w:gridCol w:w="6945"/>
      </w:tblGrid>
      <w:tr w:rsidR="00744F3A" w:rsidRPr="002D2326" w14:paraId="2FEDBD09" w14:textId="77777777" w:rsidTr="00A06685">
        <w:trPr>
          <w:trHeight w:val="667"/>
        </w:trPr>
        <w:tc>
          <w:tcPr>
            <w:tcW w:w="9634" w:type="dxa"/>
            <w:gridSpan w:val="2"/>
          </w:tcPr>
          <w:p w14:paraId="3093C45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FDF9898" w14:textId="77777777" w:rsidR="00744F3A" w:rsidRPr="002D2326" w:rsidRDefault="00744F3A" w:rsidP="00A06685"/>
        </w:tc>
      </w:tr>
      <w:tr w:rsidR="00744F3A" w:rsidRPr="002D2326" w14:paraId="6146050F" w14:textId="77777777" w:rsidTr="00A06685">
        <w:tc>
          <w:tcPr>
            <w:tcW w:w="2689" w:type="dxa"/>
          </w:tcPr>
          <w:p w14:paraId="4E79D67D" w14:textId="77777777" w:rsidR="00744F3A" w:rsidRPr="002D2326" w:rsidRDefault="00744F3A" w:rsidP="00A06685">
            <w:pPr>
              <w:ind w:right="283"/>
              <w:jc w:val="both"/>
            </w:pPr>
            <w:r w:rsidRPr="002D2326">
              <w:lastRenderedPageBreak/>
              <w:t>Definition</w:t>
            </w:r>
          </w:p>
        </w:tc>
        <w:tc>
          <w:tcPr>
            <w:tcW w:w="6945" w:type="dxa"/>
          </w:tcPr>
          <w:p w14:paraId="3326598B" w14:textId="77777777" w:rsidR="00744F3A" w:rsidRPr="00670C1A" w:rsidRDefault="00744F3A" w:rsidP="00A06685">
            <w:r w:rsidRPr="00670C1A">
              <w:t>[a] 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tc>
      </w:tr>
      <w:tr w:rsidR="00744F3A" w:rsidRPr="002D2326" w14:paraId="7407FB78" w14:textId="77777777" w:rsidTr="00A06685">
        <w:tc>
          <w:tcPr>
            <w:tcW w:w="2689" w:type="dxa"/>
          </w:tcPr>
          <w:p w14:paraId="563CE8F0" w14:textId="77777777" w:rsidR="00744F3A" w:rsidRPr="002D2326" w:rsidRDefault="00744F3A" w:rsidP="00A06685">
            <w:pPr>
              <w:ind w:right="283"/>
              <w:jc w:val="both"/>
            </w:pPr>
            <w:r w:rsidRPr="002D2326">
              <w:t>Geographical coverage</w:t>
            </w:r>
          </w:p>
          <w:p w14:paraId="79C12CE1" w14:textId="77777777" w:rsidR="00744F3A" w:rsidRPr="002D2326" w:rsidRDefault="00744F3A" w:rsidP="00A06685">
            <w:pPr>
              <w:ind w:right="283"/>
              <w:jc w:val="both"/>
            </w:pPr>
          </w:p>
        </w:tc>
        <w:tc>
          <w:tcPr>
            <w:tcW w:w="6945" w:type="dxa"/>
          </w:tcPr>
          <w:p w14:paraId="02E3B0F3" w14:textId="77777777" w:rsidR="00744F3A" w:rsidRPr="00670C1A" w:rsidRDefault="00744F3A" w:rsidP="00A06685">
            <w:r w:rsidRPr="00670C1A">
              <w:t>All districts</w:t>
            </w:r>
          </w:p>
        </w:tc>
      </w:tr>
      <w:tr w:rsidR="00744F3A" w:rsidRPr="002D2326" w14:paraId="71B78FD9" w14:textId="77777777" w:rsidTr="00A06685">
        <w:tc>
          <w:tcPr>
            <w:tcW w:w="2689" w:type="dxa"/>
          </w:tcPr>
          <w:p w14:paraId="71471657" w14:textId="77777777" w:rsidR="00744F3A" w:rsidRPr="002D2326" w:rsidRDefault="00744F3A" w:rsidP="00A06685">
            <w:pPr>
              <w:ind w:right="283"/>
              <w:jc w:val="both"/>
            </w:pPr>
          </w:p>
          <w:p w14:paraId="4F31002A" w14:textId="77777777" w:rsidR="00744F3A" w:rsidRPr="002D2326" w:rsidRDefault="00744F3A" w:rsidP="00A06685">
            <w:pPr>
              <w:ind w:right="283"/>
              <w:jc w:val="both"/>
            </w:pPr>
            <w:r w:rsidRPr="002D2326">
              <w:t>Unit of Measurement</w:t>
            </w:r>
          </w:p>
          <w:p w14:paraId="25E02F24" w14:textId="77777777" w:rsidR="00744F3A" w:rsidRPr="002D2326" w:rsidRDefault="00744F3A" w:rsidP="00A06685">
            <w:pPr>
              <w:ind w:right="283"/>
              <w:jc w:val="both"/>
            </w:pPr>
          </w:p>
        </w:tc>
        <w:tc>
          <w:tcPr>
            <w:tcW w:w="6945" w:type="dxa"/>
          </w:tcPr>
          <w:p w14:paraId="247D306D" w14:textId="77777777" w:rsidR="00744F3A" w:rsidRPr="002D2326" w:rsidRDefault="00744F3A" w:rsidP="00A06685"/>
        </w:tc>
      </w:tr>
      <w:tr w:rsidR="00744F3A" w:rsidRPr="002D2326" w14:paraId="7841602A" w14:textId="77777777" w:rsidTr="00A06685">
        <w:tc>
          <w:tcPr>
            <w:tcW w:w="2689" w:type="dxa"/>
          </w:tcPr>
          <w:p w14:paraId="2A167843" w14:textId="77777777" w:rsidR="00744F3A" w:rsidRPr="002D2326" w:rsidRDefault="00744F3A" w:rsidP="00A06685">
            <w:pPr>
              <w:ind w:right="283"/>
              <w:jc w:val="both"/>
            </w:pPr>
            <w:r w:rsidRPr="002D2326">
              <w:t>Computation method</w:t>
            </w:r>
          </w:p>
          <w:p w14:paraId="3B1062B4" w14:textId="77777777" w:rsidR="00744F3A" w:rsidRPr="002D2326" w:rsidRDefault="00744F3A" w:rsidP="00A06685">
            <w:pPr>
              <w:ind w:right="283"/>
              <w:jc w:val="both"/>
            </w:pPr>
          </w:p>
        </w:tc>
        <w:tc>
          <w:tcPr>
            <w:tcW w:w="6945" w:type="dxa"/>
          </w:tcPr>
          <w:p w14:paraId="7EA76E5A" w14:textId="77777777" w:rsidR="00744F3A" w:rsidRPr="002D2326" w:rsidRDefault="00744F3A" w:rsidP="00A06685"/>
        </w:tc>
      </w:tr>
      <w:tr w:rsidR="00744F3A" w:rsidRPr="002D2326" w14:paraId="7B40EE2F" w14:textId="77777777" w:rsidTr="00A06685">
        <w:tc>
          <w:tcPr>
            <w:tcW w:w="2689" w:type="dxa"/>
          </w:tcPr>
          <w:p w14:paraId="7F1313A1" w14:textId="77777777" w:rsidR="00744F3A" w:rsidRPr="002D2326" w:rsidRDefault="00744F3A" w:rsidP="00A06685">
            <w:pPr>
              <w:ind w:right="283"/>
              <w:jc w:val="both"/>
            </w:pPr>
            <w:r w:rsidRPr="002D2326">
              <w:t>Disaggregation</w:t>
            </w:r>
          </w:p>
          <w:p w14:paraId="19E508BE" w14:textId="77777777" w:rsidR="00744F3A" w:rsidRPr="002D2326" w:rsidRDefault="00744F3A" w:rsidP="00A06685">
            <w:pPr>
              <w:ind w:right="283"/>
              <w:jc w:val="both"/>
            </w:pPr>
          </w:p>
        </w:tc>
        <w:tc>
          <w:tcPr>
            <w:tcW w:w="6945" w:type="dxa"/>
          </w:tcPr>
          <w:p w14:paraId="028D213E" w14:textId="77777777" w:rsidR="00744F3A" w:rsidRPr="002D2326" w:rsidRDefault="00744F3A" w:rsidP="00A06685">
            <w:r w:rsidRPr="002D2326">
              <w:t>District level</w:t>
            </w:r>
          </w:p>
        </w:tc>
      </w:tr>
      <w:tr w:rsidR="00744F3A" w:rsidRPr="002D2326" w14:paraId="165F5A09" w14:textId="77777777" w:rsidTr="00A06685">
        <w:tc>
          <w:tcPr>
            <w:tcW w:w="2689" w:type="dxa"/>
          </w:tcPr>
          <w:p w14:paraId="04FE76CB" w14:textId="77777777" w:rsidR="00744F3A" w:rsidRPr="002D2326" w:rsidRDefault="00744F3A" w:rsidP="00A06685">
            <w:pPr>
              <w:ind w:right="283"/>
            </w:pPr>
            <w:r w:rsidRPr="002D2326">
              <w:t>Comments and limitations/ Other information</w:t>
            </w:r>
          </w:p>
          <w:p w14:paraId="311FFB93" w14:textId="77777777" w:rsidR="00744F3A" w:rsidRPr="002D2326" w:rsidRDefault="00744F3A" w:rsidP="00A06685">
            <w:pPr>
              <w:ind w:right="283"/>
              <w:jc w:val="both"/>
            </w:pPr>
          </w:p>
        </w:tc>
        <w:tc>
          <w:tcPr>
            <w:tcW w:w="6945" w:type="dxa"/>
          </w:tcPr>
          <w:p w14:paraId="3303083A" w14:textId="77777777" w:rsidR="00744F3A" w:rsidRPr="002D2326" w:rsidRDefault="00744F3A" w:rsidP="00A06685"/>
        </w:tc>
      </w:tr>
      <w:tr w:rsidR="00744F3A" w:rsidRPr="002D2326" w14:paraId="2421771E" w14:textId="77777777" w:rsidTr="00A06685">
        <w:tc>
          <w:tcPr>
            <w:tcW w:w="9634" w:type="dxa"/>
            <w:gridSpan w:val="2"/>
          </w:tcPr>
          <w:p w14:paraId="630DD140" w14:textId="77777777" w:rsidR="00744F3A" w:rsidRPr="002D2326" w:rsidRDefault="00744F3A" w:rsidP="00A06685">
            <w:pPr>
              <w:ind w:right="283"/>
              <w:jc w:val="both"/>
            </w:pPr>
            <w:r w:rsidRPr="002D2326">
              <w:rPr>
                <w:color w:val="2F5496" w:themeColor="accent1" w:themeShade="BF"/>
                <w:sz w:val="24"/>
              </w:rPr>
              <w:t>Global Metadata</w:t>
            </w:r>
          </w:p>
        </w:tc>
      </w:tr>
      <w:tr w:rsidR="00744F3A" w:rsidRPr="002D2326" w14:paraId="0ADBADC7" w14:textId="77777777" w:rsidTr="00A06685">
        <w:tc>
          <w:tcPr>
            <w:tcW w:w="2689" w:type="dxa"/>
          </w:tcPr>
          <w:p w14:paraId="32E37ED5" w14:textId="77777777" w:rsidR="00744F3A" w:rsidRPr="002D2326" w:rsidRDefault="00744F3A" w:rsidP="00A06685">
            <w:pPr>
              <w:ind w:right="283"/>
              <w:jc w:val="both"/>
            </w:pPr>
            <w:r w:rsidRPr="002D2326">
              <w:t>Indicator Name</w:t>
            </w:r>
          </w:p>
        </w:tc>
        <w:tc>
          <w:tcPr>
            <w:tcW w:w="6945" w:type="dxa"/>
          </w:tcPr>
          <w:p w14:paraId="5C858F6A" w14:textId="77777777" w:rsidR="00744F3A" w:rsidRPr="002D2326" w:rsidRDefault="00744F3A" w:rsidP="00A06685">
            <w:r w:rsidRPr="002D2326">
              <w:t>Proportion of local governments that adopt and implement local disaster risk reduction strategies in line with national disaster risk reduction strategies</w:t>
            </w:r>
          </w:p>
        </w:tc>
      </w:tr>
      <w:tr w:rsidR="00744F3A" w:rsidRPr="002D2326" w14:paraId="1A8D9C15" w14:textId="77777777" w:rsidTr="00A06685">
        <w:tc>
          <w:tcPr>
            <w:tcW w:w="2689" w:type="dxa"/>
          </w:tcPr>
          <w:p w14:paraId="28A65DB9" w14:textId="77777777" w:rsidR="00744F3A" w:rsidRPr="002D2326" w:rsidRDefault="00744F3A" w:rsidP="00A06685">
            <w:pPr>
              <w:ind w:right="283"/>
              <w:jc w:val="both"/>
            </w:pPr>
            <w:r w:rsidRPr="002D2326">
              <w:t>Indicator Number</w:t>
            </w:r>
          </w:p>
        </w:tc>
        <w:tc>
          <w:tcPr>
            <w:tcW w:w="6945" w:type="dxa"/>
          </w:tcPr>
          <w:p w14:paraId="11663F0D" w14:textId="77777777" w:rsidR="00744F3A" w:rsidRPr="002D2326" w:rsidRDefault="00744F3A" w:rsidP="00A06685">
            <w:r w:rsidRPr="002D2326">
              <w:t>1.5.4</w:t>
            </w:r>
          </w:p>
        </w:tc>
      </w:tr>
      <w:tr w:rsidR="00744F3A" w:rsidRPr="002D2326" w14:paraId="4E48D752" w14:textId="77777777" w:rsidTr="00A06685">
        <w:tc>
          <w:tcPr>
            <w:tcW w:w="2689" w:type="dxa"/>
          </w:tcPr>
          <w:p w14:paraId="45A99A9C" w14:textId="77777777" w:rsidR="00744F3A" w:rsidRPr="002D2326" w:rsidRDefault="00744F3A" w:rsidP="00A06685">
            <w:r w:rsidRPr="002D2326">
              <w:t>Target Name</w:t>
            </w:r>
          </w:p>
          <w:p w14:paraId="169D295E" w14:textId="77777777" w:rsidR="00744F3A" w:rsidRPr="002D2326" w:rsidRDefault="00744F3A" w:rsidP="00A06685"/>
        </w:tc>
        <w:tc>
          <w:tcPr>
            <w:tcW w:w="6945" w:type="dxa"/>
          </w:tcPr>
          <w:p w14:paraId="2648B4B2" w14:textId="77777777" w:rsidR="00744F3A" w:rsidRPr="002D2326" w:rsidRDefault="00744F3A" w:rsidP="00A06685">
            <w:r w:rsidRPr="002D2326">
              <w:t>By 2030, build the resilience of the poor and those in vulnerable situations and reduce their exposure and vulnerability to climate-related extreme events and other economic, social and environmental shocks and disasters</w:t>
            </w:r>
          </w:p>
        </w:tc>
      </w:tr>
      <w:tr w:rsidR="00744F3A" w:rsidRPr="002D2326" w14:paraId="5CD16436" w14:textId="77777777" w:rsidTr="00A06685">
        <w:tc>
          <w:tcPr>
            <w:tcW w:w="2689" w:type="dxa"/>
          </w:tcPr>
          <w:p w14:paraId="5B7949A4" w14:textId="77777777" w:rsidR="00744F3A" w:rsidRPr="002D2326" w:rsidRDefault="00744F3A" w:rsidP="00A06685">
            <w:pPr>
              <w:ind w:right="283"/>
              <w:jc w:val="both"/>
            </w:pPr>
            <w:r w:rsidRPr="002D2326">
              <w:t>Target Number</w:t>
            </w:r>
          </w:p>
        </w:tc>
        <w:tc>
          <w:tcPr>
            <w:tcW w:w="6945" w:type="dxa"/>
          </w:tcPr>
          <w:p w14:paraId="570B0526" w14:textId="77777777" w:rsidR="00744F3A" w:rsidRPr="002D2326" w:rsidRDefault="00744F3A" w:rsidP="00A06685">
            <w:r w:rsidRPr="002D2326">
              <w:t>1.5</w:t>
            </w:r>
          </w:p>
        </w:tc>
      </w:tr>
      <w:tr w:rsidR="00744F3A" w:rsidRPr="002D2326" w14:paraId="1BBF974E" w14:textId="77777777" w:rsidTr="00A06685">
        <w:tc>
          <w:tcPr>
            <w:tcW w:w="2689" w:type="dxa"/>
          </w:tcPr>
          <w:p w14:paraId="67FE4A8D" w14:textId="77777777" w:rsidR="00744F3A" w:rsidRPr="002D2326" w:rsidRDefault="00744F3A" w:rsidP="00A06685">
            <w:pPr>
              <w:ind w:right="283"/>
            </w:pPr>
            <w:r w:rsidRPr="002D2326">
              <w:t>Global Indicator Description</w:t>
            </w:r>
          </w:p>
        </w:tc>
        <w:tc>
          <w:tcPr>
            <w:tcW w:w="6945" w:type="dxa"/>
          </w:tcPr>
          <w:p w14:paraId="217EE262" w14:textId="77777777" w:rsidR="00744F3A" w:rsidRPr="002D2326" w:rsidRDefault="00744F3A" w:rsidP="00A06685"/>
        </w:tc>
      </w:tr>
      <w:tr w:rsidR="00744F3A" w:rsidRPr="002D2326" w14:paraId="0473F3F7" w14:textId="77777777" w:rsidTr="00A06685">
        <w:tc>
          <w:tcPr>
            <w:tcW w:w="2689" w:type="dxa"/>
          </w:tcPr>
          <w:p w14:paraId="201C4CAD" w14:textId="77777777" w:rsidR="00744F3A" w:rsidRPr="002D2326" w:rsidRDefault="00744F3A" w:rsidP="00A06685">
            <w:pPr>
              <w:ind w:right="283"/>
              <w:jc w:val="both"/>
            </w:pPr>
            <w:r w:rsidRPr="002D2326">
              <w:t>UN designated tier</w:t>
            </w:r>
          </w:p>
        </w:tc>
        <w:tc>
          <w:tcPr>
            <w:tcW w:w="6945" w:type="dxa"/>
          </w:tcPr>
          <w:p w14:paraId="78B64B4E" w14:textId="77777777" w:rsidR="00744F3A" w:rsidRPr="002D2326" w:rsidRDefault="00744F3A" w:rsidP="00A06685">
            <w:r w:rsidRPr="002D2326">
              <w:t>2</w:t>
            </w:r>
          </w:p>
        </w:tc>
      </w:tr>
      <w:tr w:rsidR="00744F3A" w:rsidRPr="002D2326" w14:paraId="05760932" w14:textId="77777777" w:rsidTr="00A06685">
        <w:tc>
          <w:tcPr>
            <w:tcW w:w="2689" w:type="dxa"/>
          </w:tcPr>
          <w:p w14:paraId="6F62EB52" w14:textId="77777777" w:rsidR="00744F3A" w:rsidRPr="002D2326" w:rsidRDefault="00744F3A" w:rsidP="00A06685">
            <w:pPr>
              <w:ind w:right="283"/>
              <w:jc w:val="both"/>
            </w:pPr>
            <w:r w:rsidRPr="002D2326">
              <w:t>UN custodian agency</w:t>
            </w:r>
          </w:p>
        </w:tc>
        <w:tc>
          <w:tcPr>
            <w:tcW w:w="6945" w:type="dxa"/>
          </w:tcPr>
          <w:p w14:paraId="40EAA984" w14:textId="77777777" w:rsidR="00744F3A" w:rsidRPr="002D2326" w:rsidRDefault="00744F3A" w:rsidP="00A06685">
            <w:r w:rsidRPr="002D2326">
              <w:t>UNIDSR</w:t>
            </w:r>
          </w:p>
        </w:tc>
      </w:tr>
      <w:tr w:rsidR="00744F3A" w:rsidRPr="002D2326" w14:paraId="2D66733D" w14:textId="77777777" w:rsidTr="00A06685">
        <w:tc>
          <w:tcPr>
            <w:tcW w:w="2689" w:type="dxa"/>
          </w:tcPr>
          <w:p w14:paraId="1C4B6748" w14:textId="77777777" w:rsidR="00744F3A" w:rsidRPr="002D2326" w:rsidRDefault="00744F3A" w:rsidP="00A06685">
            <w:pPr>
              <w:ind w:right="283"/>
              <w:jc w:val="both"/>
            </w:pPr>
            <w:r w:rsidRPr="002D2326">
              <w:t>Link to UN metadata</w:t>
            </w:r>
          </w:p>
        </w:tc>
        <w:tc>
          <w:tcPr>
            <w:tcW w:w="6945" w:type="dxa"/>
          </w:tcPr>
          <w:p w14:paraId="13C5FDC4" w14:textId="77777777" w:rsidR="00744F3A" w:rsidRPr="002D2326" w:rsidRDefault="00744F3A" w:rsidP="00A06685">
            <w:hyperlink r:id="rId11" w:history="1">
              <w:r w:rsidRPr="002D2326">
                <w:rPr>
                  <w:rStyle w:val="FollowedHyperlink"/>
                </w:rPr>
                <w:t>https://unstats.un.org/sdgs/metadata/files/Metadata-01-05-04.pdf</w:t>
              </w:r>
            </w:hyperlink>
          </w:p>
          <w:p w14:paraId="2DA4FC0E" w14:textId="77777777" w:rsidR="00744F3A" w:rsidRPr="002D2326" w:rsidRDefault="00744F3A" w:rsidP="00A06685"/>
        </w:tc>
      </w:tr>
      <w:tr w:rsidR="00744F3A" w:rsidRPr="002D2326" w14:paraId="47EDA703" w14:textId="77777777" w:rsidTr="00A06685">
        <w:trPr>
          <w:trHeight w:val="624"/>
        </w:trPr>
        <w:tc>
          <w:tcPr>
            <w:tcW w:w="9634" w:type="dxa"/>
            <w:gridSpan w:val="2"/>
          </w:tcPr>
          <w:p w14:paraId="4E5FAFF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tc>
      </w:tr>
      <w:tr w:rsidR="00744F3A" w:rsidRPr="002D2326" w14:paraId="2E71FC60" w14:textId="77777777" w:rsidTr="00A06685">
        <w:tc>
          <w:tcPr>
            <w:tcW w:w="2689" w:type="dxa"/>
          </w:tcPr>
          <w:p w14:paraId="032CFE9A" w14:textId="77777777" w:rsidR="00744F3A" w:rsidRPr="002D2326" w:rsidRDefault="00744F3A" w:rsidP="00A06685">
            <w:pPr>
              <w:ind w:right="283"/>
              <w:jc w:val="both"/>
            </w:pPr>
            <w:r w:rsidRPr="002D2326">
              <w:t xml:space="preserve">Source Organization </w:t>
            </w:r>
          </w:p>
          <w:p w14:paraId="70300B9F" w14:textId="77777777" w:rsidR="00744F3A" w:rsidRPr="002D2326" w:rsidRDefault="00744F3A" w:rsidP="00A06685">
            <w:pPr>
              <w:ind w:right="283"/>
              <w:jc w:val="both"/>
            </w:pPr>
          </w:p>
        </w:tc>
        <w:tc>
          <w:tcPr>
            <w:tcW w:w="6945" w:type="dxa"/>
          </w:tcPr>
          <w:p w14:paraId="7E3ABD02" w14:textId="77777777" w:rsidR="00744F3A" w:rsidRPr="002D2326" w:rsidRDefault="00744F3A" w:rsidP="00A06685">
            <w:r w:rsidRPr="002D2326">
              <w:t>Ministry of Disaster Management and Refugee Affairs (MIDIMAR)</w:t>
            </w:r>
          </w:p>
        </w:tc>
      </w:tr>
      <w:tr w:rsidR="00744F3A" w:rsidRPr="002D2326" w14:paraId="2B9C5494" w14:textId="77777777" w:rsidTr="00A06685">
        <w:tc>
          <w:tcPr>
            <w:tcW w:w="2689" w:type="dxa"/>
          </w:tcPr>
          <w:p w14:paraId="65EBB215" w14:textId="77777777" w:rsidR="00744F3A" w:rsidRPr="002D2326" w:rsidRDefault="00744F3A" w:rsidP="00A06685">
            <w:pPr>
              <w:ind w:right="283"/>
              <w:jc w:val="both"/>
            </w:pPr>
            <w:r w:rsidRPr="002D2326">
              <w:t xml:space="preserve">Data Source </w:t>
            </w:r>
          </w:p>
        </w:tc>
        <w:tc>
          <w:tcPr>
            <w:tcW w:w="6945" w:type="dxa"/>
          </w:tcPr>
          <w:p w14:paraId="1E1BCD36" w14:textId="77777777" w:rsidR="00744F3A" w:rsidRPr="002D2326" w:rsidRDefault="00744F3A" w:rsidP="00A06685"/>
        </w:tc>
      </w:tr>
      <w:tr w:rsidR="00744F3A" w:rsidRPr="002D2326" w14:paraId="5ACA3CAD" w14:textId="77777777" w:rsidTr="00A06685">
        <w:tc>
          <w:tcPr>
            <w:tcW w:w="2689" w:type="dxa"/>
          </w:tcPr>
          <w:p w14:paraId="276581F1" w14:textId="77777777" w:rsidR="00744F3A" w:rsidRPr="002D2326" w:rsidRDefault="00744F3A" w:rsidP="00A06685">
            <w:pPr>
              <w:ind w:right="283"/>
              <w:jc w:val="both"/>
            </w:pPr>
            <w:r w:rsidRPr="002D2326">
              <w:lastRenderedPageBreak/>
              <w:t>Periodicity</w:t>
            </w:r>
          </w:p>
        </w:tc>
        <w:tc>
          <w:tcPr>
            <w:tcW w:w="6945" w:type="dxa"/>
          </w:tcPr>
          <w:p w14:paraId="7C36BBA9" w14:textId="77777777" w:rsidR="00744F3A" w:rsidRPr="002D2326" w:rsidRDefault="00744F3A" w:rsidP="00A06685"/>
        </w:tc>
      </w:tr>
      <w:tr w:rsidR="00744F3A" w:rsidRPr="002D2326" w14:paraId="0C3DC676" w14:textId="77777777" w:rsidTr="00A06685">
        <w:tc>
          <w:tcPr>
            <w:tcW w:w="2689" w:type="dxa"/>
          </w:tcPr>
          <w:p w14:paraId="1B86A379" w14:textId="77777777" w:rsidR="00744F3A" w:rsidRPr="002D2326" w:rsidRDefault="00744F3A" w:rsidP="00A06685">
            <w:pPr>
              <w:ind w:right="283"/>
              <w:jc w:val="both"/>
            </w:pPr>
            <w:r w:rsidRPr="002D2326">
              <w:t>Earliest available data</w:t>
            </w:r>
          </w:p>
          <w:p w14:paraId="173A1EA5" w14:textId="77777777" w:rsidR="00744F3A" w:rsidRPr="002D2326" w:rsidRDefault="00744F3A" w:rsidP="00A06685">
            <w:pPr>
              <w:ind w:right="283"/>
              <w:jc w:val="both"/>
            </w:pPr>
          </w:p>
        </w:tc>
        <w:tc>
          <w:tcPr>
            <w:tcW w:w="6945" w:type="dxa"/>
          </w:tcPr>
          <w:p w14:paraId="2BB65092" w14:textId="77777777" w:rsidR="00744F3A" w:rsidRPr="002D2326" w:rsidRDefault="00744F3A" w:rsidP="00A06685"/>
        </w:tc>
      </w:tr>
      <w:tr w:rsidR="00744F3A" w:rsidRPr="002D2326" w14:paraId="58F5D49E" w14:textId="77777777" w:rsidTr="00A06685">
        <w:tc>
          <w:tcPr>
            <w:tcW w:w="2689" w:type="dxa"/>
          </w:tcPr>
          <w:p w14:paraId="38F3530B" w14:textId="77777777" w:rsidR="00744F3A" w:rsidRPr="002D2326" w:rsidRDefault="00744F3A" w:rsidP="00A06685">
            <w:pPr>
              <w:ind w:right="283"/>
              <w:jc w:val="both"/>
            </w:pPr>
            <w:r w:rsidRPr="002D2326">
              <w:t>Geographical coverage</w:t>
            </w:r>
          </w:p>
          <w:p w14:paraId="69C58CFC" w14:textId="77777777" w:rsidR="00744F3A" w:rsidRPr="002D2326" w:rsidRDefault="00744F3A" w:rsidP="00A06685">
            <w:pPr>
              <w:ind w:right="283"/>
              <w:jc w:val="both"/>
            </w:pPr>
          </w:p>
        </w:tc>
        <w:tc>
          <w:tcPr>
            <w:tcW w:w="6945" w:type="dxa"/>
          </w:tcPr>
          <w:p w14:paraId="5ABE7E08" w14:textId="77777777" w:rsidR="00744F3A" w:rsidRPr="002D2326" w:rsidRDefault="00744F3A" w:rsidP="00A06685"/>
        </w:tc>
      </w:tr>
      <w:tr w:rsidR="00744F3A" w:rsidRPr="002D2326" w14:paraId="6DE53DDB" w14:textId="77777777" w:rsidTr="00A06685">
        <w:tc>
          <w:tcPr>
            <w:tcW w:w="2689" w:type="dxa"/>
          </w:tcPr>
          <w:p w14:paraId="69EA97D3" w14:textId="77777777" w:rsidR="00744F3A" w:rsidRPr="002D2326" w:rsidRDefault="00744F3A" w:rsidP="00A06685">
            <w:pPr>
              <w:ind w:right="283"/>
              <w:jc w:val="both"/>
            </w:pPr>
            <w:r w:rsidRPr="002D2326">
              <w:t>Link to data source/ The text to show instead of the URL</w:t>
            </w:r>
          </w:p>
          <w:p w14:paraId="67CF5F1A" w14:textId="77777777" w:rsidR="00744F3A" w:rsidRPr="002D2326" w:rsidRDefault="00744F3A" w:rsidP="00A06685">
            <w:pPr>
              <w:ind w:right="283"/>
              <w:jc w:val="both"/>
              <w:rPr>
                <w:lang w:val="en-US"/>
              </w:rPr>
            </w:pPr>
          </w:p>
        </w:tc>
        <w:tc>
          <w:tcPr>
            <w:tcW w:w="6945" w:type="dxa"/>
          </w:tcPr>
          <w:p w14:paraId="19806667" w14:textId="77777777" w:rsidR="00744F3A" w:rsidRPr="002D2326" w:rsidRDefault="00744F3A" w:rsidP="00A06685"/>
        </w:tc>
      </w:tr>
      <w:tr w:rsidR="00744F3A" w:rsidRPr="002D2326" w14:paraId="7F355161" w14:textId="77777777" w:rsidTr="00A06685">
        <w:tc>
          <w:tcPr>
            <w:tcW w:w="2689" w:type="dxa"/>
          </w:tcPr>
          <w:p w14:paraId="0E82DC7E" w14:textId="77777777" w:rsidR="00744F3A" w:rsidRPr="002D2326" w:rsidRDefault="00744F3A" w:rsidP="00A06685">
            <w:pPr>
              <w:ind w:right="283"/>
              <w:jc w:val="both"/>
            </w:pPr>
            <w:r w:rsidRPr="002D2326">
              <w:t>Release date</w:t>
            </w:r>
          </w:p>
        </w:tc>
        <w:tc>
          <w:tcPr>
            <w:tcW w:w="6945" w:type="dxa"/>
          </w:tcPr>
          <w:p w14:paraId="4D5190D5" w14:textId="77777777" w:rsidR="00744F3A" w:rsidRPr="002D2326" w:rsidRDefault="00744F3A" w:rsidP="00A06685">
            <w:r w:rsidRPr="002D2326">
              <w:t>District disaster management plans (DDMPs) in line with e Sendai Framework for Disaster Risk Reduction (SFDRR); District Development Strategies (2018-2024) under development</w:t>
            </w:r>
          </w:p>
          <w:p w14:paraId="4D2E2B06" w14:textId="77777777" w:rsidR="00744F3A" w:rsidRPr="002D2326" w:rsidRDefault="00744F3A" w:rsidP="00A06685"/>
        </w:tc>
      </w:tr>
      <w:tr w:rsidR="00744F3A" w:rsidRPr="002D2326" w14:paraId="3951F9CC" w14:textId="77777777" w:rsidTr="00A06685">
        <w:tc>
          <w:tcPr>
            <w:tcW w:w="2689" w:type="dxa"/>
          </w:tcPr>
          <w:p w14:paraId="3B7FEC07" w14:textId="77777777" w:rsidR="00744F3A" w:rsidRPr="002D2326" w:rsidRDefault="00744F3A" w:rsidP="00A06685">
            <w:pPr>
              <w:ind w:right="283"/>
              <w:jc w:val="both"/>
            </w:pPr>
            <w:r w:rsidRPr="002D2326">
              <w:t>Statistical Classification</w:t>
            </w:r>
          </w:p>
        </w:tc>
        <w:tc>
          <w:tcPr>
            <w:tcW w:w="6945" w:type="dxa"/>
          </w:tcPr>
          <w:p w14:paraId="358E90B3" w14:textId="77777777" w:rsidR="00744F3A" w:rsidRPr="002D2326" w:rsidRDefault="00744F3A" w:rsidP="00A06685"/>
        </w:tc>
      </w:tr>
      <w:tr w:rsidR="00744F3A" w:rsidRPr="002D2326" w14:paraId="4E15C39F" w14:textId="77777777" w:rsidTr="00A06685">
        <w:tc>
          <w:tcPr>
            <w:tcW w:w="2689" w:type="dxa"/>
          </w:tcPr>
          <w:p w14:paraId="18E8C7A0" w14:textId="77777777" w:rsidR="00744F3A" w:rsidRPr="002D2326" w:rsidRDefault="00744F3A" w:rsidP="00A06685">
            <w:pPr>
              <w:ind w:right="283"/>
              <w:jc w:val="both"/>
            </w:pPr>
            <w:r w:rsidRPr="002D2326">
              <w:t>Contact Details</w:t>
            </w:r>
          </w:p>
        </w:tc>
        <w:tc>
          <w:tcPr>
            <w:tcW w:w="6945" w:type="dxa"/>
          </w:tcPr>
          <w:p w14:paraId="353F07AA" w14:textId="77777777" w:rsidR="00744F3A" w:rsidRPr="002D2326" w:rsidRDefault="00744F3A" w:rsidP="00A06685"/>
        </w:tc>
      </w:tr>
      <w:tr w:rsidR="00744F3A" w:rsidRPr="002D2326" w14:paraId="734C5397" w14:textId="77777777" w:rsidTr="00A06685">
        <w:tc>
          <w:tcPr>
            <w:tcW w:w="2689" w:type="dxa"/>
          </w:tcPr>
          <w:p w14:paraId="33FE93D0" w14:textId="77777777" w:rsidR="00744F3A" w:rsidRPr="002D2326" w:rsidRDefault="00744F3A" w:rsidP="00A06685">
            <w:pPr>
              <w:ind w:right="283"/>
              <w:jc w:val="both"/>
            </w:pPr>
            <w:r w:rsidRPr="002D2326">
              <w:t>Other Information</w:t>
            </w:r>
          </w:p>
        </w:tc>
        <w:tc>
          <w:tcPr>
            <w:tcW w:w="6945" w:type="dxa"/>
          </w:tcPr>
          <w:p w14:paraId="48795F5D" w14:textId="77777777" w:rsidR="00744F3A" w:rsidRPr="002D2326" w:rsidRDefault="00744F3A" w:rsidP="00A06685"/>
        </w:tc>
      </w:tr>
    </w:tbl>
    <w:p w14:paraId="522FBBC5" w14:textId="77777777" w:rsidR="00744F3A" w:rsidRPr="002D2326" w:rsidRDefault="00744F3A" w:rsidP="00744F3A"/>
    <w:p w14:paraId="0C434E69" w14:textId="77777777" w:rsidR="00744F3A" w:rsidRPr="002D2326" w:rsidRDefault="00744F3A" w:rsidP="00744F3A">
      <w:pPr>
        <w:pStyle w:val="Heading2"/>
        <w:numPr>
          <w:ilvl w:val="0"/>
          <w:numId w:val="0"/>
        </w:numPr>
        <w:ind w:left="576" w:hanging="576"/>
        <w:rPr>
          <w:rFonts w:ascii="Arial" w:hAnsi="Arial" w:cs="Arial"/>
        </w:rPr>
      </w:pPr>
      <w:bookmarkStart w:id="15" w:name="_Toc517414114"/>
      <w:bookmarkStart w:id="16" w:name="_Toc533147100"/>
      <w:r w:rsidRPr="002D2326">
        <w:rPr>
          <w:rFonts w:ascii="Arial" w:hAnsi="Arial" w:cs="Arial"/>
        </w:rPr>
        <w:t>2.1.2 Prevalence of moderate or severe food insecurity in the population, based on the Food Insecurity Experience Scale (FIES)</w:t>
      </w:r>
      <w:bookmarkEnd w:id="15"/>
      <w:bookmarkEnd w:id="16"/>
    </w:p>
    <w:tbl>
      <w:tblPr>
        <w:tblStyle w:val="TableGrid"/>
        <w:tblW w:w="9634" w:type="dxa"/>
        <w:tblLook w:val="04A0" w:firstRow="1" w:lastRow="0" w:firstColumn="1" w:lastColumn="0" w:noHBand="0" w:noVBand="1"/>
      </w:tblPr>
      <w:tblGrid>
        <w:gridCol w:w="2689"/>
        <w:gridCol w:w="6945"/>
      </w:tblGrid>
      <w:tr w:rsidR="00744F3A" w:rsidRPr="002D2326" w14:paraId="287703A2"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0D23BD7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F27E488" w14:textId="77777777" w:rsidR="00744F3A" w:rsidRPr="002D2326" w:rsidRDefault="00744F3A" w:rsidP="00A06685"/>
        </w:tc>
      </w:tr>
      <w:tr w:rsidR="00744F3A" w:rsidRPr="002D2326" w14:paraId="2A22308E" w14:textId="77777777" w:rsidTr="00A06685">
        <w:tc>
          <w:tcPr>
            <w:tcW w:w="2689" w:type="dxa"/>
            <w:tcBorders>
              <w:top w:val="single" w:sz="4" w:space="0" w:color="auto"/>
              <w:left w:val="single" w:sz="4" w:space="0" w:color="auto"/>
              <w:bottom w:val="single" w:sz="4" w:space="0" w:color="auto"/>
              <w:right w:val="single" w:sz="4" w:space="0" w:color="auto"/>
            </w:tcBorders>
          </w:tcPr>
          <w:p w14:paraId="78D3299A"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57EFEB49" w14:textId="77777777" w:rsidR="00744F3A" w:rsidRPr="002D2326" w:rsidRDefault="00744F3A" w:rsidP="00A06685">
            <w:pPr>
              <w:jc w:val="both"/>
            </w:pPr>
            <w:r w:rsidRPr="002D2326">
              <w:t>Percentage and number of food insecure households by province and district</w:t>
            </w:r>
          </w:p>
        </w:tc>
      </w:tr>
      <w:tr w:rsidR="00744F3A" w:rsidRPr="002D2326" w14:paraId="30A4EDC8" w14:textId="77777777" w:rsidTr="00A06685">
        <w:tc>
          <w:tcPr>
            <w:tcW w:w="2689" w:type="dxa"/>
            <w:tcBorders>
              <w:top w:val="single" w:sz="4" w:space="0" w:color="auto"/>
              <w:left w:val="single" w:sz="4" w:space="0" w:color="auto"/>
              <w:bottom w:val="single" w:sz="4" w:space="0" w:color="auto"/>
              <w:right w:val="single" w:sz="4" w:space="0" w:color="auto"/>
            </w:tcBorders>
          </w:tcPr>
          <w:p w14:paraId="7CAD73AD" w14:textId="77777777" w:rsidR="00744F3A" w:rsidRPr="002D2326" w:rsidRDefault="00744F3A" w:rsidP="00A06685">
            <w:pPr>
              <w:ind w:right="283"/>
              <w:jc w:val="both"/>
            </w:pPr>
            <w:r w:rsidRPr="002D2326">
              <w:t>Definition</w:t>
            </w:r>
          </w:p>
          <w:p w14:paraId="253BA79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C99FDEF" w14:textId="77777777" w:rsidR="00744F3A" w:rsidRPr="002D2326" w:rsidRDefault="00744F3A" w:rsidP="00A06685">
            <w:pPr>
              <w:jc w:val="both"/>
            </w:pPr>
            <w:r w:rsidRPr="002D2326">
              <w:t>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measurement standard established by FAO through the application of the Food Insecurity Experience Scale in more than 140 countries worldwide, starting in 2014.</w:t>
            </w:r>
          </w:p>
          <w:p w14:paraId="3AAFBA1A" w14:textId="77777777" w:rsidR="00744F3A" w:rsidRPr="002D2326" w:rsidRDefault="00744F3A" w:rsidP="00A06685">
            <w:pPr>
              <w:jc w:val="both"/>
            </w:pPr>
          </w:p>
          <w:p w14:paraId="02835017" w14:textId="77777777" w:rsidR="00744F3A" w:rsidRPr="002D2326" w:rsidRDefault="00744F3A" w:rsidP="00A06685">
            <w:pPr>
              <w:jc w:val="both"/>
            </w:pPr>
            <w:r w:rsidRPr="002D2326">
              <w:t>Moderately food insecure: Significant food consumption gaps. These households use a high share of their budget to cover food needs and the majority of households have to use negative coping strategies in order to make a living, although only a few use the more serious coping strategies.</w:t>
            </w:r>
          </w:p>
          <w:p w14:paraId="02A43144" w14:textId="77777777" w:rsidR="00744F3A" w:rsidRPr="002D2326" w:rsidRDefault="00744F3A" w:rsidP="00A06685">
            <w:pPr>
              <w:jc w:val="both"/>
            </w:pPr>
          </w:p>
          <w:p w14:paraId="7002A5F0" w14:textId="77777777" w:rsidR="00744F3A" w:rsidRPr="002D2326" w:rsidRDefault="00744F3A" w:rsidP="00A06685">
            <w:pPr>
              <w:jc w:val="both"/>
            </w:pPr>
            <w:r w:rsidRPr="002D2326">
              <w:t>Severely food insecure: Poor food consumption and the majority of households are using a very high share of their budget to acquire food. Almost half of these households have used one of the most serious irreversible coping strategies with the resulting risk of further deteriorating their food security situation.</w:t>
            </w:r>
          </w:p>
        </w:tc>
      </w:tr>
      <w:tr w:rsidR="00744F3A" w:rsidRPr="002D2326" w14:paraId="4676CA9C" w14:textId="77777777" w:rsidTr="00A06685">
        <w:tc>
          <w:tcPr>
            <w:tcW w:w="2689" w:type="dxa"/>
            <w:tcBorders>
              <w:top w:val="single" w:sz="4" w:space="0" w:color="auto"/>
              <w:left w:val="single" w:sz="4" w:space="0" w:color="auto"/>
              <w:bottom w:val="single" w:sz="4" w:space="0" w:color="auto"/>
              <w:right w:val="single" w:sz="4" w:space="0" w:color="auto"/>
            </w:tcBorders>
          </w:tcPr>
          <w:p w14:paraId="4242DEC2" w14:textId="77777777" w:rsidR="00744F3A" w:rsidRPr="002D2326" w:rsidRDefault="00744F3A" w:rsidP="00A06685">
            <w:pPr>
              <w:ind w:right="283"/>
              <w:jc w:val="both"/>
            </w:pPr>
            <w:r w:rsidRPr="002D2326">
              <w:lastRenderedPageBreak/>
              <w:t>Geographic coverage</w:t>
            </w:r>
          </w:p>
          <w:p w14:paraId="1A688EC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83AE52D" w14:textId="77777777" w:rsidR="00744F3A" w:rsidRPr="002D2326" w:rsidRDefault="00744F3A" w:rsidP="00A06685">
            <w:r w:rsidRPr="002D2326">
              <w:t>National</w:t>
            </w:r>
          </w:p>
        </w:tc>
      </w:tr>
      <w:tr w:rsidR="00744F3A" w:rsidRPr="002D2326" w14:paraId="234A6DAB" w14:textId="77777777" w:rsidTr="00A06685">
        <w:tc>
          <w:tcPr>
            <w:tcW w:w="2689" w:type="dxa"/>
            <w:tcBorders>
              <w:top w:val="single" w:sz="4" w:space="0" w:color="auto"/>
              <w:left w:val="single" w:sz="4" w:space="0" w:color="auto"/>
              <w:bottom w:val="single" w:sz="4" w:space="0" w:color="auto"/>
              <w:right w:val="single" w:sz="4" w:space="0" w:color="auto"/>
            </w:tcBorders>
          </w:tcPr>
          <w:p w14:paraId="5647A5A7" w14:textId="77777777" w:rsidR="00744F3A" w:rsidRPr="002D2326" w:rsidRDefault="00744F3A" w:rsidP="00A06685">
            <w:pPr>
              <w:ind w:right="283"/>
              <w:jc w:val="both"/>
            </w:pPr>
          </w:p>
          <w:p w14:paraId="15AACF7D" w14:textId="77777777" w:rsidR="00744F3A" w:rsidRPr="002D2326" w:rsidRDefault="00744F3A" w:rsidP="00A06685">
            <w:pPr>
              <w:ind w:right="283"/>
              <w:jc w:val="both"/>
            </w:pPr>
            <w:r w:rsidRPr="002D2326">
              <w:t>Unit of Measurement</w:t>
            </w:r>
          </w:p>
          <w:p w14:paraId="54E69D6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E30DAE6" w14:textId="77777777" w:rsidR="00744F3A" w:rsidRPr="002D2326" w:rsidRDefault="00744F3A" w:rsidP="00A06685">
            <w:r w:rsidRPr="002D2326">
              <w:t>Percentage (%)</w:t>
            </w:r>
          </w:p>
        </w:tc>
      </w:tr>
      <w:tr w:rsidR="00744F3A" w:rsidRPr="002D2326" w14:paraId="1FEA6489" w14:textId="77777777" w:rsidTr="00A06685">
        <w:tc>
          <w:tcPr>
            <w:tcW w:w="2689" w:type="dxa"/>
            <w:tcBorders>
              <w:top w:val="single" w:sz="4" w:space="0" w:color="auto"/>
              <w:left w:val="single" w:sz="4" w:space="0" w:color="auto"/>
              <w:bottom w:val="single" w:sz="4" w:space="0" w:color="auto"/>
              <w:right w:val="single" w:sz="4" w:space="0" w:color="auto"/>
            </w:tcBorders>
          </w:tcPr>
          <w:p w14:paraId="795DF0DD" w14:textId="77777777" w:rsidR="00744F3A" w:rsidRPr="002D2326" w:rsidRDefault="00744F3A" w:rsidP="00A06685">
            <w:pPr>
              <w:ind w:right="283"/>
              <w:jc w:val="both"/>
            </w:pPr>
            <w:r w:rsidRPr="002D2326">
              <w:t>Computation method</w:t>
            </w:r>
          </w:p>
          <w:p w14:paraId="23EE53E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914D9D9" w14:textId="77777777" w:rsidR="00744F3A" w:rsidRPr="002D2326" w:rsidRDefault="00744F3A" w:rsidP="00A06685">
            <w:r w:rsidRPr="002D2326">
              <w:t>To calculate the overall prevalence of ‘food insecurity’ in the population, It is the sum of the rates of the two most severe categories (‘moderately food insecure’ and ‘severely food insecure’)</w:t>
            </w:r>
          </w:p>
          <w:p w14:paraId="7FF61E03" w14:textId="77777777" w:rsidR="00744F3A" w:rsidRPr="002D2326" w:rsidRDefault="00744F3A" w:rsidP="00A06685"/>
        </w:tc>
      </w:tr>
      <w:tr w:rsidR="00744F3A" w:rsidRPr="002D2326" w14:paraId="34FEE37B" w14:textId="77777777" w:rsidTr="00A06685">
        <w:tc>
          <w:tcPr>
            <w:tcW w:w="2689" w:type="dxa"/>
            <w:tcBorders>
              <w:top w:val="single" w:sz="4" w:space="0" w:color="auto"/>
              <w:left w:val="single" w:sz="4" w:space="0" w:color="auto"/>
              <w:bottom w:val="single" w:sz="4" w:space="0" w:color="auto"/>
              <w:right w:val="single" w:sz="4" w:space="0" w:color="auto"/>
            </w:tcBorders>
          </w:tcPr>
          <w:p w14:paraId="7E1F9097" w14:textId="77777777" w:rsidR="00744F3A" w:rsidRPr="002D2326" w:rsidRDefault="00744F3A" w:rsidP="00A06685">
            <w:pPr>
              <w:ind w:right="283"/>
              <w:jc w:val="both"/>
            </w:pPr>
            <w:r w:rsidRPr="002D2326">
              <w:t>Disaggregation</w:t>
            </w:r>
          </w:p>
          <w:p w14:paraId="1BFAF33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551FA60" w14:textId="77777777" w:rsidR="00744F3A" w:rsidRPr="002D2326" w:rsidRDefault="00744F3A" w:rsidP="00A06685">
            <w:pPr>
              <w:pStyle w:val="PlainText"/>
              <w:ind w:left="360"/>
              <w:rPr>
                <w:rFonts w:ascii="Arial" w:hAnsi="Arial"/>
              </w:rPr>
            </w:pPr>
          </w:p>
        </w:tc>
      </w:tr>
      <w:tr w:rsidR="00744F3A" w:rsidRPr="002D2326" w14:paraId="6D558730" w14:textId="77777777" w:rsidTr="00A06685">
        <w:tc>
          <w:tcPr>
            <w:tcW w:w="2689" w:type="dxa"/>
            <w:tcBorders>
              <w:top w:val="single" w:sz="4" w:space="0" w:color="auto"/>
              <w:left w:val="single" w:sz="4" w:space="0" w:color="auto"/>
              <w:bottom w:val="single" w:sz="4" w:space="0" w:color="auto"/>
              <w:right w:val="single" w:sz="4" w:space="0" w:color="auto"/>
            </w:tcBorders>
          </w:tcPr>
          <w:p w14:paraId="3169BEC6" w14:textId="77777777" w:rsidR="00744F3A" w:rsidRPr="002D2326" w:rsidRDefault="00744F3A" w:rsidP="00A06685">
            <w:pPr>
              <w:ind w:right="283"/>
            </w:pPr>
            <w:r w:rsidRPr="002D2326">
              <w:t>Comments and limitations/ Other Information</w:t>
            </w:r>
          </w:p>
          <w:p w14:paraId="40C88AA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87BB82D" w14:textId="77777777" w:rsidR="00744F3A" w:rsidRPr="002D2326" w:rsidRDefault="00744F3A" w:rsidP="00A06685"/>
        </w:tc>
      </w:tr>
      <w:tr w:rsidR="00744F3A" w:rsidRPr="002D2326" w14:paraId="6494FAA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5302B6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23FE0F12" w14:textId="77777777" w:rsidR="00744F3A" w:rsidRPr="002D2326" w:rsidRDefault="00744F3A" w:rsidP="00A06685"/>
        </w:tc>
      </w:tr>
      <w:tr w:rsidR="00744F3A" w:rsidRPr="002D2326" w14:paraId="6DC543B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260E60F"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1A669DED" w14:textId="77777777" w:rsidR="00744F3A" w:rsidRPr="002D2326" w:rsidRDefault="00744F3A" w:rsidP="00A06685">
            <w:pPr>
              <w:jc w:val="both"/>
            </w:pPr>
            <w:r w:rsidRPr="002D2326">
              <w:t>Prevalence of moderate or severe food insecurity in the population, based on the Food Insecurity Experience Scale (FIES)</w:t>
            </w:r>
          </w:p>
        </w:tc>
      </w:tr>
      <w:tr w:rsidR="00744F3A" w:rsidRPr="002D2326" w14:paraId="3D287EF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3C3D3A5"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4A9B26B3" w14:textId="77777777" w:rsidR="00744F3A" w:rsidRPr="002D2326" w:rsidRDefault="00744F3A" w:rsidP="00A06685">
            <w:pPr>
              <w:jc w:val="both"/>
            </w:pPr>
            <w:r w:rsidRPr="002D2326">
              <w:t>2.1.2</w:t>
            </w:r>
          </w:p>
        </w:tc>
      </w:tr>
      <w:tr w:rsidR="00744F3A" w:rsidRPr="002D2326" w14:paraId="5F1E354F" w14:textId="77777777" w:rsidTr="00A06685">
        <w:tc>
          <w:tcPr>
            <w:tcW w:w="2689" w:type="dxa"/>
            <w:tcBorders>
              <w:top w:val="single" w:sz="4" w:space="0" w:color="auto"/>
              <w:left w:val="single" w:sz="4" w:space="0" w:color="auto"/>
              <w:bottom w:val="single" w:sz="4" w:space="0" w:color="auto"/>
              <w:right w:val="single" w:sz="4" w:space="0" w:color="auto"/>
            </w:tcBorders>
          </w:tcPr>
          <w:p w14:paraId="559C8135" w14:textId="77777777" w:rsidR="00744F3A" w:rsidRPr="002D2326" w:rsidRDefault="00744F3A" w:rsidP="00A06685">
            <w:pPr>
              <w:ind w:right="283"/>
              <w:jc w:val="both"/>
            </w:pPr>
            <w:r w:rsidRPr="002D2326">
              <w:t>Target Name</w:t>
            </w:r>
          </w:p>
          <w:p w14:paraId="7015AB2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A544D18" w14:textId="77777777" w:rsidR="00744F3A" w:rsidRPr="002D2326" w:rsidRDefault="00744F3A" w:rsidP="00A06685">
            <w:pPr>
              <w:jc w:val="both"/>
            </w:pPr>
            <w:r w:rsidRPr="002D2326">
              <w:t>By 2030, end hunger and ensure access by all people, in particular the poor and people in vulnerable situations, including infants, to safe, nutritious and sufficient food all year round.</w:t>
            </w:r>
          </w:p>
        </w:tc>
      </w:tr>
      <w:tr w:rsidR="00744F3A" w:rsidRPr="002D2326" w14:paraId="7CD73A9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4EFFC41"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5AD1A50" w14:textId="77777777" w:rsidR="00744F3A" w:rsidRPr="002D2326" w:rsidRDefault="00744F3A" w:rsidP="00A06685">
            <w:r w:rsidRPr="002D2326">
              <w:t>2.1</w:t>
            </w:r>
          </w:p>
        </w:tc>
      </w:tr>
      <w:tr w:rsidR="00744F3A" w:rsidRPr="002D2326" w14:paraId="6BCE294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7EF904A"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6C7F5433" w14:textId="77777777" w:rsidR="00744F3A" w:rsidRPr="002D2326" w:rsidRDefault="00744F3A" w:rsidP="00A06685"/>
        </w:tc>
      </w:tr>
      <w:tr w:rsidR="00744F3A" w:rsidRPr="002D2326" w14:paraId="4ACD045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F117ED9"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3D3C3BC0" w14:textId="77777777" w:rsidR="00744F3A" w:rsidRPr="002D2326" w:rsidRDefault="00744F3A" w:rsidP="00A06685"/>
        </w:tc>
      </w:tr>
      <w:tr w:rsidR="00744F3A" w:rsidRPr="002D2326" w14:paraId="563290C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62BBA3F"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694D169" w14:textId="77777777" w:rsidR="00744F3A" w:rsidRPr="002D2326" w:rsidRDefault="00744F3A" w:rsidP="00A06685">
            <w:r w:rsidRPr="002D2326">
              <w:t>Food and Agriculture Organization (FAO)</w:t>
            </w:r>
          </w:p>
        </w:tc>
      </w:tr>
      <w:tr w:rsidR="00744F3A" w:rsidRPr="002D2326" w14:paraId="200C4FE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CE8B76C"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36D18C9E" w14:textId="77777777" w:rsidR="00744F3A" w:rsidRPr="002D2326" w:rsidRDefault="00744F3A" w:rsidP="00A06685">
            <w:pPr>
              <w:rPr>
                <w:rStyle w:val="HeaderChar"/>
              </w:rPr>
            </w:pPr>
            <w:r w:rsidRPr="002D2326">
              <w:rPr>
                <w:rStyle w:val="HeaderChar"/>
              </w:rPr>
              <w:t>https://unstats.un.org/sdgs/metadata/files/Metadata-02-01-02.pdf</w:t>
            </w:r>
          </w:p>
        </w:tc>
      </w:tr>
      <w:tr w:rsidR="00744F3A" w:rsidRPr="002D2326" w14:paraId="7850FF7A"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3624E3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3D5EC8FA" w14:textId="77777777" w:rsidR="00744F3A" w:rsidRPr="002D2326" w:rsidRDefault="00744F3A" w:rsidP="00A06685"/>
        </w:tc>
      </w:tr>
      <w:tr w:rsidR="00744F3A" w:rsidRPr="002D2326" w14:paraId="798E4823" w14:textId="77777777" w:rsidTr="00A06685">
        <w:tc>
          <w:tcPr>
            <w:tcW w:w="2689" w:type="dxa"/>
            <w:tcBorders>
              <w:top w:val="single" w:sz="4" w:space="0" w:color="auto"/>
              <w:left w:val="single" w:sz="4" w:space="0" w:color="auto"/>
              <w:bottom w:val="single" w:sz="4" w:space="0" w:color="auto"/>
              <w:right w:val="single" w:sz="4" w:space="0" w:color="auto"/>
            </w:tcBorders>
          </w:tcPr>
          <w:p w14:paraId="5665D14C" w14:textId="77777777" w:rsidR="00744F3A" w:rsidRPr="002D2326" w:rsidRDefault="00744F3A" w:rsidP="00A06685">
            <w:pPr>
              <w:ind w:right="283"/>
              <w:jc w:val="both"/>
            </w:pPr>
            <w:r w:rsidRPr="002D2326">
              <w:t xml:space="preserve">Source Organization </w:t>
            </w:r>
          </w:p>
          <w:p w14:paraId="1B1B32B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D748138" w14:textId="77777777" w:rsidR="00744F3A" w:rsidRPr="002D2326" w:rsidRDefault="00744F3A" w:rsidP="00A06685">
            <w:r w:rsidRPr="002D2326">
              <w:t>Ministry of Agriculture and Animal Resources (MINAGRI)</w:t>
            </w:r>
          </w:p>
        </w:tc>
      </w:tr>
      <w:tr w:rsidR="00744F3A" w:rsidRPr="002D2326" w14:paraId="0012BEF2" w14:textId="77777777" w:rsidTr="00A06685">
        <w:tc>
          <w:tcPr>
            <w:tcW w:w="2689" w:type="dxa"/>
            <w:tcBorders>
              <w:top w:val="single" w:sz="4" w:space="0" w:color="auto"/>
              <w:left w:val="single" w:sz="4" w:space="0" w:color="auto"/>
              <w:bottom w:val="single" w:sz="4" w:space="0" w:color="auto"/>
              <w:right w:val="single" w:sz="4" w:space="0" w:color="auto"/>
            </w:tcBorders>
          </w:tcPr>
          <w:p w14:paraId="62725E39"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895A61E" w14:textId="77777777" w:rsidR="00744F3A" w:rsidRPr="002D2326" w:rsidRDefault="00744F3A" w:rsidP="00A06685">
            <w:r w:rsidRPr="002D2326">
              <w:t>Comprehensive Food security and Vulnerability Analysis (CFSVA)</w:t>
            </w:r>
          </w:p>
        </w:tc>
      </w:tr>
      <w:tr w:rsidR="00744F3A" w:rsidRPr="002D2326" w14:paraId="7DBF5EA5" w14:textId="77777777" w:rsidTr="00A06685">
        <w:tc>
          <w:tcPr>
            <w:tcW w:w="2689" w:type="dxa"/>
            <w:tcBorders>
              <w:top w:val="single" w:sz="4" w:space="0" w:color="auto"/>
              <w:left w:val="single" w:sz="4" w:space="0" w:color="auto"/>
              <w:bottom w:val="single" w:sz="4" w:space="0" w:color="auto"/>
              <w:right w:val="single" w:sz="4" w:space="0" w:color="auto"/>
            </w:tcBorders>
          </w:tcPr>
          <w:p w14:paraId="6A33E88F" w14:textId="77777777" w:rsidR="00744F3A" w:rsidRPr="002D2326" w:rsidRDefault="00744F3A" w:rsidP="00A06685">
            <w:r w:rsidRPr="002D2326">
              <w:t>Periodicity</w:t>
            </w:r>
          </w:p>
          <w:p w14:paraId="646D9AF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BDE646C" w14:textId="77777777" w:rsidR="00744F3A" w:rsidRPr="002D2326" w:rsidRDefault="00744F3A" w:rsidP="00A06685">
            <w:r w:rsidRPr="00670C1A">
              <w:t>3 years</w:t>
            </w:r>
          </w:p>
        </w:tc>
      </w:tr>
      <w:tr w:rsidR="00744F3A" w:rsidRPr="002D2326" w14:paraId="355A04DA" w14:textId="77777777" w:rsidTr="00A06685">
        <w:tc>
          <w:tcPr>
            <w:tcW w:w="2689" w:type="dxa"/>
            <w:tcBorders>
              <w:top w:val="single" w:sz="4" w:space="0" w:color="auto"/>
              <w:left w:val="single" w:sz="4" w:space="0" w:color="auto"/>
              <w:bottom w:val="single" w:sz="4" w:space="0" w:color="auto"/>
              <w:right w:val="single" w:sz="4" w:space="0" w:color="auto"/>
            </w:tcBorders>
          </w:tcPr>
          <w:p w14:paraId="319ED0DC" w14:textId="77777777" w:rsidR="00744F3A" w:rsidRPr="002D2326" w:rsidRDefault="00744F3A" w:rsidP="00A06685">
            <w:pPr>
              <w:ind w:right="283"/>
              <w:jc w:val="both"/>
            </w:pPr>
            <w:r w:rsidRPr="002D2326">
              <w:lastRenderedPageBreak/>
              <w:t>Earliest available data</w:t>
            </w:r>
          </w:p>
          <w:p w14:paraId="34BF579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B8F591A" w14:textId="77777777" w:rsidR="00744F3A" w:rsidRPr="002D2326" w:rsidRDefault="00744F3A" w:rsidP="00A06685">
            <w:r w:rsidRPr="002D2326">
              <w:t>2015</w:t>
            </w:r>
          </w:p>
        </w:tc>
      </w:tr>
      <w:tr w:rsidR="00744F3A" w:rsidRPr="002D2326" w14:paraId="78FA81DB" w14:textId="77777777" w:rsidTr="00A06685">
        <w:tc>
          <w:tcPr>
            <w:tcW w:w="2689" w:type="dxa"/>
            <w:tcBorders>
              <w:top w:val="single" w:sz="4" w:space="0" w:color="auto"/>
              <w:left w:val="single" w:sz="4" w:space="0" w:color="auto"/>
              <w:bottom w:val="single" w:sz="4" w:space="0" w:color="auto"/>
              <w:right w:val="single" w:sz="4" w:space="0" w:color="auto"/>
            </w:tcBorders>
          </w:tcPr>
          <w:p w14:paraId="5978E0D5" w14:textId="77777777" w:rsidR="00744F3A" w:rsidRPr="002D2326" w:rsidRDefault="00744F3A" w:rsidP="00A06685">
            <w:pPr>
              <w:ind w:right="283"/>
              <w:jc w:val="both"/>
            </w:pPr>
            <w:r w:rsidRPr="002D2326">
              <w:t>Link to data source/ The text to show instead of the URL</w:t>
            </w:r>
          </w:p>
          <w:p w14:paraId="0D5629B8"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D8B1F42" w14:textId="77777777" w:rsidR="00744F3A" w:rsidRPr="002D2326" w:rsidRDefault="00744F3A" w:rsidP="00A06685">
            <w:hyperlink r:id="rId12" w:history="1">
              <w:r w:rsidRPr="002D2326">
                <w:rPr>
                  <w:rStyle w:val="Hyperlink"/>
                </w:rPr>
                <w:t>http://statistics.gov.rw/datasource/comprehensive-food-security-and-vulnerability-and-nutrition-analysis-survey-cfsva</w:t>
              </w:r>
            </w:hyperlink>
          </w:p>
          <w:p w14:paraId="1D3AEF49" w14:textId="77777777" w:rsidR="00744F3A" w:rsidRPr="002D2326" w:rsidRDefault="00744F3A" w:rsidP="00A06685"/>
        </w:tc>
      </w:tr>
      <w:tr w:rsidR="00744F3A" w:rsidRPr="002D2326" w14:paraId="2170746E" w14:textId="77777777" w:rsidTr="00A06685">
        <w:tc>
          <w:tcPr>
            <w:tcW w:w="2689" w:type="dxa"/>
            <w:tcBorders>
              <w:top w:val="single" w:sz="4" w:space="0" w:color="auto"/>
              <w:left w:val="single" w:sz="4" w:space="0" w:color="auto"/>
              <w:bottom w:val="single" w:sz="4" w:space="0" w:color="auto"/>
              <w:right w:val="single" w:sz="4" w:space="0" w:color="auto"/>
            </w:tcBorders>
          </w:tcPr>
          <w:p w14:paraId="3D54B38F" w14:textId="77777777" w:rsidR="00744F3A" w:rsidRPr="002D2326" w:rsidRDefault="00744F3A" w:rsidP="00A06685">
            <w:pPr>
              <w:ind w:right="283"/>
              <w:jc w:val="both"/>
            </w:pPr>
            <w:r w:rsidRPr="002D2326">
              <w:t>Release date</w:t>
            </w:r>
          </w:p>
          <w:p w14:paraId="7579384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67213DA" w14:textId="77777777" w:rsidR="00744F3A" w:rsidRPr="002D2326" w:rsidRDefault="00744F3A" w:rsidP="00A06685"/>
        </w:tc>
      </w:tr>
      <w:tr w:rsidR="00744F3A" w:rsidRPr="002D2326" w14:paraId="6C953A3E" w14:textId="77777777" w:rsidTr="00A06685">
        <w:tc>
          <w:tcPr>
            <w:tcW w:w="2689" w:type="dxa"/>
            <w:tcBorders>
              <w:top w:val="single" w:sz="4" w:space="0" w:color="auto"/>
              <w:left w:val="single" w:sz="4" w:space="0" w:color="auto"/>
              <w:bottom w:val="single" w:sz="4" w:space="0" w:color="auto"/>
              <w:right w:val="single" w:sz="4" w:space="0" w:color="auto"/>
            </w:tcBorders>
          </w:tcPr>
          <w:p w14:paraId="722F5874" w14:textId="77777777" w:rsidR="00744F3A" w:rsidRPr="002D2326" w:rsidRDefault="00744F3A" w:rsidP="00A06685">
            <w:pPr>
              <w:ind w:right="283"/>
              <w:jc w:val="both"/>
            </w:pPr>
            <w:r w:rsidRPr="002D2326">
              <w:t>Statistical classification</w:t>
            </w:r>
          </w:p>
          <w:p w14:paraId="1D6158B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A947690" w14:textId="77777777" w:rsidR="00744F3A" w:rsidRPr="002D2326" w:rsidRDefault="00744F3A" w:rsidP="00A06685"/>
        </w:tc>
      </w:tr>
      <w:tr w:rsidR="00744F3A" w:rsidRPr="002D2326" w14:paraId="56588463" w14:textId="77777777" w:rsidTr="00A06685">
        <w:tc>
          <w:tcPr>
            <w:tcW w:w="2689" w:type="dxa"/>
            <w:tcBorders>
              <w:top w:val="single" w:sz="4" w:space="0" w:color="auto"/>
              <w:left w:val="single" w:sz="4" w:space="0" w:color="auto"/>
              <w:bottom w:val="single" w:sz="4" w:space="0" w:color="auto"/>
              <w:right w:val="single" w:sz="4" w:space="0" w:color="auto"/>
            </w:tcBorders>
          </w:tcPr>
          <w:p w14:paraId="33E844C0" w14:textId="77777777" w:rsidR="00744F3A" w:rsidRPr="002D2326" w:rsidRDefault="00744F3A" w:rsidP="00A06685">
            <w:pPr>
              <w:ind w:right="283"/>
              <w:jc w:val="both"/>
            </w:pPr>
            <w:r w:rsidRPr="002D2326">
              <w:t>Contact details</w:t>
            </w:r>
          </w:p>
          <w:p w14:paraId="70A246B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C7F2FC6" w14:textId="77777777" w:rsidR="00744F3A" w:rsidRPr="002D2326" w:rsidRDefault="00744F3A" w:rsidP="00A06685"/>
        </w:tc>
      </w:tr>
      <w:tr w:rsidR="00744F3A" w:rsidRPr="002D2326" w14:paraId="628BE84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CDBB26B"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3586E4A" w14:textId="77777777" w:rsidR="00744F3A" w:rsidRPr="002D2326" w:rsidRDefault="00744F3A" w:rsidP="00A06685"/>
        </w:tc>
      </w:tr>
    </w:tbl>
    <w:p w14:paraId="2C5B762A" w14:textId="77777777" w:rsidR="00744F3A" w:rsidRPr="002D2326" w:rsidRDefault="00744F3A" w:rsidP="00744F3A"/>
    <w:p w14:paraId="4BD0F8D5" w14:textId="77777777" w:rsidR="00744F3A" w:rsidRPr="002D2326" w:rsidRDefault="00744F3A" w:rsidP="00744F3A">
      <w:pPr>
        <w:pStyle w:val="Heading2"/>
        <w:numPr>
          <w:ilvl w:val="0"/>
          <w:numId w:val="0"/>
        </w:numPr>
        <w:ind w:left="576" w:hanging="576"/>
        <w:rPr>
          <w:rFonts w:ascii="Arial" w:hAnsi="Arial" w:cs="Arial"/>
        </w:rPr>
      </w:pPr>
      <w:bookmarkStart w:id="17" w:name="_Toc533147101"/>
      <w:bookmarkStart w:id="18" w:name="_Hlk524589799"/>
      <w:r w:rsidRPr="002D2326">
        <w:rPr>
          <w:rFonts w:ascii="Arial" w:hAnsi="Arial" w:cs="Arial"/>
        </w:rPr>
        <w:t>2.2.1 Prevalence of stunting (height for age &lt;-2 standard deviation from the median of the World Health Organization (WHO) Child Growth Standards) among children under 5 years of age</w:t>
      </w:r>
      <w:bookmarkEnd w:id="17"/>
    </w:p>
    <w:tbl>
      <w:tblPr>
        <w:tblStyle w:val="TableGrid"/>
        <w:tblW w:w="9634" w:type="dxa"/>
        <w:tblLook w:val="04A0" w:firstRow="1" w:lastRow="0" w:firstColumn="1" w:lastColumn="0" w:noHBand="0" w:noVBand="1"/>
      </w:tblPr>
      <w:tblGrid>
        <w:gridCol w:w="2689"/>
        <w:gridCol w:w="6945"/>
      </w:tblGrid>
      <w:tr w:rsidR="00744F3A" w:rsidRPr="002D2326" w14:paraId="1171E750" w14:textId="77777777" w:rsidTr="00A06685">
        <w:trPr>
          <w:trHeight w:val="667"/>
        </w:trPr>
        <w:tc>
          <w:tcPr>
            <w:tcW w:w="9634" w:type="dxa"/>
            <w:gridSpan w:val="2"/>
          </w:tcPr>
          <w:p w14:paraId="2AE6D97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531C57B" w14:textId="77777777" w:rsidR="00744F3A" w:rsidRPr="002D2326" w:rsidRDefault="00744F3A" w:rsidP="00A06685"/>
        </w:tc>
      </w:tr>
      <w:tr w:rsidR="00744F3A" w:rsidRPr="002D2326" w14:paraId="6A9C85BB" w14:textId="77777777" w:rsidTr="00A06685">
        <w:tc>
          <w:tcPr>
            <w:tcW w:w="2689" w:type="dxa"/>
          </w:tcPr>
          <w:p w14:paraId="59C3A3A1" w14:textId="77777777" w:rsidR="00744F3A" w:rsidRPr="002D2326" w:rsidRDefault="00744F3A" w:rsidP="00A06685">
            <w:pPr>
              <w:ind w:right="283"/>
              <w:jc w:val="both"/>
            </w:pPr>
            <w:r w:rsidRPr="002D2326">
              <w:t>Definition</w:t>
            </w:r>
          </w:p>
          <w:p w14:paraId="416940D6" w14:textId="77777777" w:rsidR="00744F3A" w:rsidRPr="002D2326" w:rsidRDefault="00744F3A" w:rsidP="00A06685">
            <w:pPr>
              <w:ind w:right="283"/>
              <w:jc w:val="both"/>
            </w:pPr>
          </w:p>
        </w:tc>
        <w:tc>
          <w:tcPr>
            <w:tcW w:w="6945" w:type="dxa"/>
          </w:tcPr>
          <w:p w14:paraId="7DE93A6A" w14:textId="77777777" w:rsidR="00744F3A" w:rsidRPr="002D2326" w:rsidRDefault="00744F3A" w:rsidP="00A06685">
            <w:r w:rsidRPr="002D2326">
              <w:t>Is the percentage of children under five years old whose height for age are less than minus two standard deviations from the median weight for height of the reference population ages 0–59 months.</w:t>
            </w:r>
          </w:p>
          <w:p w14:paraId="7772EB31" w14:textId="77777777" w:rsidR="00744F3A" w:rsidRPr="002D2326" w:rsidRDefault="00744F3A" w:rsidP="00A06685"/>
          <w:p w14:paraId="0EB5AC37" w14:textId="77777777" w:rsidR="00744F3A" w:rsidRPr="002D2326" w:rsidRDefault="00744F3A" w:rsidP="00A06685">
            <w:r w:rsidRPr="002D2326">
              <w:t>The nutritional status of children in the survey population was compared with the 2006 WHO Child Growth Standards (WHO, 2006)</w:t>
            </w:r>
          </w:p>
        </w:tc>
      </w:tr>
      <w:tr w:rsidR="00744F3A" w:rsidRPr="002D2326" w14:paraId="5EC451C5" w14:textId="77777777" w:rsidTr="00A06685">
        <w:tc>
          <w:tcPr>
            <w:tcW w:w="2689" w:type="dxa"/>
          </w:tcPr>
          <w:p w14:paraId="11C34947" w14:textId="77777777" w:rsidR="00744F3A" w:rsidRPr="002D2326" w:rsidRDefault="00744F3A" w:rsidP="00A06685">
            <w:pPr>
              <w:ind w:right="283"/>
              <w:jc w:val="both"/>
            </w:pPr>
            <w:r w:rsidRPr="002D2326">
              <w:t>Geographic coverage</w:t>
            </w:r>
          </w:p>
          <w:p w14:paraId="0BDEE351" w14:textId="77777777" w:rsidR="00744F3A" w:rsidRPr="002D2326" w:rsidRDefault="00744F3A" w:rsidP="00A06685"/>
        </w:tc>
        <w:tc>
          <w:tcPr>
            <w:tcW w:w="6945" w:type="dxa"/>
          </w:tcPr>
          <w:p w14:paraId="00C34896" w14:textId="77777777" w:rsidR="00744F3A" w:rsidRPr="002D2326" w:rsidRDefault="00744F3A" w:rsidP="00A06685">
            <w:r w:rsidRPr="002D2326">
              <w:t>National</w:t>
            </w:r>
          </w:p>
        </w:tc>
      </w:tr>
      <w:tr w:rsidR="00744F3A" w:rsidRPr="002D2326" w14:paraId="510EF7DC" w14:textId="77777777" w:rsidTr="00A06685">
        <w:tc>
          <w:tcPr>
            <w:tcW w:w="2689" w:type="dxa"/>
          </w:tcPr>
          <w:p w14:paraId="2C81E403" w14:textId="77777777" w:rsidR="00744F3A" w:rsidRPr="002D2326" w:rsidRDefault="00744F3A" w:rsidP="00A06685">
            <w:pPr>
              <w:ind w:right="283"/>
              <w:jc w:val="both"/>
            </w:pPr>
          </w:p>
          <w:p w14:paraId="0E15062F" w14:textId="77777777" w:rsidR="00744F3A" w:rsidRPr="002D2326" w:rsidRDefault="00744F3A" w:rsidP="00A06685">
            <w:pPr>
              <w:ind w:right="283"/>
              <w:jc w:val="both"/>
            </w:pPr>
            <w:r w:rsidRPr="002D2326">
              <w:t>Unit of Measurement</w:t>
            </w:r>
          </w:p>
          <w:p w14:paraId="579AEA4D" w14:textId="77777777" w:rsidR="00744F3A" w:rsidRPr="002D2326" w:rsidRDefault="00744F3A" w:rsidP="00A06685">
            <w:pPr>
              <w:ind w:right="283"/>
              <w:jc w:val="both"/>
            </w:pPr>
          </w:p>
        </w:tc>
        <w:tc>
          <w:tcPr>
            <w:tcW w:w="6945" w:type="dxa"/>
          </w:tcPr>
          <w:p w14:paraId="6D1B72C6" w14:textId="77777777" w:rsidR="00744F3A" w:rsidRPr="002D2326" w:rsidRDefault="00744F3A" w:rsidP="00A06685">
            <w:r w:rsidRPr="002D2326">
              <w:t>Percent (%)</w:t>
            </w:r>
          </w:p>
        </w:tc>
      </w:tr>
      <w:tr w:rsidR="00744F3A" w:rsidRPr="002D2326" w14:paraId="7B98D625" w14:textId="77777777" w:rsidTr="00A06685">
        <w:tc>
          <w:tcPr>
            <w:tcW w:w="2689" w:type="dxa"/>
          </w:tcPr>
          <w:p w14:paraId="46479C59" w14:textId="77777777" w:rsidR="00744F3A" w:rsidRPr="002D2326" w:rsidRDefault="00744F3A" w:rsidP="00A06685">
            <w:pPr>
              <w:ind w:right="283"/>
              <w:jc w:val="both"/>
            </w:pPr>
            <w:r w:rsidRPr="002D2326">
              <w:t>Computation method</w:t>
            </w:r>
          </w:p>
          <w:p w14:paraId="4445CB9D" w14:textId="77777777" w:rsidR="00744F3A" w:rsidRPr="002D2326" w:rsidRDefault="00744F3A" w:rsidP="00A06685">
            <w:pPr>
              <w:ind w:right="283"/>
              <w:jc w:val="both"/>
            </w:pPr>
          </w:p>
        </w:tc>
        <w:tc>
          <w:tcPr>
            <w:tcW w:w="6945" w:type="dxa"/>
          </w:tcPr>
          <w:p w14:paraId="44A1123D" w14:textId="77777777" w:rsidR="00744F3A" w:rsidRPr="002D2326" w:rsidRDefault="00744F3A" w:rsidP="00A06685">
            <m:oMathPara>
              <m:oMath>
                <m:r>
                  <w:rPr>
                    <w:rFonts w:ascii="Cambria Math" w:hAnsi="Cambria Math"/>
                  </w:rPr>
                  <m:t>w=</m:t>
                </m:r>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*100</m:t>
                </m:r>
              </m:oMath>
            </m:oMathPara>
          </w:p>
          <w:p w14:paraId="72457D95" w14:textId="77777777" w:rsidR="00744F3A" w:rsidRPr="002D2326" w:rsidRDefault="00744F3A" w:rsidP="00A06685"/>
          <w:p w14:paraId="6EEFABA5" w14:textId="77777777" w:rsidR="00744F3A" w:rsidRPr="002D2326" w:rsidRDefault="00744F3A" w:rsidP="00A06685">
            <w:pPr>
              <w:jc w:val="both"/>
            </w:pPr>
            <w:r w:rsidRPr="002D2326">
              <w:t>Where C denotes the Number of children under age five that fall below minus two standard deviations from the median height for age of the 2006 WHO Child Growth Standards (moderate and severe) and B denotes the total number of children under age five that were weighted.</w:t>
            </w:r>
          </w:p>
        </w:tc>
      </w:tr>
      <w:tr w:rsidR="00744F3A" w:rsidRPr="002D2326" w14:paraId="31046694" w14:textId="77777777" w:rsidTr="00A06685">
        <w:tc>
          <w:tcPr>
            <w:tcW w:w="2689" w:type="dxa"/>
          </w:tcPr>
          <w:p w14:paraId="315C375D" w14:textId="77777777" w:rsidR="00744F3A" w:rsidRPr="002D2326" w:rsidRDefault="00744F3A" w:rsidP="00A06685">
            <w:pPr>
              <w:ind w:right="283"/>
              <w:jc w:val="both"/>
            </w:pPr>
            <w:r w:rsidRPr="002D2326">
              <w:lastRenderedPageBreak/>
              <w:t>Disaggregation</w:t>
            </w:r>
          </w:p>
          <w:p w14:paraId="39C4B03F" w14:textId="77777777" w:rsidR="00744F3A" w:rsidRPr="002D2326" w:rsidRDefault="00744F3A" w:rsidP="00A06685">
            <w:pPr>
              <w:ind w:right="283"/>
              <w:jc w:val="both"/>
            </w:pPr>
          </w:p>
        </w:tc>
        <w:tc>
          <w:tcPr>
            <w:tcW w:w="6945" w:type="dxa"/>
          </w:tcPr>
          <w:p w14:paraId="49AA22F9" w14:textId="77777777" w:rsidR="00744F3A" w:rsidRPr="002D2326" w:rsidRDefault="00744F3A" w:rsidP="00744F3A">
            <w:pPr>
              <w:numPr>
                <w:ilvl w:val="0"/>
                <w:numId w:val="3"/>
              </w:numPr>
              <w:spacing w:after="0" w:line="240" w:lineRule="auto"/>
            </w:pPr>
            <w:r w:rsidRPr="002D2326">
              <w:t>Geographical: National, Province, District</w:t>
            </w:r>
            <w:r>
              <w:t xml:space="preserve"> &amp;</w:t>
            </w:r>
            <w:r w:rsidRPr="002D2326">
              <w:t xml:space="preserve"> Residence (Urban &amp; Rural)</w:t>
            </w:r>
          </w:p>
          <w:p w14:paraId="1F0C8C3E" w14:textId="77777777" w:rsidR="00744F3A" w:rsidRPr="002D2326" w:rsidRDefault="00744F3A" w:rsidP="00744F3A">
            <w:pPr>
              <w:numPr>
                <w:ilvl w:val="0"/>
                <w:numId w:val="3"/>
              </w:numPr>
              <w:spacing w:after="0" w:line="240" w:lineRule="auto"/>
            </w:pPr>
            <w:r w:rsidRPr="002D2326">
              <w:t>Sex</w:t>
            </w:r>
          </w:p>
          <w:p w14:paraId="3F6CDB93" w14:textId="77777777" w:rsidR="00744F3A" w:rsidRPr="002D2326" w:rsidRDefault="00744F3A" w:rsidP="00744F3A">
            <w:pPr>
              <w:numPr>
                <w:ilvl w:val="0"/>
                <w:numId w:val="3"/>
              </w:numPr>
              <w:spacing w:after="0" w:line="240" w:lineRule="auto"/>
            </w:pPr>
            <w:r w:rsidRPr="002D2326">
              <w:t>Age in months</w:t>
            </w:r>
          </w:p>
          <w:p w14:paraId="4E3060F5" w14:textId="77777777" w:rsidR="00744F3A" w:rsidRPr="002D2326" w:rsidRDefault="00744F3A" w:rsidP="00744F3A">
            <w:pPr>
              <w:numPr>
                <w:ilvl w:val="0"/>
                <w:numId w:val="3"/>
              </w:numPr>
              <w:spacing w:after="0" w:line="240" w:lineRule="auto"/>
            </w:pPr>
            <w:r w:rsidRPr="002D2326">
              <w:t>Socioeconomic status: Marital Status, education level, highest level of degree obtained</w:t>
            </w:r>
            <w:r>
              <w:t>, wealth quintile</w:t>
            </w:r>
          </w:p>
        </w:tc>
      </w:tr>
      <w:tr w:rsidR="00744F3A" w:rsidRPr="002D2326" w14:paraId="29481591" w14:textId="77777777" w:rsidTr="00A06685">
        <w:tc>
          <w:tcPr>
            <w:tcW w:w="2689" w:type="dxa"/>
          </w:tcPr>
          <w:p w14:paraId="10E011DD" w14:textId="77777777" w:rsidR="00744F3A" w:rsidRPr="002D2326" w:rsidRDefault="00744F3A" w:rsidP="00A06685">
            <w:pPr>
              <w:ind w:right="283"/>
            </w:pPr>
            <w:r w:rsidRPr="002D2326">
              <w:t>Comments and limitations/ Other Information</w:t>
            </w:r>
          </w:p>
          <w:p w14:paraId="7F19F371" w14:textId="77777777" w:rsidR="00744F3A" w:rsidRPr="002D2326" w:rsidRDefault="00744F3A" w:rsidP="00A06685">
            <w:pPr>
              <w:ind w:right="283"/>
              <w:jc w:val="both"/>
            </w:pPr>
          </w:p>
        </w:tc>
        <w:tc>
          <w:tcPr>
            <w:tcW w:w="6945" w:type="dxa"/>
          </w:tcPr>
          <w:p w14:paraId="219D440B" w14:textId="77777777" w:rsidR="00744F3A" w:rsidRPr="002D2326" w:rsidRDefault="00744F3A" w:rsidP="00A06685"/>
        </w:tc>
      </w:tr>
      <w:tr w:rsidR="00744F3A" w:rsidRPr="002D2326" w14:paraId="1A08DCDD" w14:textId="77777777" w:rsidTr="00A06685">
        <w:tc>
          <w:tcPr>
            <w:tcW w:w="9634" w:type="dxa"/>
            <w:gridSpan w:val="2"/>
          </w:tcPr>
          <w:p w14:paraId="4D701EA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61552211" w14:textId="77777777" w:rsidR="00744F3A" w:rsidRPr="002D2326" w:rsidRDefault="00744F3A" w:rsidP="00A06685"/>
        </w:tc>
      </w:tr>
      <w:tr w:rsidR="00744F3A" w:rsidRPr="002D2326" w14:paraId="176CB9BF" w14:textId="77777777" w:rsidTr="00A06685">
        <w:tc>
          <w:tcPr>
            <w:tcW w:w="2689" w:type="dxa"/>
          </w:tcPr>
          <w:p w14:paraId="610DD955" w14:textId="77777777" w:rsidR="00744F3A" w:rsidRPr="002D2326" w:rsidRDefault="00744F3A" w:rsidP="00A06685">
            <w:pPr>
              <w:ind w:right="283"/>
              <w:jc w:val="both"/>
            </w:pPr>
            <w:r w:rsidRPr="002D2326">
              <w:t>Indicator Name</w:t>
            </w:r>
          </w:p>
        </w:tc>
        <w:tc>
          <w:tcPr>
            <w:tcW w:w="6945" w:type="dxa"/>
          </w:tcPr>
          <w:p w14:paraId="6B5783EB" w14:textId="77777777" w:rsidR="00744F3A" w:rsidRPr="002D2326" w:rsidRDefault="00744F3A" w:rsidP="00A06685">
            <w:r w:rsidRPr="002D2326">
              <w:t>Prevalence of stunting (height for age &lt;-2 standard deviation from the median of the World Health Organization (WHO) Child Growth Standards) among children under 5 years of age</w:t>
            </w:r>
          </w:p>
        </w:tc>
      </w:tr>
      <w:tr w:rsidR="00744F3A" w:rsidRPr="002D2326" w14:paraId="4D406DFE" w14:textId="77777777" w:rsidTr="00A06685">
        <w:tc>
          <w:tcPr>
            <w:tcW w:w="2689" w:type="dxa"/>
          </w:tcPr>
          <w:p w14:paraId="411E931A" w14:textId="77777777" w:rsidR="00744F3A" w:rsidRPr="002D2326" w:rsidRDefault="00744F3A" w:rsidP="00A06685">
            <w:pPr>
              <w:ind w:right="283"/>
              <w:jc w:val="both"/>
            </w:pPr>
            <w:r w:rsidRPr="002D2326">
              <w:t>Indicator Number</w:t>
            </w:r>
          </w:p>
        </w:tc>
        <w:tc>
          <w:tcPr>
            <w:tcW w:w="6945" w:type="dxa"/>
          </w:tcPr>
          <w:p w14:paraId="4CFE278F" w14:textId="77777777" w:rsidR="00744F3A" w:rsidRPr="002D2326" w:rsidRDefault="00744F3A" w:rsidP="00A06685">
            <w:r w:rsidRPr="002D2326">
              <w:t>2.2.1</w:t>
            </w:r>
          </w:p>
        </w:tc>
      </w:tr>
      <w:tr w:rsidR="00744F3A" w:rsidRPr="002D2326" w14:paraId="262B7400" w14:textId="77777777" w:rsidTr="00A06685">
        <w:tc>
          <w:tcPr>
            <w:tcW w:w="2689" w:type="dxa"/>
          </w:tcPr>
          <w:p w14:paraId="3BC88955" w14:textId="77777777" w:rsidR="00744F3A" w:rsidRPr="002D2326" w:rsidRDefault="00744F3A" w:rsidP="00A06685">
            <w:pPr>
              <w:ind w:right="283"/>
              <w:jc w:val="both"/>
            </w:pPr>
            <w:r w:rsidRPr="002D2326">
              <w:t>Target Name</w:t>
            </w:r>
          </w:p>
          <w:p w14:paraId="1749567A" w14:textId="77777777" w:rsidR="00744F3A" w:rsidRPr="002D2326" w:rsidRDefault="00744F3A" w:rsidP="00A06685"/>
        </w:tc>
        <w:tc>
          <w:tcPr>
            <w:tcW w:w="6945" w:type="dxa"/>
          </w:tcPr>
          <w:p w14:paraId="73873C91" w14:textId="77777777" w:rsidR="00744F3A" w:rsidRPr="002D2326" w:rsidRDefault="00744F3A" w:rsidP="00A06685">
            <w:r w:rsidRPr="002D2326">
              <w:t>By 2030, end all forms of malnutrition, including achieving, by 2025, the internationally agreed targets on stunting and wasting in children under 5 years of age, and address the nutritional needs of adolescent girls, pregnant and lactating women and older persons</w:t>
            </w:r>
          </w:p>
        </w:tc>
      </w:tr>
      <w:tr w:rsidR="00744F3A" w:rsidRPr="002D2326" w14:paraId="7D011CEF" w14:textId="77777777" w:rsidTr="00A06685">
        <w:tc>
          <w:tcPr>
            <w:tcW w:w="2689" w:type="dxa"/>
          </w:tcPr>
          <w:p w14:paraId="6C0DD813" w14:textId="77777777" w:rsidR="00744F3A" w:rsidRPr="002D2326" w:rsidRDefault="00744F3A" w:rsidP="00A06685">
            <w:pPr>
              <w:ind w:right="283"/>
              <w:jc w:val="both"/>
            </w:pPr>
            <w:r w:rsidRPr="002D2326">
              <w:t>Target Number</w:t>
            </w:r>
          </w:p>
        </w:tc>
        <w:tc>
          <w:tcPr>
            <w:tcW w:w="6945" w:type="dxa"/>
          </w:tcPr>
          <w:p w14:paraId="6A2733F5" w14:textId="77777777" w:rsidR="00744F3A" w:rsidRPr="002D2326" w:rsidRDefault="00744F3A" w:rsidP="00A06685">
            <w:r w:rsidRPr="002D2326">
              <w:t>2</w:t>
            </w:r>
          </w:p>
        </w:tc>
      </w:tr>
      <w:tr w:rsidR="00744F3A" w:rsidRPr="002D2326" w14:paraId="49268059" w14:textId="77777777" w:rsidTr="00A06685">
        <w:tc>
          <w:tcPr>
            <w:tcW w:w="2689" w:type="dxa"/>
          </w:tcPr>
          <w:p w14:paraId="2EC00259" w14:textId="77777777" w:rsidR="00744F3A" w:rsidRPr="002D2326" w:rsidRDefault="00744F3A" w:rsidP="00A06685">
            <w:pPr>
              <w:ind w:right="283"/>
            </w:pPr>
            <w:r w:rsidRPr="002D2326">
              <w:t>Global Indicator Description</w:t>
            </w:r>
          </w:p>
        </w:tc>
        <w:tc>
          <w:tcPr>
            <w:tcW w:w="6945" w:type="dxa"/>
          </w:tcPr>
          <w:p w14:paraId="1726DE2F" w14:textId="77777777" w:rsidR="00744F3A" w:rsidRPr="002D2326" w:rsidRDefault="00744F3A" w:rsidP="00A06685"/>
        </w:tc>
      </w:tr>
      <w:tr w:rsidR="00744F3A" w:rsidRPr="002D2326" w14:paraId="064A9596" w14:textId="77777777" w:rsidTr="00A06685">
        <w:tc>
          <w:tcPr>
            <w:tcW w:w="2689" w:type="dxa"/>
          </w:tcPr>
          <w:p w14:paraId="6516B6EA" w14:textId="77777777" w:rsidR="00744F3A" w:rsidRPr="002D2326" w:rsidRDefault="00744F3A" w:rsidP="00A06685">
            <w:pPr>
              <w:ind w:right="283"/>
              <w:jc w:val="both"/>
            </w:pPr>
            <w:r w:rsidRPr="002D2326">
              <w:t>UN designated tier</w:t>
            </w:r>
          </w:p>
        </w:tc>
        <w:tc>
          <w:tcPr>
            <w:tcW w:w="6945" w:type="dxa"/>
          </w:tcPr>
          <w:p w14:paraId="33740E05" w14:textId="77777777" w:rsidR="00744F3A" w:rsidRPr="002D2326" w:rsidRDefault="00744F3A" w:rsidP="00A06685">
            <w:r w:rsidRPr="002D2326">
              <w:t>1</w:t>
            </w:r>
          </w:p>
        </w:tc>
      </w:tr>
      <w:tr w:rsidR="00744F3A" w:rsidRPr="002D2326" w14:paraId="7A98E364" w14:textId="77777777" w:rsidTr="00A06685">
        <w:tc>
          <w:tcPr>
            <w:tcW w:w="2689" w:type="dxa"/>
          </w:tcPr>
          <w:p w14:paraId="76593EB5" w14:textId="77777777" w:rsidR="00744F3A" w:rsidRPr="002D2326" w:rsidRDefault="00744F3A" w:rsidP="00A06685">
            <w:pPr>
              <w:ind w:right="283"/>
              <w:jc w:val="both"/>
            </w:pPr>
            <w:r w:rsidRPr="002D2326">
              <w:t>UN custodian agency</w:t>
            </w:r>
          </w:p>
        </w:tc>
        <w:tc>
          <w:tcPr>
            <w:tcW w:w="6945" w:type="dxa"/>
          </w:tcPr>
          <w:p w14:paraId="58C78DD4" w14:textId="77777777" w:rsidR="00744F3A" w:rsidRPr="002D2326" w:rsidRDefault="00744F3A" w:rsidP="00A06685">
            <w:r w:rsidRPr="002D2326">
              <w:t>UNICEF</w:t>
            </w:r>
          </w:p>
        </w:tc>
      </w:tr>
      <w:tr w:rsidR="00744F3A" w:rsidRPr="002D2326" w14:paraId="4D35CA1A" w14:textId="77777777" w:rsidTr="00A06685">
        <w:tc>
          <w:tcPr>
            <w:tcW w:w="2689" w:type="dxa"/>
          </w:tcPr>
          <w:p w14:paraId="56586A50" w14:textId="77777777" w:rsidR="00744F3A" w:rsidRPr="002D2326" w:rsidRDefault="00744F3A" w:rsidP="00A06685">
            <w:pPr>
              <w:ind w:right="283"/>
              <w:jc w:val="both"/>
            </w:pPr>
            <w:r w:rsidRPr="002D2326">
              <w:t>Link to UN metadata</w:t>
            </w:r>
          </w:p>
        </w:tc>
        <w:tc>
          <w:tcPr>
            <w:tcW w:w="6945" w:type="dxa"/>
          </w:tcPr>
          <w:p w14:paraId="18F369FD" w14:textId="77777777" w:rsidR="00744F3A" w:rsidRPr="002D2326" w:rsidRDefault="00744F3A" w:rsidP="00A06685">
            <w:hyperlink r:id="rId13" w:tgtFrame="_blank" w:history="1">
              <w:r w:rsidRPr="002D2326">
                <w:rPr>
                  <w:rStyle w:val="FollowedHyperlink"/>
                </w:rPr>
                <w:t>United Nations Sustainable Development Goals Metadata (pdf 232kB)</w:t>
              </w:r>
            </w:hyperlink>
          </w:p>
        </w:tc>
      </w:tr>
      <w:tr w:rsidR="00744F3A" w:rsidRPr="002D2326" w14:paraId="7ABEDE57" w14:textId="77777777" w:rsidTr="00A06685">
        <w:tc>
          <w:tcPr>
            <w:tcW w:w="9634" w:type="dxa"/>
            <w:gridSpan w:val="2"/>
          </w:tcPr>
          <w:p w14:paraId="23973451" w14:textId="77777777" w:rsidR="00744F3A" w:rsidRPr="002D2326" w:rsidRDefault="00744F3A" w:rsidP="00A06685">
            <w:pPr>
              <w:ind w:right="283"/>
              <w:jc w:val="both"/>
            </w:pPr>
            <w:r w:rsidRPr="002D2326">
              <w:rPr>
                <w:color w:val="2F5496" w:themeColor="accent1" w:themeShade="BF"/>
                <w:sz w:val="24"/>
              </w:rPr>
              <w:t>Sources</w:t>
            </w:r>
          </w:p>
        </w:tc>
      </w:tr>
      <w:tr w:rsidR="00744F3A" w:rsidRPr="002D2326" w14:paraId="39122DB7" w14:textId="77777777" w:rsidTr="00A06685">
        <w:tc>
          <w:tcPr>
            <w:tcW w:w="2689" w:type="dxa"/>
          </w:tcPr>
          <w:p w14:paraId="0764A46C" w14:textId="77777777" w:rsidR="00744F3A" w:rsidRPr="002D2326" w:rsidRDefault="00744F3A" w:rsidP="00A06685">
            <w:pPr>
              <w:ind w:right="283"/>
              <w:jc w:val="both"/>
            </w:pPr>
            <w:r w:rsidRPr="002D2326">
              <w:t xml:space="preserve">Source Organization </w:t>
            </w:r>
          </w:p>
          <w:p w14:paraId="3B047D9B" w14:textId="77777777" w:rsidR="00744F3A" w:rsidRPr="002D2326" w:rsidRDefault="00744F3A" w:rsidP="00A06685">
            <w:pPr>
              <w:ind w:right="283"/>
              <w:jc w:val="both"/>
            </w:pPr>
          </w:p>
        </w:tc>
        <w:tc>
          <w:tcPr>
            <w:tcW w:w="6945" w:type="dxa"/>
          </w:tcPr>
          <w:p w14:paraId="365369E4" w14:textId="77777777" w:rsidR="00744F3A" w:rsidRPr="002D2326" w:rsidRDefault="00744F3A" w:rsidP="00A06685">
            <w:r w:rsidRPr="002D2326">
              <w:t>National Institute of Statistics of Rwanda (NISR)</w:t>
            </w:r>
          </w:p>
        </w:tc>
      </w:tr>
      <w:tr w:rsidR="00744F3A" w:rsidRPr="002D2326" w14:paraId="321F8EE4" w14:textId="77777777" w:rsidTr="00A06685">
        <w:tc>
          <w:tcPr>
            <w:tcW w:w="2689" w:type="dxa"/>
          </w:tcPr>
          <w:p w14:paraId="09708FD0" w14:textId="77777777" w:rsidR="00744F3A" w:rsidRPr="002D2326" w:rsidRDefault="00744F3A" w:rsidP="00A06685">
            <w:r w:rsidRPr="002D2326">
              <w:t>Data Source</w:t>
            </w:r>
          </w:p>
        </w:tc>
        <w:tc>
          <w:tcPr>
            <w:tcW w:w="6945" w:type="dxa"/>
          </w:tcPr>
          <w:p w14:paraId="3E49D93B" w14:textId="77777777" w:rsidR="00744F3A" w:rsidRPr="002D2326" w:rsidRDefault="00744F3A" w:rsidP="00A06685">
            <w:r w:rsidRPr="002D2326">
              <w:t>Rwanda Demographic Health Survey (RDHS)</w:t>
            </w:r>
          </w:p>
        </w:tc>
      </w:tr>
      <w:tr w:rsidR="00744F3A" w:rsidRPr="002D2326" w14:paraId="3117D748" w14:textId="77777777" w:rsidTr="00A06685">
        <w:tc>
          <w:tcPr>
            <w:tcW w:w="2689" w:type="dxa"/>
          </w:tcPr>
          <w:p w14:paraId="7FB98E3A" w14:textId="77777777" w:rsidR="00744F3A" w:rsidRPr="002D2326" w:rsidRDefault="00744F3A" w:rsidP="00A06685">
            <w:r w:rsidRPr="002D2326">
              <w:t>Periodicity</w:t>
            </w:r>
          </w:p>
          <w:p w14:paraId="0C923944" w14:textId="77777777" w:rsidR="00744F3A" w:rsidRPr="002D2326" w:rsidRDefault="00744F3A" w:rsidP="00A06685"/>
        </w:tc>
        <w:tc>
          <w:tcPr>
            <w:tcW w:w="6945" w:type="dxa"/>
          </w:tcPr>
          <w:p w14:paraId="60AB9249" w14:textId="77777777" w:rsidR="00744F3A" w:rsidRPr="002D2326" w:rsidRDefault="00744F3A" w:rsidP="00A06685">
            <w:r w:rsidRPr="002D2326">
              <w:t>3-5 Years</w:t>
            </w:r>
          </w:p>
        </w:tc>
      </w:tr>
      <w:tr w:rsidR="00744F3A" w:rsidRPr="002D2326" w14:paraId="273A8134" w14:textId="77777777" w:rsidTr="00A06685">
        <w:tc>
          <w:tcPr>
            <w:tcW w:w="2689" w:type="dxa"/>
          </w:tcPr>
          <w:p w14:paraId="7AAABA0C" w14:textId="77777777" w:rsidR="00744F3A" w:rsidRPr="002D2326" w:rsidRDefault="00744F3A" w:rsidP="00A06685">
            <w:pPr>
              <w:ind w:right="283"/>
              <w:jc w:val="both"/>
            </w:pPr>
            <w:r w:rsidRPr="002D2326">
              <w:t>Earliest available data</w:t>
            </w:r>
          </w:p>
          <w:p w14:paraId="02B056D9" w14:textId="77777777" w:rsidR="00744F3A" w:rsidRPr="002D2326" w:rsidRDefault="00744F3A" w:rsidP="00A06685"/>
        </w:tc>
        <w:tc>
          <w:tcPr>
            <w:tcW w:w="6945" w:type="dxa"/>
          </w:tcPr>
          <w:p w14:paraId="4200794E" w14:textId="77777777" w:rsidR="00744F3A" w:rsidRPr="002D2326" w:rsidRDefault="00744F3A" w:rsidP="00A06685">
            <w:r w:rsidRPr="002D2326">
              <w:t>1992</w:t>
            </w:r>
          </w:p>
        </w:tc>
      </w:tr>
      <w:tr w:rsidR="00744F3A" w:rsidRPr="002D2326" w14:paraId="172A126C" w14:textId="77777777" w:rsidTr="00A06685">
        <w:tc>
          <w:tcPr>
            <w:tcW w:w="2689" w:type="dxa"/>
          </w:tcPr>
          <w:p w14:paraId="0A7B6689" w14:textId="77777777" w:rsidR="00744F3A" w:rsidRPr="002D2326" w:rsidRDefault="00744F3A" w:rsidP="00A06685">
            <w:pPr>
              <w:ind w:right="283"/>
              <w:jc w:val="both"/>
            </w:pPr>
            <w:r w:rsidRPr="002D2326">
              <w:t>Link to data source/ The text to show instead of the URL</w:t>
            </w:r>
          </w:p>
          <w:p w14:paraId="3B19438D" w14:textId="77777777" w:rsidR="00744F3A" w:rsidRPr="002D2326" w:rsidRDefault="00744F3A" w:rsidP="00A06685">
            <w:pPr>
              <w:ind w:right="283"/>
              <w:jc w:val="both"/>
              <w:rPr>
                <w:lang w:val="en-US"/>
              </w:rPr>
            </w:pPr>
          </w:p>
        </w:tc>
        <w:tc>
          <w:tcPr>
            <w:tcW w:w="6945" w:type="dxa"/>
          </w:tcPr>
          <w:p w14:paraId="53415163" w14:textId="77777777" w:rsidR="00744F3A" w:rsidRPr="002D2326" w:rsidRDefault="00744F3A" w:rsidP="00A06685">
            <w:hyperlink r:id="rId14" w:history="1">
              <w:r w:rsidRPr="002D2326">
                <w:rPr>
                  <w:rStyle w:val="FollowedHyperlink"/>
                </w:rPr>
                <w:t>http://www.statistics.gov.rw/datasource/demographic-and-health-survey-dhs</w:t>
              </w:r>
            </w:hyperlink>
          </w:p>
          <w:p w14:paraId="0BDC22A7" w14:textId="77777777" w:rsidR="00744F3A" w:rsidRPr="002D2326" w:rsidRDefault="00744F3A" w:rsidP="00A06685"/>
        </w:tc>
      </w:tr>
      <w:tr w:rsidR="00744F3A" w:rsidRPr="002D2326" w14:paraId="6E764A7E" w14:textId="77777777" w:rsidTr="00A06685">
        <w:tc>
          <w:tcPr>
            <w:tcW w:w="2689" w:type="dxa"/>
          </w:tcPr>
          <w:p w14:paraId="44118416" w14:textId="77777777" w:rsidR="00744F3A" w:rsidRPr="002D2326" w:rsidRDefault="00744F3A" w:rsidP="00A06685">
            <w:pPr>
              <w:ind w:right="283"/>
              <w:jc w:val="both"/>
            </w:pPr>
            <w:r w:rsidRPr="002D2326">
              <w:t>Release date</w:t>
            </w:r>
          </w:p>
          <w:p w14:paraId="6F052B70" w14:textId="77777777" w:rsidR="00744F3A" w:rsidRPr="002D2326" w:rsidRDefault="00744F3A" w:rsidP="00A06685"/>
        </w:tc>
        <w:tc>
          <w:tcPr>
            <w:tcW w:w="6945" w:type="dxa"/>
          </w:tcPr>
          <w:p w14:paraId="346053A9" w14:textId="77777777" w:rsidR="00744F3A" w:rsidRPr="002D2326" w:rsidRDefault="00744F3A" w:rsidP="00A06685">
            <w:r>
              <w:t>2014-15</w:t>
            </w:r>
          </w:p>
        </w:tc>
      </w:tr>
      <w:tr w:rsidR="00744F3A" w:rsidRPr="002D2326" w14:paraId="52A5D9DD" w14:textId="77777777" w:rsidTr="00A06685">
        <w:tc>
          <w:tcPr>
            <w:tcW w:w="2689" w:type="dxa"/>
          </w:tcPr>
          <w:p w14:paraId="4B14A448" w14:textId="77777777" w:rsidR="00744F3A" w:rsidRPr="002D2326" w:rsidRDefault="00744F3A" w:rsidP="00A06685">
            <w:pPr>
              <w:ind w:right="283"/>
              <w:jc w:val="both"/>
            </w:pPr>
            <w:r w:rsidRPr="002D2326">
              <w:lastRenderedPageBreak/>
              <w:t>Statistical classification</w:t>
            </w:r>
          </w:p>
          <w:p w14:paraId="71EF3632" w14:textId="77777777" w:rsidR="00744F3A" w:rsidRPr="002D2326" w:rsidRDefault="00744F3A" w:rsidP="00A06685"/>
        </w:tc>
        <w:tc>
          <w:tcPr>
            <w:tcW w:w="6945" w:type="dxa"/>
          </w:tcPr>
          <w:p w14:paraId="00FF066B" w14:textId="77777777" w:rsidR="00744F3A" w:rsidRPr="002D2326" w:rsidRDefault="00744F3A" w:rsidP="00A06685"/>
        </w:tc>
      </w:tr>
      <w:tr w:rsidR="00744F3A" w:rsidRPr="002D2326" w14:paraId="608EA473" w14:textId="77777777" w:rsidTr="00A06685">
        <w:tc>
          <w:tcPr>
            <w:tcW w:w="2689" w:type="dxa"/>
          </w:tcPr>
          <w:p w14:paraId="3FA3C675" w14:textId="77777777" w:rsidR="00744F3A" w:rsidRPr="002D2326" w:rsidRDefault="00744F3A" w:rsidP="00A06685">
            <w:pPr>
              <w:ind w:right="283"/>
              <w:jc w:val="both"/>
            </w:pPr>
            <w:r w:rsidRPr="002D2326">
              <w:t>Contact details</w:t>
            </w:r>
          </w:p>
          <w:p w14:paraId="09014D46" w14:textId="77777777" w:rsidR="00744F3A" w:rsidRPr="002D2326" w:rsidRDefault="00744F3A" w:rsidP="00A06685">
            <w:pPr>
              <w:ind w:right="283"/>
              <w:jc w:val="both"/>
            </w:pPr>
          </w:p>
        </w:tc>
        <w:tc>
          <w:tcPr>
            <w:tcW w:w="6945" w:type="dxa"/>
          </w:tcPr>
          <w:p w14:paraId="11FE36F2" w14:textId="77777777" w:rsidR="00744F3A" w:rsidRPr="002D2326" w:rsidRDefault="00744F3A" w:rsidP="00A06685">
            <w:hyperlink r:id="rId15" w:history="1">
              <w:r w:rsidRPr="002D2326">
                <w:rPr>
                  <w:rStyle w:val="FollowedHyperlink"/>
                  <w:color w:val="2258A9"/>
                  <w:shd w:val="clear" w:color="auto" w:fill="FFFFFF"/>
                </w:rPr>
                <w:t>info@statistics.gov.rw</w:t>
              </w:r>
            </w:hyperlink>
          </w:p>
        </w:tc>
      </w:tr>
      <w:tr w:rsidR="00744F3A" w:rsidRPr="002D2326" w14:paraId="06033F50" w14:textId="77777777" w:rsidTr="00A06685">
        <w:tc>
          <w:tcPr>
            <w:tcW w:w="2689" w:type="dxa"/>
          </w:tcPr>
          <w:p w14:paraId="5B47B501" w14:textId="77777777" w:rsidR="00744F3A" w:rsidRPr="002D2326" w:rsidRDefault="00744F3A" w:rsidP="00A06685">
            <w:pPr>
              <w:ind w:right="283"/>
              <w:jc w:val="both"/>
            </w:pPr>
            <w:r w:rsidRPr="002D2326">
              <w:t>Other Information</w:t>
            </w:r>
          </w:p>
        </w:tc>
        <w:tc>
          <w:tcPr>
            <w:tcW w:w="6945" w:type="dxa"/>
          </w:tcPr>
          <w:p w14:paraId="68F7D069" w14:textId="77777777" w:rsidR="00744F3A" w:rsidRPr="002D2326" w:rsidRDefault="00744F3A" w:rsidP="00A06685"/>
        </w:tc>
      </w:tr>
    </w:tbl>
    <w:p w14:paraId="45A09A82" w14:textId="77777777" w:rsidR="00744F3A" w:rsidRPr="002D2326" w:rsidRDefault="00744F3A" w:rsidP="00744F3A"/>
    <w:p w14:paraId="3D543AC7" w14:textId="77777777" w:rsidR="00744F3A" w:rsidRPr="002D2326" w:rsidRDefault="00744F3A" w:rsidP="00744F3A">
      <w:pPr>
        <w:pStyle w:val="Heading2"/>
        <w:numPr>
          <w:ilvl w:val="0"/>
          <w:numId w:val="0"/>
        </w:numPr>
        <w:ind w:left="576" w:hanging="576"/>
        <w:rPr>
          <w:rFonts w:ascii="Arial" w:hAnsi="Arial" w:cs="Arial"/>
        </w:rPr>
      </w:pPr>
      <w:bookmarkStart w:id="19" w:name="_Toc533147102"/>
      <w:r w:rsidRPr="002D2326">
        <w:rPr>
          <w:rFonts w:ascii="Arial" w:hAnsi="Arial" w:cs="Arial"/>
        </w:rPr>
        <w:t>2.2.2 Prevalence of malnutrition (weight for height &gt;+2 or &lt;-2 standard deviation from the median of the WHO Child Growth Standards) among children under 5 years of age, by type (wasting and overweight)</w:t>
      </w:r>
      <w:bookmarkEnd w:id="19"/>
    </w:p>
    <w:tbl>
      <w:tblPr>
        <w:tblStyle w:val="TableGrid"/>
        <w:tblW w:w="9634" w:type="dxa"/>
        <w:tblLook w:val="04A0" w:firstRow="1" w:lastRow="0" w:firstColumn="1" w:lastColumn="0" w:noHBand="0" w:noVBand="1"/>
      </w:tblPr>
      <w:tblGrid>
        <w:gridCol w:w="2689"/>
        <w:gridCol w:w="6945"/>
      </w:tblGrid>
      <w:tr w:rsidR="00744F3A" w:rsidRPr="002D2326" w14:paraId="227785AE" w14:textId="77777777" w:rsidTr="00A06685">
        <w:trPr>
          <w:trHeight w:val="667"/>
        </w:trPr>
        <w:tc>
          <w:tcPr>
            <w:tcW w:w="9634" w:type="dxa"/>
            <w:gridSpan w:val="2"/>
          </w:tcPr>
          <w:p w14:paraId="635FBE0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B0B1027" w14:textId="77777777" w:rsidR="00744F3A" w:rsidRPr="002D2326" w:rsidRDefault="00744F3A" w:rsidP="00A06685"/>
        </w:tc>
      </w:tr>
      <w:tr w:rsidR="00744F3A" w:rsidRPr="002D2326" w14:paraId="55232202" w14:textId="77777777" w:rsidTr="00A06685">
        <w:tc>
          <w:tcPr>
            <w:tcW w:w="2689" w:type="dxa"/>
          </w:tcPr>
          <w:p w14:paraId="5E50320F" w14:textId="77777777" w:rsidR="00744F3A" w:rsidRPr="002D2326" w:rsidRDefault="00744F3A" w:rsidP="00A06685">
            <w:pPr>
              <w:ind w:right="283"/>
              <w:jc w:val="both"/>
            </w:pPr>
            <w:r w:rsidRPr="002D2326">
              <w:t>Definition</w:t>
            </w:r>
          </w:p>
          <w:p w14:paraId="459D5F16" w14:textId="77777777" w:rsidR="00744F3A" w:rsidRPr="002D2326" w:rsidRDefault="00744F3A" w:rsidP="00A06685">
            <w:pPr>
              <w:ind w:right="283"/>
              <w:jc w:val="both"/>
            </w:pPr>
          </w:p>
        </w:tc>
        <w:tc>
          <w:tcPr>
            <w:tcW w:w="6945" w:type="dxa"/>
          </w:tcPr>
          <w:p w14:paraId="4155AF93" w14:textId="77777777" w:rsidR="00744F3A" w:rsidRPr="002D2326" w:rsidRDefault="00744F3A" w:rsidP="00A06685">
            <w:pPr>
              <w:jc w:val="both"/>
            </w:pPr>
            <w:r w:rsidRPr="002D2326">
              <w:t>Is the percentage of children under five years old whose weight for height are less than minus two standards deviations (wasting) and above than plus two standards deviations (overweight) from the median weight for height of the reference population ages 0–59 months.</w:t>
            </w:r>
          </w:p>
          <w:p w14:paraId="0F3D796A" w14:textId="77777777" w:rsidR="00744F3A" w:rsidRPr="002D2326" w:rsidRDefault="00744F3A" w:rsidP="00A06685"/>
          <w:p w14:paraId="44679746" w14:textId="77777777" w:rsidR="00744F3A" w:rsidRPr="002D2326" w:rsidRDefault="00744F3A" w:rsidP="00A06685">
            <w:r w:rsidRPr="002D2326">
              <w:t>The nutritional status of children in the survey population was compared with the 2006 WHO Child Growth Standards (WHO, 2006)</w:t>
            </w:r>
          </w:p>
        </w:tc>
      </w:tr>
      <w:tr w:rsidR="00744F3A" w:rsidRPr="002D2326" w14:paraId="10138CF6" w14:textId="77777777" w:rsidTr="00A06685">
        <w:tc>
          <w:tcPr>
            <w:tcW w:w="2689" w:type="dxa"/>
          </w:tcPr>
          <w:p w14:paraId="3FDC8ECD" w14:textId="77777777" w:rsidR="00744F3A" w:rsidRPr="002D2326" w:rsidRDefault="00744F3A" w:rsidP="00A06685">
            <w:pPr>
              <w:ind w:right="283"/>
              <w:jc w:val="both"/>
            </w:pPr>
            <w:r w:rsidRPr="002D2326">
              <w:t>Geographic coverage</w:t>
            </w:r>
          </w:p>
          <w:p w14:paraId="0B5F33C7" w14:textId="77777777" w:rsidR="00744F3A" w:rsidRPr="002D2326" w:rsidRDefault="00744F3A" w:rsidP="00A06685"/>
        </w:tc>
        <w:tc>
          <w:tcPr>
            <w:tcW w:w="6945" w:type="dxa"/>
          </w:tcPr>
          <w:p w14:paraId="5E5222F2" w14:textId="77777777" w:rsidR="00744F3A" w:rsidRPr="002D2326" w:rsidRDefault="00744F3A" w:rsidP="00A06685">
            <w:r w:rsidRPr="002D2326">
              <w:t>National</w:t>
            </w:r>
          </w:p>
        </w:tc>
      </w:tr>
      <w:tr w:rsidR="00744F3A" w:rsidRPr="002D2326" w14:paraId="7A8D8533" w14:textId="77777777" w:rsidTr="00A06685">
        <w:tc>
          <w:tcPr>
            <w:tcW w:w="2689" w:type="dxa"/>
          </w:tcPr>
          <w:p w14:paraId="5913742F" w14:textId="77777777" w:rsidR="00744F3A" w:rsidRPr="002D2326" w:rsidRDefault="00744F3A" w:rsidP="00A06685">
            <w:pPr>
              <w:ind w:right="283"/>
              <w:jc w:val="both"/>
            </w:pPr>
          </w:p>
          <w:p w14:paraId="5A5D1F77" w14:textId="77777777" w:rsidR="00744F3A" w:rsidRPr="002D2326" w:rsidRDefault="00744F3A" w:rsidP="00A06685">
            <w:pPr>
              <w:ind w:right="283"/>
              <w:jc w:val="both"/>
            </w:pPr>
            <w:r w:rsidRPr="002D2326">
              <w:t>Unit of Measurement</w:t>
            </w:r>
          </w:p>
          <w:p w14:paraId="418D03C1" w14:textId="77777777" w:rsidR="00744F3A" w:rsidRPr="002D2326" w:rsidRDefault="00744F3A" w:rsidP="00A06685">
            <w:pPr>
              <w:ind w:right="283"/>
              <w:jc w:val="both"/>
            </w:pPr>
          </w:p>
        </w:tc>
        <w:tc>
          <w:tcPr>
            <w:tcW w:w="6945" w:type="dxa"/>
          </w:tcPr>
          <w:p w14:paraId="59D5CFB0" w14:textId="77777777" w:rsidR="00744F3A" w:rsidRPr="002D2326" w:rsidRDefault="00744F3A" w:rsidP="00A06685">
            <w:r w:rsidRPr="002D2326">
              <w:t>Percent (%)</w:t>
            </w:r>
          </w:p>
        </w:tc>
      </w:tr>
      <w:tr w:rsidR="00744F3A" w:rsidRPr="002D2326" w14:paraId="6B2A5811" w14:textId="77777777" w:rsidTr="00A06685">
        <w:tc>
          <w:tcPr>
            <w:tcW w:w="2689" w:type="dxa"/>
          </w:tcPr>
          <w:p w14:paraId="223BF5CF" w14:textId="77777777" w:rsidR="00744F3A" w:rsidRPr="002D2326" w:rsidRDefault="00744F3A" w:rsidP="00A06685">
            <w:pPr>
              <w:ind w:right="283"/>
              <w:jc w:val="both"/>
            </w:pPr>
            <w:r w:rsidRPr="002D2326">
              <w:t>Computation method</w:t>
            </w:r>
          </w:p>
          <w:p w14:paraId="7151B879" w14:textId="77777777" w:rsidR="00744F3A" w:rsidRPr="002D2326" w:rsidRDefault="00744F3A" w:rsidP="00A06685">
            <w:pPr>
              <w:ind w:right="283"/>
              <w:jc w:val="both"/>
            </w:pPr>
          </w:p>
        </w:tc>
        <w:tc>
          <w:tcPr>
            <w:tcW w:w="6945" w:type="dxa"/>
          </w:tcPr>
          <w:p w14:paraId="671EF596" w14:textId="77777777" w:rsidR="00744F3A" w:rsidRPr="002D2326" w:rsidRDefault="00744F3A" w:rsidP="00A06685"/>
          <w:p w14:paraId="29C0709B" w14:textId="77777777" w:rsidR="00744F3A" w:rsidRPr="002D2326" w:rsidRDefault="00744F3A" w:rsidP="00A06685">
            <m:oMathPara>
              <m:oMath>
                <m:r>
                  <w:rPr>
                    <w:rFonts w:ascii="Cambria Math" w:hAnsi="Cambria Math"/>
                  </w:rPr>
                  <m:t>w=</m:t>
                </m:r>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*100</m:t>
                </m:r>
              </m:oMath>
            </m:oMathPara>
          </w:p>
          <w:p w14:paraId="56ACC07A" w14:textId="77777777" w:rsidR="00744F3A" w:rsidRPr="002D2326" w:rsidRDefault="00744F3A" w:rsidP="00A06685"/>
          <w:p w14:paraId="3C60DDD0" w14:textId="77777777" w:rsidR="00744F3A" w:rsidRPr="002D2326" w:rsidRDefault="00744F3A" w:rsidP="00A06685">
            <w:pPr>
              <w:jc w:val="both"/>
            </w:pPr>
            <w:r w:rsidRPr="002D2326">
              <w:t>Where C denotes the Number of children under age five that fall below minus two standard deviations from the median weight for height of the 2006 WHO Child Growth Standards and B denotes the total number of children under age five that were measured.</w:t>
            </w:r>
          </w:p>
        </w:tc>
      </w:tr>
      <w:tr w:rsidR="00744F3A" w:rsidRPr="002D2326" w14:paraId="0066CAD9" w14:textId="77777777" w:rsidTr="00A06685">
        <w:tc>
          <w:tcPr>
            <w:tcW w:w="2689" w:type="dxa"/>
          </w:tcPr>
          <w:p w14:paraId="52816668" w14:textId="77777777" w:rsidR="00744F3A" w:rsidRPr="002D2326" w:rsidRDefault="00744F3A" w:rsidP="00A06685">
            <w:pPr>
              <w:ind w:right="283"/>
              <w:jc w:val="both"/>
            </w:pPr>
            <w:r w:rsidRPr="002D2326">
              <w:t>Disaggregation</w:t>
            </w:r>
          </w:p>
          <w:p w14:paraId="494282B7" w14:textId="77777777" w:rsidR="00744F3A" w:rsidRPr="002D2326" w:rsidRDefault="00744F3A" w:rsidP="00A06685">
            <w:pPr>
              <w:ind w:right="283"/>
              <w:jc w:val="both"/>
            </w:pPr>
          </w:p>
        </w:tc>
        <w:tc>
          <w:tcPr>
            <w:tcW w:w="6945" w:type="dxa"/>
          </w:tcPr>
          <w:p w14:paraId="179D85A4" w14:textId="77777777" w:rsidR="00744F3A" w:rsidRPr="002D2326" w:rsidRDefault="00744F3A" w:rsidP="00744F3A">
            <w:pPr>
              <w:numPr>
                <w:ilvl w:val="0"/>
                <w:numId w:val="3"/>
              </w:numPr>
              <w:spacing w:after="0" w:line="240" w:lineRule="auto"/>
            </w:pPr>
            <w:r w:rsidRPr="002D2326">
              <w:t>Geographical: National, Province, District</w:t>
            </w:r>
            <w:r>
              <w:t xml:space="preserve"> &amp;</w:t>
            </w:r>
            <w:r w:rsidRPr="002D2326">
              <w:t xml:space="preserve"> Residence (Urban &amp; Rural)</w:t>
            </w:r>
          </w:p>
          <w:p w14:paraId="111CB248" w14:textId="77777777" w:rsidR="00744F3A" w:rsidRPr="002D2326" w:rsidRDefault="00744F3A" w:rsidP="00744F3A">
            <w:pPr>
              <w:numPr>
                <w:ilvl w:val="0"/>
                <w:numId w:val="3"/>
              </w:numPr>
              <w:spacing w:after="0" w:line="240" w:lineRule="auto"/>
            </w:pPr>
            <w:r w:rsidRPr="002D2326">
              <w:t>Sex</w:t>
            </w:r>
          </w:p>
          <w:p w14:paraId="14F0357F" w14:textId="77777777" w:rsidR="00744F3A" w:rsidRPr="002D2326" w:rsidRDefault="00744F3A" w:rsidP="00744F3A">
            <w:pPr>
              <w:numPr>
                <w:ilvl w:val="0"/>
                <w:numId w:val="3"/>
              </w:numPr>
              <w:spacing w:after="0" w:line="240" w:lineRule="auto"/>
            </w:pPr>
            <w:r w:rsidRPr="002D2326">
              <w:t>Age in months</w:t>
            </w:r>
          </w:p>
          <w:p w14:paraId="5E410B99" w14:textId="77777777" w:rsidR="00744F3A" w:rsidRPr="002D2326" w:rsidRDefault="00744F3A" w:rsidP="00744F3A">
            <w:pPr>
              <w:numPr>
                <w:ilvl w:val="0"/>
                <w:numId w:val="3"/>
              </w:numPr>
              <w:spacing w:after="0" w:line="240" w:lineRule="auto"/>
            </w:pPr>
            <w:r w:rsidRPr="002D2326">
              <w:t>Socioeconomic status: Marital Status, education level, highest level of degree obtained</w:t>
            </w:r>
            <w:r>
              <w:t>, wealth quintile</w:t>
            </w:r>
          </w:p>
        </w:tc>
      </w:tr>
      <w:tr w:rsidR="00744F3A" w:rsidRPr="002D2326" w14:paraId="7ACAD7D4" w14:textId="77777777" w:rsidTr="00A06685">
        <w:tc>
          <w:tcPr>
            <w:tcW w:w="2689" w:type="dxa"/>
          </w:tcPr>
          <w:p w14:paraId="02808748" w14:textId="77777777" w:rsidR="00744F3A" w:rsidRPr="002D2326" w:rsidRDefault="00744F3A" w:rsidP="00A06685">
            <w:pPr>
              <w:ind w:right="283"/>
            </w:pPr>
            <w:r w:rsidRPr="002D2326">
              <w:t>Comments and limitations/ Other Information</w:t>
            </w:r>
          </w:p>
          <w:p w14:paraId="17D27B39" w14:textId="77777777" w:rsidR="00744F3A" w:rsidRPr="002D2326" w:rsidRDefault="00744F3A" w:rsidP="00A06685">
            <w:pPr>
              <w:ind w:right="283"/>
              <w:jc w:val="both"/>
            </w:pPr>
          </w:p>
        </w:tc>
        <w:tc>
          <w:tcPr>
            <w:tcW w:w="6945" w:type="dxa"/>
          </w:tcPr>
          <w:p w14:paraId="00CE060D" w14:textId="77777777" w:rsidR="00744F3A" w:rsidRPr="002D2326" w:rsidRDefault="00744F3A" w:rsidP="00A06685"/>
        </w:tc>
      </w:tr>
      <w:tr w:rsidR="00744F3A" w:rsidRPr="002D2326" w14:paraId="5DA2A694" w14:textId="77777777" w:rsidTr="00A06685">
        <w:tc>
          <w:tcPr>
            <w:tcW w:w="9634" w:type="dxa"/>
            <w:gridSpan w:val="2"/>
          </w:tcPr>
          <w:p w14:paraId="52C6E3E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322EB1E" w14:textId="77777777" w:rsidR="00744F3A" w:rsidRPr="002D2326" w:rsidRDefault="00744F3A" w:rsidP="00A06685"/>
        </w:tc>
      </w:tr>
      <w:tr w:rsidR="00744F3A" w:rsidRPr="002D2326" w14:paraId="2369BBDC" w14:textId="77777777" w:rsidTr="00A06685">
        <w:tc>
          <w:tcPr>
            <w:tcW w:w="2689" w:type="dxa"/>
          </w:tcPr>
          <w:p w14:paraId="43DD5CF3" w14:textId="77777777" w:rsidR="00744F3A" w:rsidRPr="002D2326" w:rsidRDefault="00744F3A" w:rsidP="00A06685">
            <w:pPr>
              <w:ind w:right="283"/>
              <w:jc w:val="both"/>
            </w:pPr>
            <w:r w:rsidRPr="002D2326">
              <w:t>Indicator Name</w:t>
            </w:r>
          </w:p>
        </w:tc>
        <w:tc>
          <w:tcPr>
            <w:tcW w:w="6945" w:type="dxa"/>
          </w:tcPr>
          <w:p w14:paraId="1E43A04F" w14:textId="77777777" w:rsidR="00744F3A" w:rsidRPr="002D2326" w:rsidRDefault="00744F3A" w:rsidP="00A06685">
            <w:pPr>
              <w:jc w:val="both"/>
            </w:pPr>
            <w:r w:rsidRPr="002D2326">
              <w:t>Prevalence of malnutrition (weight for height &gt;+2 or &lt;-2 standard deviation from the median of the WHO Child Growth Standards) among children under 5 years of age, by type (wasting and overweight)</w:t>
            </w:r>
          </w:p>
        </w:tc>
      </w:tr>
      <w:tr w:rsidR="00744F3A" w:rsidRPr="002D2326" w14:paraId="7DA1A654" w14:textId="77777777" w:rsidTr="00A06685">
        <w:tc>
          <w:tcPr>
            <w:tcW w:w="2689" w:type="dxa"/>
          </w:tcPr>
          <w:p w14:paraId="2A58B380" w14:textId="77777777" w:rsidR="00744F3A" w:rsidRPr="002D2326" w:rsidRDefault="00744F3A" w:rsidP="00A06685">
            <w:pPr>
              <w:ind w:right="283"/>
              <w:jc w:val="both"/>
            </w:pPr>
            <w:r w:rsidRPr="002D2326">
              <w:t>Indicator Number</w:t>
            </w:r>
          </w:p>
        </w:tc>
        <w:tc>
          <w:tcPr>
            <w:tcW w:w="6945" w:type="dxa"/>
          </w:tcPr>
          <w:p w14:paraId="27EB0167" w14:textId="77777777" w:rsidR="00744F3A" w:rsidRPr="002D2326" w:rsidRDefault="00744F3A" w:rsidP="00A06685">
            <w:pPr>
              <w:jc w:val="both"/>
            </w:pPr>
            <w:r w:rsidRPr="002D2326">
              <w:t>2.2.2</w:t>
            </w:r>
          </w:p>
        </w:tc>
      </w:tr>
      <w:tr w:rsidR="00744F3A" w:rsidRPr="002D2326" w14:paraId="4958D9D7" w14:textId="77777777" w:rsidTr="00A06685">
        <w:tc>
          <w:tcPr>
            <w:tcW w:w="2689" w:type="dxa"/>
          </w:tcPr>
          <w:p w14:paraId="3D76E385" w14:textId="77777777" w:rsidR="00744F3A" w:rsidRPr="002D2326" w:rsidRDefault="00744F3A" w:rsidP="00A06685">
            <w:r w:rsidRPr="002D2326">
              <w:t>Target Name</w:t>
            </w:r>
          </w:p>
          <w:p w14:paraId="15033AAA" w14:textId="77777777" w:rsidR="00744F3A" w:rsidRPr="002D2326" w:rsidRDefault="00744F3A" w:rsidP="00A06685"/>
        </w:tc>
        <w:tc>
          <w:tcPr>
            <w:tcW w:w="6945" w:type="dxa"/>
          </w:tcPr>
          <w:p w14:paraId="37EE3AF7" w14:textId="77777777" w:rsidR="00744F3A" w:rsidRPr="002D2326" w:rsidRDefault="00744F3A" w:rsidP="00A06685">
            <w:pPr>
              <w:jc w:val="both"/>
            </w:pPr>
            <w:r w:rsidRPr="002D2326">
              <w:t>By 2030, end all forms of malnutrition, including achieving, by 2025, the internationally agreed targets on stunting and wasting in children under 5 years of age, and address the nutritional needs of adolescent girls, pregnant and lactating women and older persons</w:t>
            </w:r>
          </w:p>
        </w:tc>
      </w:tr>
      <w:tr w:rsidR="00744F3A" w:rsidRPr="002D2326" w14:paraId="50F71EB9" w14:textId="77777777" w:rsidTr="00A06685">
        <w:tc>
          <w:tcPr>
            <w:tcW w:w="2689" w:type="dxa"/>
          </w:tcPr>
          <w:p w14:paraId="70A9EB36" w14:textId="77777777" w:rsidR="00744F3A" w:rsidRPr="002D2326" w:rsidRDefault="00744F3A" w:rsidP="00A06685">
            <w:pPr>
              <w:ind w:right="283"/>
              <w:jc w:val="both"/>
            </w:pPr>
            <w:r w:rsidRPr="002D2326">
              <w:t>Target Number</w:t>
            </w:r>
          </w:p>
        </w:tc>
        <w:tc>
          <w:tcPr>
            <w:tcW w:w="6945" w:type="dxa"/>
          </w:tcPr>
          <w:p w14:paraId="41B17C37" w14:textId="77777777" w:rsidR="00744F3A" w:rsidRPr="002D2326" w:rsidRDefault="00744F3A" w:rsidP="00A06685">
            <w:r w:rsidRPr="002D2326">
              <w:t>2</w:t>
            </w:r>
          </w:p>
        </w:tc>
      </w:tr>
      <w:tr w:rsidR="00744F3A" w:rsidRPr="002D2326" w14:paraId="7CCDB0E9" w14:textId="77777777" w:rsidTr="00A06685">
        <w:tc>
          <w:tcPr>
            <w:tcW w:w="2689" w:type="dxa"/>
          </w:tcPr>
          <w:p w14:paraId="336289C2" w14:textId="77777777" w:rsidR="00744F3A" w:rsidRPr="002D2326" w:rsidRDefault="00744F3A" w:rsidP="00A06685">
            <w:pPr>
              <w:ind w:right="283"/>
            </w:pPr>
            <w:r w:rsidRPr="002D2326">
              <w:t>Global Indicator Description</w:t>
            </w:r>
          </w:p>
        </w:tc>
        <w:tc>
          <w:tcPr>
            <w:tcW w:w="6945" w:type="dxa"/>
          </w:tcPr>
          <w:p w14:paraId="664B9631" w14:textId="77777777" w:rsidR="00744F3A" w:rsidRPr="002D2326" w:rsidRDefault="00744F3A" w:rsidP="00A06685"/>
        </w:tc>
      </w:tr>
      <w:tr w:rsidR="00744F3A" w:rsidRPr="002D2326" w14:paraId="23A9FD33" w14:textId="77777777" w:rsidTr="00A06685">
        <w:tc>
          <w:tcPr>
            <w:tcW w:w="2689" w:type="dxa"/>
          </w:tcPr>
          <w:p w14:paraId="7A08D60C" w14:textId="77777777" w:rsidR="00744F3A" w:rsidRPr="002D2326" w:rsidRDefault="00744F3A" w:rsidP="00A06685">
            <w:pPr>
              <w:ind w:right="283"/>
              <w:jc w:val="both"/>
            </w:pPr>
            <w:r w:rsidRPr="002D2326">
              <w:t>UN designated tier</w:t>
            </w:r>
          </w:p>
        </w:tc>
        <w:tc>
          <w:tcPr>
            <w:tcW w:w="6945" w:type="dxa"/>
          </w:tcPr>
          <w:p w14:paraId="400890DB" w14:textId="77777777" w:rsidR="00744F3A" w:rsidRPr="002D2326" w:rsidRDefault="00744F3A" w:rsidP="00A06685">
            <w:r w:rsidRPr="002D2326">
              <w:t>1</w:t>
            </w:r>
          </w:p>
        </w:tc>
      </w:tr>
      <w:tr w:rsidR="00744F3A" w:rsidRPr="002D2326" w14:paraId="21205976" w14:textId="77777777" w:rsidTr="00A06685">
        <w:tc>
          <w:tcPr>
            <w:tcW w:w="2689" w:type="dxa"/>
          </w:tcPr>
          <w:p w14:paraId="4B63469F" w14:textId="77777777" w:rsidR="00744F3A" w:rsidRPr="002D2326" w:rsidRDefault="00744F3A" w:rsidP="00A06685">
            <w:pPr>
              <w:ind w:right="283"/>
              <w:jc w:val="both"/>
            </w:pPr>
            <w:r w:rsidRPr="002D2326">
              <w:t>UN custodian agency</w:t>
            </w:r>
          </w:p>
        </w:tc>
        <w:tc>
          <w:tcPr>
            <w:tcW w:w="6945" w:type="dxa"/>
          </w:tcPr>
          <w:p w14:paraId="3A992B56" w14:textId="77777777" w:rsidR="00744F3A" w:rsidRPr="002D2326" w:rsidRDefault="00744F3A" w:rsidP="00A06685">
            <w:r w:rsidRPr="002D2326">
              <w:t>UNICEF</w:t>
            </w:r>
          </w:p>
        </w:tc>
      </w:tr>
      <w:tr w:rsidR="00744F3A" w:rsidRPr="002D2326" w14:paraId="319F7911" w14:textId="77777777" w:rsidTr="00A06685">
        <w:tc>
          <w:tcPr>
            <w:tcW w:w="2689" w:type="dxa"/>
          </w:tcPr>
          <w:p w14:paraId="7114C7D3" w14:textId="77777777" w:rsidR="00744F3A" w:rsidRPr="002D2326" w:rsidRDefault="00744F3A" w:rsidP="00A06685">
            <w:pPr>
              <w:ind w:right="283"/>
              <w:jc w:val="both"/>
            </w:pPr>
            <w:r w:rsidRPr="002D2326">
              <w:t>Link to UN metadata</w:t>
            </w:r>
          </w:p>
        </w:tc>
        <w:tc>
          <w:tcPr>
            <w:tcW w:w="6945" w:type="dxa"/>
          </w:tcPr>
          <w:p w14:paraId="4542E030" w14:textId="77777777" w:rsidR="00744F3A" w:rsidRPr="002D2326" w:rsidRDefault="00744F3A" w:rsidP="00A06685">
            <w:pPr>
              <w:rPr>
                <w:rStyle w:val="FollowedHyperlink"/>
              </w:rPr>
            </w:pPr>
            <w:hyperlink r:id="rId16" w:tgtFrame="_blank" w:history="1">
              <w:r w:rsidRPr="002D2326">
                <w:rPr>
                  <w:rStyle w:val="FollowedHyperlink"/>
                </w:rPr>
                <w:t>United Nations Sustainable Development Goals Metadata (pdf 232kB)</w:t>
              </w:r>
            </w:hyperlink>
          </w:p>
        </w:tc>
      </w:tr>
      <w:tr w:rsidR="00744F3A" w:rsidRPr="002D2326" w14:paraId="7878714B" w14:textId="77777777" w:rsidTr="00A06685">
        <w:tc>
          <w:tcPr>
            <w:tcW w:w="9634" w:type="dxa"/>
            <w:gridSpan w:val="2"/>
          </w:tcPr>
          <w:p w14:paraId="4DF43CA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2DC84E81" w14:textId="77777777" w:rsidR="00744F3A" w:rsidRPr="002D2326" w:rsidRDefault="00744F3A" w:rsidP="00A06685"/>
        </w:tc>
      </w:tr>
      <w:tr w:rsidR="00744F3A" w:rsidRPr="002D2326" w14:paraId="022996FA" w14:textId="77777777" w:rsidTr="00A06685">
        <w:tc>
          <w:tcPr>
            <w:tcW w:w="2689" w:type="dxa"/>
          </w:tcPr>
          <w:p w14:paraId="3F9F408F" w14:textId="77777777" w:rsidR="00744F3A" w:rsidRPr="002D2326" w:rsidRDefault="00744F3A" w:rsidP="00A06685">
            <w:pPr>
              <w:ind w:right="283"/>
              <w:jc w:val="both"/>
            </w:pPr>
            <w:r w:rsidRPr="002D2326">
              <w:t xml:space="preserve">Source Organization </w:t>
            </w:r>
          </w:p>
          <w:p w14:paraId="5B7C8098" w14:textId="77777777" w:rsidR="00744F3A" w:rsidRPr="002D2326" w:rsidRDefault="00744F3A" w:rsidP="00A06685">
            <w:pPr>
              <w:ind w:right="283"/>
              <w:jc w:val="both"/>
            </w:pPr>
          </w:p>
        </w:tc>
        <w:tc>
          <w:tcPr>
            <w:tcW w:w="6945" w:type="dxa"/>
          </w:tcPr>
          <w:p w14:paraId="525E2E78" w14:textId="77777777" w:rsidR="00744F3A" w:rsidRPr="002D2326" w:rsidRDefault="00744F3A" w:rsidP="00A06685">
            <w:r w:rsidRPr="002D2326">
              <w:t>National Institute of Statistics of Rwanda</w:t>
            </w:r>
          </w:p>
        </w:tc>
      </w:tr>
      <w:tr w:rsidR="00744F3A" w:rsidRPr="002D2326" w14:paraId="725102FF" w14:textId="77777777" w:rsidTr="00A06685">
        <w:tc>
          <w:tcPr>
            <w:tcW w:w="2689" w:type="dxa"/>
          </w:tcPr>
          <w:p w14:paraId="10919F15" w14:textId="77777777" w:rsidR="00744F3A" w:rsidRPr="002D2326" w:rsidRDefault="00744F3A" w:rsidP="00A06685">
            <w:r w:rsidRPr="002D2326">
              <w:t>Data Source</w:t>
            </w:r>
          </w:p>
        </w:tc>
        <w:tc>
          <w:tcPr>
            <w:tcW w:w="6945" w:type="dxa"/>
          </w:tcPr>
          <w:p w14:paraId="3D90AD31" w14:textId="77777777" w:rsidR="00744F3A" w:rsidRPr="002D2326" w:rsidRDefault="00744F3A" w:rsidP="00A06685">
            <w:r w:rsidRPr="002D2326">
              <w:t>Rwanda Demographic Health Survey (RDHS)</w:t>
            </w:r>
          </w:p>
        </w:tc>
      </w:tr>
      <w:tr w:rsidR="00744F3A" w:rsidRPr="002D2326" w14:paraId="72302AF3" w14:textId="77777777" w:rsidTr="00A06685">
        <w:tc>
          <w:tcPr>
            <w:tcW w:w="2689" w:type="dxa"/>
          </w:tcPr>
          <w:p w14:paraId="28ECD471" w14:textId="77777777" w:rsidR="00744F3A" w:rsidRPr="002D2326" w:rsidRDefault="00744F3A" w:rsidP="00A06685">
            <w:r w:rsidRPr="002D2326">
              <w:t>Periodicity</w:t>
            </w:r>
          </w:p>
          <w:p w14:paraId="209ECACB" w14:textId="77777777" w:rsidR="00744F3A" w:rsidRPr="002D2326" w:rsidRDefault="00744F3A" w:rsidP="00A06685"/>
        </w:tc>
        <w:tc>
          <w:tcPr>
            <w:tcW w:w="6945" w:type="dxa"/>
          </w:tcPr>
          <w:p w14:paraId="06D69C20" w14:textId="77777777" w:rsidR="00744F3A" w:rsidRPr="002D2326" w:rsidRDefault="00744F3A" w:rsidP="00A06685">
            <w:r w:rsidRPr="002D2326">
              <w:t>3-5 Years</w:t>
            </w:r>
          </w:p>
        </w:tc>
      </w:tr>
      <w:tr w:rsidR="00744F3A" w:rsidRPr="002D2326" w14:paraId="0DFD4631" w14:textId="77777777" w:rsidTr="00A06685">
        <w:tc>
          <w:tcPr>
            <w:tcW w:w="2689" w:type="dxa"/>
          </w:tcPr>
          <w:p w14:paraId="3CEC9660" w14:textId="77777777" w:rsidR="00744F3A" w:rsidRPr="002D2326" w:rsidRDefault="00744F3A" w:rsidP="00A06685">
            <w:pPr>
              <w:ind w:right="283"/>
              <w:jc w:val="both"/>
            </w:pPr>
            <w:r w:rsidRPr="002D2326">
              <w:t>Earliest available data</w:t>
            </w:r>
          </w:p>
          <w:p w14:paraId="5B51C281" w14:textId="77777777" w:rsidR="00744F3A" w:rsidRPr="002D2326" w:rsidRDefault="00744F3A" w:rsidP="00A06685"/>
        </w:tc>
        <w:tc>
          <w:tcPr>
            <w:tcW w:w="6945" w:type="dxa"/>
          </w:tcPr>
          <w:p w14:paraId="6A9FC2B3" w14:textId="77777777" w:rsidR="00744F3A" w:rsidRPr="002D2326" w:rsidRDefault="00744F3A" w:rsidP="00A06685">
            <w:r w:rsidRPr="002D2326">
              <w:t>1992</w:t>
            </w:r>
          </w:p>
        </w:tc>
      </w:tr>
      <w:tr w:rsidR="00744F3A" w:rsidRPr="002D2326" w14:paraId="3921376C" w14:textId="77777777" w:rsidTr="00A06685">
        <w:tc>
          <w:tcPr>
            <w:tcW w:w="2689" w:type="dxa"/>
          </w:tcPr>
          <w:p w14:paraId="487A6E43" w14:textId="77777777" w:rsidR="00744F3A" w:rsidRPr="002D2326" w:rsidRDefault="00744F3A" w:rsidP="00A06685">
            <w:pPr>
              <w:ind w:right="283"/>
              <w:jc w:val="both"/>
            </w:pPr>
            <w:r w:rsidRPr="002D2326">
              <w:t>Link to data source/ The text to show instead of the URL</w:t>
            </w:r>
          </w:p>
          <w:p w14:paraId="1BE4DD7A" w14:textId="77777777" w:rsidR="00744F3A" w:rsidRPr="002D2326" w:rsidRDefault="00744F3A" w:rsidP="00A06685">
            <w:pPr>
              <w:ind w:right="283"/>
              <w:jc w:val="both"/>
              <w:rPr>
                <w:lang w:val="en-US"/>
              </w:rPr>
            </w:pPr>
          </w:p>
        </w:tc>
        <w:tc>
          <w:tcPr>
            <w:tcW w:w="6945" w:type="dxa"/>
          </w:tcPr>
          <w:p w14:paraId="361162B2" w14:textId="77777777" w:rsidR="00744F3A" w:rsidRPr="002D2326" w:rsidRDefault="00744F3A" w:rsidP="00A06685">
            <w:hyperlink r:id="rId17" w:history="1">
              <w:r w:rsidRPr="002D2326">
                <w:rPr>
                  <w:rStyle w:val="FollowedHyperlink"/>
                </w:rPr>
                <w:t>http://www.statistics.gov.rw/datasource/demographic-and-health-survey-dhs</w:t>
              </w:r>
            </w:hyperlink>
          </w:p>
          <w:p w14:paraId="5404042E" w14:textId="77777777" w:rsidR="00744F3A" w:rsidRPr="002D2326" w:rsidRDefault="00744F3A" w:rsidP="00A06685"/>
        </w:tc>
      </w:tr>
      <w:tr w:rsidR="00744F3A" w:rsidRPr="002D2326" w14:paraId="1EBBFDCC" w14:textId="77777777" w:rsidTr="00A06685">
        <w:tc>
          <w:tcPr>
            <w:tcW w:w="2689" w:type="dxa"/>
          </w:tcPr>
          <w:p w14:paraId="4A57F47D" w14:textId="77777777" w:rsidR="00744F3A" w:rsidRPr="002D2326" w:rsidRDefault="00744F3A" w:rsidP="00A06685">
            <w:pPr>
              <w:ind w:right="283"/>
              <w:jc w:val="both"/>
            </w:pPr>
            <w:r w:rsidRPr="002D2326">
              <w:t>Release date</w:t>
            </w:r>
          </w:p>
          <w:p w14:paraId="2B4B397A" w14:textId="77777777" w:rsidR="00744F3A" w:rsidRPr="002D2326" w:rsidRDefault="00744F3A" w:rsidP="00A06685"/>
        </w:tc>
        <w:tc>
          <w:tcPr>
            <w:tcW w:w="6945" w:type="dxa"/>
          </w:tcPr>
          <w:p w14:paraId="7FE8BD88" w14:textId="77777777" w:rsidR="00744F3A" w:rsidRPr="002D2326" w:rsidRDefault="00744F3A" w:rsidP="00A06685">
            <w:r w:rsidRPr="002D2326">
              <w:t>2014-15</w:t>
            </w:r>
          </w:p>
        </w:tc>
      </w:tr>
      <w:tr w:rsidR="00744F3A" w:rsidRPr="002D2326" w14:paraId="342DDFF6" w14:textId="77777777" w:rsidTr="00A06685">
        <w:tc>
          <w:tcPr>
            <w:tcW w:w="2689" w:type="dxa"/>
          </w:tcPr>
          <w:p w14:paraId="2D044A76" w14:textId="77777777" w:rsidR="00744F3A" w:rsidRPr="002D2326" w:rsidRDefault="00744F3A" w:rsidP="00A06685">
            <w:pPr>
              <w:ind w:right="283"/>
              <w:jc w:val="both"/>
            </w:pPr>
            <w:r w:rsidRPr="002D2326">
              <w:t>Statistical classification</w:t>
            </w:r>
          </w:p>
          <w:p w14:paraId="18A9520F" w14:textId="77777777" w:rsidR="00744F3A" w:rsidRPr="002D2326" w:rsidRDefault="00744F3A" w:rsidP="00A06685"/>
        </w:tc>
        <w:tc>
          <w:tcPr>
            <w:tcW w:w="6945" w:type="dxa"/>
          </w:tcPr>
          <w:p w14:paraId="32BDBDFA" w14:textId="77777777" w:rsidR="00744F3A" w:rsidRPr="002D2326" w:rsidRDefault="00744F3A" w:rsidP="00A06685"/>
        </w:tc>
      </w:tr>
      <w:tr w:rsidR="00744F3A" w:rsidRPr="002D2326" w14:paraId="396F911B" w14:textId="77777777" w:rsidTr="00A06685">
        <w:tc>
          <w:tcPr>
            <w:tcW w:w="2689" w:type="dxa"/>
          </w:tcPr>
          <w:p w14:paraId="5EF5A66C" w14:textId="77777777" w:rsidR="00744F3A" w:rsidRPr="002D2326" w:rsidRDefault="00744F3A" w:rsidP="00A06685">
            <w:pPr>
              <w:ind w:right="283"/>
              <w:jc w:val="both"/>
            </w:pPr>
            <w:r w:rsidRPr="002D2326">
              <w:t>Contact details</w:t>
            </w:r>
          </w:p>
          <w:p w14:paraId="10FE7712" w14:textId="77777777" w:rsidR="00744F3A" w:rsidRPr="002D2326" w:rsidRDefault="00744F3A" w:rsidP="00A06685">
            <w:pPr>
              <w:ind w:right="283"/>
              <w:jc w:val="both"/>
            </w:pPr>
          </w:p>
        </w:tc>
        <w:tc>
          <w:tcPr>
            <w:tcW w:w="6945" w:type="dxa"/>
          </w:tcPr>
          <w:p w14:paraId="0D2AAE5B" w14:textId="77777777" w:rsidR="00744F3A" w:rsidRPr="002D2326" w:rsidRDefault="00744F3A" w:rsidP="00A06685">
            <w:hyperlink r:id="rId18" w:history="1">
              <w:r w:rsidRPr="002D2326">
                <w:rPr>
                  <w:rStyle w:val="FollowedHyperlink"/>
                  <w:color w:val="2258A9"/>
                  <w:shd w:val="clear" w:color="auto" w:fill="FFFFFF"/>
                </w:rPr>
                <w:t>info@statistics.gov.rw</w:t>
              </w:r>
            </w:hyperlink>
          </w:p>
        </w:tc>
      </w:tr>
      <w:tr w:rsidR="00744F3A" w:rsidRPr="002D2326" w14:paraId="25401EA6" w14:textId="77777777" w:rsidTr="00A06685">
        <w:tc>
          <w:tcPr>
            <w:tcW w:w="2689" w:type="dxa"/>
          </w:tcPr>
          <w:p w14:paraId="081E8D8E" w14:textId="77777777" w:rsidR="00744F3A" w:rsidRPr="002D2326" w:rsidRDefault="00744F3A" w:rsidP="00A06685">
            <w:pPr>
              <w:ind w:right="283"/>
              <w:jc w:val="both"/>
            </w:pPr>
            <w:r w:rsidRPr="002D2326">
              <w:lastRenderedPageBreak/>
              <w:t>Other Information</w:t>
            </w:r>
          </w:p>
        </w:tc>
        <w:tc>
          <w:tcPr>
            <w:tcW w:w="6945" w:type="dxa"/>
          </w:tcPr>
          <w:p w14:paraId="172944C6" w14:textId="77777777" w:rsidR="00744F3A" w:rsidRPr="002D2326" w:rsidRDefault="00744F3A" w:rsidP="00A06685"/>
        </w:tc>
      </w:tr>
    </w:tbl>
    <w:p w14:paraId="27E47B0E" w14:textId="77777777" w:rsidR="00744F3A" w:rsidRPr="002D2326" w:rsidRDefault="00744F3A" w:rsidP="00744F3A"/>
    <w:p w14:paraId="03519D22" w14:textId="77777777" w:rsidR="00744F3A" w:rsidRPr="002D2326" w:rsidRDefault="00744F3A" w:rsidP="00744F3A">
      <w:pPr>
        <w:pStyle w:val="Heading2"/>
        <w:numPr>
          <w:ilvl w:val="0"/>
          <w:numId w:val="0"/>
        </w:numPr>
        <w:ind w:left="576" w:hanging="576"/>
        <w:rPr>
          <w:rFonts w:ascii="Arial" w:hAnsi="Arial" w:cs="Arial"/>
        </w:rPr>
      </w:pPr>
      <w:bookmarkStart w:id="20" w:name="_Toc517414115"/>
      <w:bookmarkStart w:id="21" w:name="_Toc533147103"/>
      <w:bookmarkStart w:id="22" w:name="_Hlk528315266"/>
      <w:r w:rsidRPr="002D2326">
        <w:rPr>
          <w:rFonts w:ascii="Arial" w:hAnsi="Arial" w:cs="Arial"/>
        </w:rPr>
        <w:t>2.5.1 Number of plant and animal genetic resources for food and agriculture secured in either medium or long-term conservation facilities</w:t>
      </w:r>
      <w:bookmarkEnd w:id="20"/>
      <w:bookmarkEnd w:id="21"/>
    </w:p>
    <w:tbl>
      <w:tblPr>
        <w:tblStyle w:val="TableGrid"/>
        <w:tblW w:w="9634" w:type="dxa"/>
        <w:tblLook w:val="04A0" w:firstRow="1" w:lastRow="0" w:firstColumn="1" w:lastColumn="0" w:noHBand="0" w:noVBand="1"/>
      </w:tblPr>
      <w:tblGrid>
        <w:gridCol w:w="2689"/>
        <w:gridCol w:w="6945"/>
      </w:tblGrid>
      <w:tr w:rsidR="00744F3A" w:rsidRPr="002D2326" w14:paraId="6C899741"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6D05DB0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14B12FF5" w14:textId="77777777" w:rsidR="00744F3A" w:rsidRPr="002D2326" w:rsidRDefault="00744F3A" w:rsidP="00A06685"/>
        </w:tc>
      </w:tr>
      <w:tr w:rsidR="00744F3A" w:rsidRPr="002D2326" w14:paraId="3922A4DB" w14:textId="77777777" w:rsidTr="00A06685">
        <w:tc>
          <w:tcPr>
            <w:tcW w:w="2689" w:type="dxa"/>
            <w:tcBorders>
              <w:top w:val="single" w:sz="4" w:space="0" w:color="auto"/>
              <w:left w:val="single" w:sz="4" w:space="0" w:color="auto"/>
              <w:bottom w:val="single" w:sz="4" w:space="0" w:color="auto"/>
              <w:right w:val="single" w:sz="4" w:space="0" w:color="auto"/>
            </w:tcBorders>
          </w:tcPr>
          <w:p w14:paraId="757C7CDD" w14:textId="77777777" w:rsidR="00744F3A" w:rsidRPr="002D2326" w:rsidRDefault="00744F3A" w:rsidP="00A06685">
            <w:pPr>
              <w:ind w:right="283"/>
              <w:jc w:val="both"/>
            </w:pPr>
            <w:r w:rsidRPr="002D2326">
              <w:t>Definition</w:t>
            </w:r>
          </w:p>
          <w:p w14:paraId="43CF2BF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DD74C91" w14:textId="77777777" w:rsidR="00744F3A" w:rsidRPr="002D2326" w:rsidRDefault="00744F3A" w:rsidP="00A06685">
            <w:pPr>
              <w:jc w:val="both"/>
            </w:pPr>
            <w:r w:rsidRPr="002D2326">
              <w:t xml:space="preserve">The conservation of plant and animal genetic resources for food and agriculture (GRFA) in medium or long-term conservation facilities (ex situ in genebanks) represents the most trusted means of conserving genetic resources worldwide. </w:t>
            </w:r>
          </w:p>
          <w:p w14:paraId="47A157B4" w14:textId="77777777" w:rsidR="00744F3A" w:rsidRPr="002D2326" w:rsidRDefault="00744F3A" w:rsidP="00A06685">
            <w:pPr>
              <w:jc w:val="both"/>
            </w:pPr>
          </w:p>
          <w:p w14:paraId="13AE6624" w14:textId="77777777" w:rsidR="00744F3A" w:rsidRPr="002D2326" w:rsidRDefault="00744F3A" w:rsidP="00A06685">
            <w:pPr>
              <w:jc w:val="both"/>
            </w:pPr>
            <w:r w:rsidRPr="002D2326">
              <w:t xml:space="preserve">Plant and animal GRFA conserved in these facilities can be easily used in breeding programmes as well, even directly on-farm. The measure of trends in ex situ conserved materials provides an overall assessment of the extent to which we are managing to maintain and/or increase the total genetic diversity available for future use and thus protected from any permanent loss of genetic diversity which may occur in the natural habitat, i.e. in situ, or on-farm. </w:t>
            </w:r>
          </w:p>
          <w:p w14:paraId="24912D13" w14:textId="77777777" w:rsidR="00744F3A" w:rsidRPr="002D2326" w:rsidRDefault="00744F3A" w:rsidP="00A06685">
            <w:pPr>
              <w:jc w:val="both"/>
            </w:pPr>
          </w:p>
          <w:p w14:paraId="707AFC01" w14:textId="77777777" w:rsidR="00744F3A" w:rsidRPr="002D2326" w:rsidRDefault="00744F3A" w:rsidP="00A06685">
            <w:pPr>
              <w:jc w:val="both"/>
            </w:pPr>
            <w:r w:rsidRPr="002D2326">
              <w:t>The two components of the indicator, plant and animal GRFA, are separately counted.</w:t>
            </w:r>
          </w:p>
        </w:tc>
      </w:tr>
      <w:tr w:rsidR="00744F3A" w:rsidRPr="002D2326" w14:paraId="3126850E" w14:textId="77777777" w:rsidTr="00A06685">
        <w:tc>
          <w:tcPr>
            <w:tcW w:w="2689" w:type="dxa"/>
            <w:tcBorders>
              <w:top w:val="single" w:sz="4" w:space="0" w:color="auto"/>
              <w:left w:val="single" w:sz="4" w:space="0" w:color="auto"/>
              <w:bottom w:val="single" w:sz="4" w:space="0" w:color="auto"/>
              <w:right w:val="single" w:sz="4" w:space="0" w:color="auto"/>
            </w:tcBorders>
          </w:tcPr>
          <w:p w14:paraId="011B2E05" w14:textId="77777777" w:rsidR="00744F3A" w:rsidRPr="002D2326" w:rsidRDefault="00744F3A" w:rsidP="00A06685">
            <w:pPr>
              <w:ind w:right="283"/>
              <w:jc w:val="both"/>
            </w:pPr>
            <w:r w:rsidRPr="002D2326">
              <w:t>Geographic coverage</w:t>
            </w:r>
          </w:p>
          <w:p w14:paraId="0AC11BB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D51AB54" w14:textId="77777777" w:rsidR="00744F3A" w:rsidRPr="002D2326" w:rsidRDefault="00744F3A" w:rsidP="00A06685">
            <w:r w:rsidRPr="002D2326">
              <w:t>National</w:t>
            </w:r>
          </w:p>
        </w:tc>
      </w:tr>
      <w:tr w:rsidR="00744F3A" w:rsidRPr="002D2326" w14:paraId="5744008D" w14:textId="77777777" w:rsidTr="00A06685">
        <w:tc>
          <w:tcPr>
            <w:tcW w:w="2689" w:type="dxa"/>
            <w:tcBorders>
              <w:top w:val="single" w:sz="4" w:space="0" w:color="auto"/>
              <w:left w:val="single" w:sz="4" w:space="0" w:color="auto"/>
              <w:bottom w:val="single" w:sz="4" w:space="0" w:color="auto"/>
              <w:right w:val="single" w:sz="4" w:space="0" w:color="auto"/>
            </w:tcBorders>
          </w:tcPr>
          <w:p w14:paraId="2DCB2984" w14:textId="77777777" w:rsidR="00744F3A" w:rsidRPr="002D2326" w:rsidRDefault="00744F3A" w:rsidP="00A06685">
            <w:pPr>
              <w:ind w:right="283"/>
              <w:jc w:val="both"/>
            </w:pPr>
          </w:p>
          <w:p w14:paraId="66046A5B" w14:textId="77777777" w:rsidR="00744F3A" w:rsidRPr="002D2326" w:rsidRDefault="00744F3A" w:rsidP="00A06685">
            <w:pPr>
              <w:ind w:right="283"/>
              <w:jc w:val="both"/>
            </w:pPr>
            <w:r w:rsidRPr="002D2326">
              <w:t>Unit of Measurement</w:t>
            </w:r>
          </w:p>
          <w:p w14:paraId="52710C7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5F947CA" w14:textId="77777777" w:rsidR="00744F3A" w:rsidRPr="002D2326" w:rsidRDefault="00744F3A" w:rsidP="00A06685">
            <w:r w:rsidRPr="002D2326">
              <w:t>Number</w:t>
            </w:r>
          </w:p>
        </w:tc>
      </w:tr>
      <w:tr w:rsidR="00744F3A" w:rsidRPr="002D2326" w14:paraId="4187E5D7" w14:textId="77777777" w:rsidTr="00A06685">
        <w:tc>
          <w:tcPr>
            <w:tcW w:w="2689" w:type="dxa"/>
            <w:tcBorders>
              <w:top w:val="single" w:sz="4" w:space="0" w:color="auto"/>
              <w:left w:val="single" w:sz="4" w:space="0" w:color="auto"/>
              <w:bottom w:val="single" w:sz="4" w:space="0" w:color="auto"/>
              <w:right w:val="single" w:sz="4" w:space="0" w:color="auto"/>
            </w:tcBorders>
          </w:tcPr>
          <w:p w14:paraId="66D5F7D6" w14:textId="77777777" w:rsidR="00744F3A" w:rsidRPr="002D2326" w:rsidRDefault="00744F3A" w:rsidP="00A06685">
            <w:pPr>
              <w:ind w:right="283"/>
              <w:jc w:val="both"/>
            </w:pPr>
            <w:r w:rsidRPr="002D2326">
              <w:t>Computation method</w:t>
            </w:r>
          </w:p>
          <w:p w14:paraId="3991CC0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94DB324" w14:textId="77777777" w:rsidR="00744F3A" w:rsidRPr="002D2326" w:rsidRDefault="00744F3A" w:rsidP="00A06685">
            <w:pPr>
              <w:jc w:val="both"/>
            </w:pPr>
            <w:r w:rsidRPr="002D2326">
              <w:t xml:space="preserve">Plant genetic resources: The plant component is calculated as the number of accessions of plant genetic resources secured in conservation facilities under medium or long-term conditions, where an ‘accession’ is defined as a distinct sample of seeds, planting materials or plants which is maintained in a genebank. </w:t>
            </w:r>
          </w:p>
          <w:p w14:paraId="24DE2A32" w14:textId="77777777" w:rsidR="00744F3A" w:rsidRPr="002D2326" w:rsidRDefault="00744F3A" w:rsidP="00A06685">
            <w:pPr>
              <w:jc w:val="both"/>
            </w:pPr>
          </w:p>
          <w:p w14:paraId="7A0589E4" w14:textId="77777777" w:rsidR="00744F3A" w:rsidRPr="002D2326" w:rsidRDefault="00744F3A" w:rsidP="00A06685">
            <w:pPr>
              <w:jc w:val="both"/>
            </w:pPr>
            <w:r w:rsidRPr="002D2326">
              <w:t>Animal genetic resources: The animal component is calculated as the number of local breeds stored within a genebank collection with an amount of genetic material stored which is required to reconstitute the breed.</w:t>
            </w:r>
          </w:p>
        </w:tc>
      </w:tr>
      <w:tr w:rsidR="00744F3A" w:rsidRPr="002D2326" w14:paraId="14BC6340" w14:textId="77777777" w:rsidTr="00A06685">
        <w:tc>
          <w:tcPr>
            <w:tcW w:w="2689" w:type="dxa"/>
            <w:tcBorders>
              <w:top w:val="single" w:sz="4" w:space="0" w:color="auto"/>
              <w:left w:val="single" w:sz="4" w:space="0" w:color="auto"/>
              <w:bottom w:val="single" w:sz="4" w:space="0" w:color="auto"/>
              <w:right w:val="single" w:sz="4" w:space="0" w:color="auto"/>
            </w:tcBorders>
          </w:tcPr>
          <w:p w14:paraId="1589463F" w14:textId="77777777" w:rsidR="00744F3A" w:rsidRPr="002D2326" w:rsidRDefault="00744F3A" w:rsidP="00A06685">
            <w:pPr>
              <w:ind w:right="283"/>
              <w:jc w:val="both"/>
            </w:pPr>
            <w:r w:rsidRPr="002D2326">
              <w:t>Disaggregation</w:t>
            </w:r>
          </w:p>
          <w:p w14:paraId="4E5889E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5AEFA12" w14:textId="77777777" w:rsidR="00744F3A" w:rsidRPr="002D2326" w:rsidRDefault="00744F3A" w:rsidP="00A06685">
            <w:pPr>
              <w:pStyle w:val="PlainText"/>
              <w:ind w:left="360"/>
              <w:rPr>
                <w:rFonts w:ascii="Arial" w:hAnsi="Arial"/>
              </w:rPr>
            </w:pPr>
          </w:p>
        </w:tc>
      </w:tr>
      <w:tr w:rsidR="00744F3A" w:rsidRPr="002D2326" w14:paraId="1B8D11F4" w14:textId="77777777" w:rsidTr="00A06685">
        <w:tc>
          <w:tcPr>
            <w:tcW w:w="2689" w:type="dxa"/>
            <w:tcBorders>
              <w:top w:val="single" w:sz="4" w:space="0" w:color="auto"/>
              <w:left w:val="single" w:sz="4" w:space="0" w:color="auto"/>
              <w:bottom w:val="single" w:sz="4" w:space="0" w:color="auto"/>
              <w:right w:val="single" w:sz="4" w:space="0" w:color="auto"/>
            </w:tcBorders>
          </w:tcPr>
          <w:p w14:paraId="1A385882" w14:textId="77777777" w:rsidR="00744F3A" w:rsidRPr="002D2326" w:rsidRDefault="00744F3A" w:rsidP="00A06685">
            <w:pPr>
              <w:ind w:right="283"/>
            </w:pPr>
            <w:r w:rsidRPr="002D2326">
              <w:lastRenderedPageBreak/>
              <w:t>Comments and limitations/ Other Information</w:t>
            </w:r>
          </w:p>
          <w:p w14:paraId="7EA826E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3EA38AD" w14:textId="77777777" w:rsidR="00744F3A" w:rsidRPr="002D2326" w:rsidRDefault="00744F3A" w:rsidP="00A06685"/>
        </w:tc>
      </w:tr>
      <w:tr w:rsidR="00744F3A" w:rsidRPr="002D2326" w14:paraId="7A4B129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DF66D9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41D743A6" w14:textId="77777777" w:rsidR="00744F3A" w:rsidRPr="002D2326" w:rsidRDefault="00744F3A" w:rsidP="00A06685"/>
        </w:tc>
      </w:tr>
      <w:tr w:rsidR="00744F3A" w:rsidRPr="002D2326" w14:paraId="7B354D0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D1427A8"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79422FEB" w14:textId="77777777" w:rsidR="00744F3A" w:rsidRPr="002D2326" w:rsidRDefault="00744F3A" w:rsidP="00A06685">
            <w:pPr>
              <w:jc w:val="both"/>
            </w:pPr>
            <w:r w:rsidRPr="002D2326">
              <w:t>Number of plant and animal genetic resources for food and agriculture secured in either medium or long-term conservation facilities</w:t>
            </w:r>
          </w:p>
        </w:tc>
      </w:tr>
      <w:tr w:rsidR="00744F3A" w:rsidRPr="002D2326" w14:paraId="287CBF0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6D996CE"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47B47C3" w14:textId="77777777" w:rsidR="00744F3A" w:rsidRPr="002D2326" w:rsidRDefault="00744F3A" w:rsidP="00A06685">
            <w:pPr>
              <w:jc w:val="both"/>
            </w:pPr>
            <w:r w:rsidRPr="002D2326">
              <w:t>2.5.1</w:t>
            </w:r>
          </w:p>
        </w:tc>
      </w:tr>
      <w:tr w:rsidR="00744F3A" w:rsidRPr="002D2326" w14:paraId="313E35E9" w14:textId="77777777" w:rsidTr="00A06685">
        <w:tc>
          <w:tcPr>
            <w:tcW w:w="2689" w:type="dxa"/>
            <w:tcBorders>
              <w:top w:val="single" w:sz="4" w:space="0" w:color="auto"/>
              <w:left w:val="single" w:sz="4" w:space="0" w:color="auto"/>
              <w:bottom w:val="single" w:sz="4" w:space="0" w:color="auto"/>
              <w:right w:val="single" w:sz="4" w:space="0" w:color="auto"/>
            </w:tcBorders>
          </w:tcPr>
          <w:p w14:paraId="54B982C7" w14:textId="77777777" w:rsidR="00744F3A" w:rsidRPr="002D2326" w:rsidRDefault="00744F3A" w:rsidP="00A06685">
            <w:pPr>
              <w:ind w:right="283"/>
              <w:jc w:val="both"/>
            </w:pPr>
            <w:r w:rsidRPr="002D2326">
              <w:t>Target Name</w:t>
            </w:r>
          </w:p>
          <w:p w14:paraId="6BDAE33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74B5D11" w14:textId="77777777" w:rsidR="00744F3A" w:rsidRPr="002D2326" w:rsidRDefault="00744F3A" w:rsidP="00A06685">
            <w:pPr>
              <w:jc w:val="both"/>
            </w:pPr>
            <w:r w:rsidRPr="002D2326">
              <w:t>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r>
      <w:tr w:rsidR="00744F3A" w:rsidRPr="002D2326" w14:paraId="00D8195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AA6F23A"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31A778F5" w14:textId="77777777" w:rsidR="00744F3A" w:rsidRPr="002D2326" w:rsidRDefault="00744F3A" w:rsidP="00A06685">
            <w:pPr>
              <w:jc w:val="both"/>
            </w:pPr>
            <w:r w:rsidRPr="002D2326">
              <w:t>2.5</w:t>
            </w:r>
          </w:p>
        </w:tc>
      </w:tr>
      <w:tr w:rsidR="00744F3A" w:rsidRPr="002D2326" w14:paraId="59A1F96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D50B2E8"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1BEC771B" w14:textId="77777777" w:rsidR="00744F3A" w:rsidRPr="002D2326" w:rsidRDefault="00744F3A" w:rsidP="00A06685">
            <w:pPr>
              <w:jc w:val="both"/>
            </w:pPr>
          </w:p>
        </w:tc>
      </w:tr>
      <w:tr w:rsidR="00744F3A" w:rsidRPr="002D2326" w14:paraId="3077649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5E915BF"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49F3FE81" w14:textId="77777777" w:rsidR="00744F3A" w:rsidRPr="002D2326" w:rsidRDefault="00744F3A" w:rsidP="00A06685">
            <w:pPr>
              <w:jc w:val="both"/>
            </w:pPr>
            <w:r w:rsidRPr="002D2326">
              <w:t>1</w:t>
            </w:r>
          </w:p>
        </w:tc>
      </w:tr>
      <w:tr w:rsidR="00744F3A" w:rsidRPr="002D2326" w14:paraId="76F3C7A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F5AEADD"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0DF123B6" w14:textId="77777777" w:rsidR="00744F3A" w:rsidRPr="002D2326" w:rsidRDefault="00744F3A" w:rsidP="00A06685">
            <w:pPr>
              <w:jc w:val="both"/>
            </w:pPr>
            <w:r w:rsidRPr="002D2326">
              <w:t>Food and Agricultural Organization (FAO)</w:t>
            </w:r>
          </w:p>
        </w:tc>
      </w:tr>
      <w:tr w:rsidR="00744F3A" w:rsidRPr="002D2326" w14:paraId="3E649FB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13FE110"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0AA9D2B2" w14:textId="77777777" w:rsidR="00744F3A" w:rsidRPr="002D2326" w:rsidRDefault="00744F3A" w:rsidP="00A06685">
            <w:pPr>
              <w:rPr>
                <w:rStyle w:val="HeaderChar"/>
              </w:rPr>
            </w:pPr>
            <w:hyperlink r:id="rId19" w:history="1">
              <w:r w:rsidRPr="002D2326">
                <w:rPr>
                  <w:rStyle w:val="Hyperlink"/>
                </w:rPr>
                <w:t>https://unstats.un.org/sdgs/metadata/files/Metadata-02-05-01.pdf</w:t>
              </w:r>
            </w:hyperlink>
          </w:p>
          <w:p w14:paraId="3004ACC4" w14:textId="77777777" w:rsidR="00744F3A" w:rsidRPr="002D2326" w:rsidRDefault="00744F3A" w:rsidP="00A06685">
            <w:pPr>
              <w:rPr>
                <w:rStyle w:val="HeaderChar"/>
              </w:rPr>
            </w:pPr>
          </w:p>
        </w:tc>
      </w:tr>
      <w:tr w:rsidR="00744F3A" w:rsidRPr="002D2326" w14:paraId="0D55CB3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5506D7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69842394" w14:textId="77777777" w:rsidR="00744F3A" w:rsidRPr="002D2326" w:rsidRDefault="00744F3A" w:rsidP="00A06685"/>
        </w:tc>
      </w:tr>
      <w:tr w:rsidR="00744F3A" w:rsidRPr="002D2326" w14:paraId="05729E3C" w14:textId="77777777" w:rsidTr="00A06685">
        <w:tc>
          <w:tcPr>
            <w:tcW w:w="2689" w:type="dxa"/>
            <w:tcBorders>
              <w:top w:val="single" w:sz="4" w:space="0" w:color="auto"/>
              <w:left w:val="single" w:sz="4" w:space="0" w:color="auto"/>
              <w:bottom w:val="single" w:sz="4" w:space="0" w:color="auto"/>
              <w:right w:val="single" w:sz="4" w:space="0" w:color="auto"/>
            </w:tcBorders>
          </w:tcPr>
          <w:p w14:paraId="2F60FC41" w14:textId="77777777" w:rsidR="00744F3A" w:rsidRPr="002D2326" w:rsidRDefault="00744F3A" w:rsidP="00A06685">
            <w:pPr>
              <w:ind w:right="283"/>
              <w:jc w:val="both"/>
            </w:pPr>
            <w:r w:rsidRPr="002D2326">
              <w:t xml:space="preserve">Source Organization </w:t>
            </w:r>
          </w:p>
          <w:p w14:paraId="36BA213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D98AEB2" w14:textId="77777777" w:rsidR="00744F3A" w:rsidRPr="002D2326" w:rsidRDefault="00744F3A" w:rsidP="00A06685">
            <w:r w:rsidRPr="002D2326">
              <w:t>Rwanda National Gene bank</w:t>
            </w:r>
          </w:p>
        </w:tc>
      </w:tr>
      <w:tr w:rsidR="00744F3A" w:rsidRPr="002D2326" w14:paraId="4A942034" w14:textId="77777777" w:rsidTr="00A06685">
        <w:tc>
          <w:tcPr>
            <w:tcW w:w="2689" w:type="dxa"/>
            <w:tcBorders>
              <w:top w:val="single" w:sz="4" w:space="0" w:color="auto"/>
              <w:left w:val="single" w:sz="4" w:space="0" w:color="auto"/>
              <w:bottom w:val="single" w:sz="4" w:space="0" w:color="auto"/>
              <w:right w:val="single" w:sz="4" w:space="0" w:color="auto"/>
            </w:tcBorders>
          </w:tcPr>
          <w:p w14:paraId="192D26C9" w14:textId="77777777" w:rsidR="00744F3A" w:rsidRPr="002D2326" w:rsidRDefault="00744F3A" w:rsidP="00A06685">
            <w:r w:rsidRPr="002D2326">
              <w:t xml:space="preserve">Data Source </w:t>
            </w:r>
          </w:p>
        </w:tc>
        <w:tc>
          <w:tcPr>
            <w:tcW w:w="6945" w:type="dxa"/>
            <w:tcBorders>
              <w:top w:val="single" w:sz="4" w:space="0" w:color="auto"/>
              <w:left w:val="single" w:sz="4" w:space="0" w:color="auto"/>
              <w:bottom w:val="single" w:sz="4" w:space="0" w:color="auto"/>
              <w:right w:val="single" w:sz="4" w:space="0" w:color="auto"/>
            </w:tcBorders>
          </w:tcPr>
          <w:p w14:paraId="7435AF54" w14:textId="77777777" w:rsidR="00744F3A" w:rsidRPr="002D2326" w:rsidRDefault="00744F3A" w:rsidP="00A06685">
            <w:pPr>
              <w:rPr>
                <w:color w:val="FF0000"/>
                <w:highlight w:val="yellow"/>
              </w:rPr>
            </w:pPr>
            <w:r w:rsidRPr="00670C1A">
              <w:t>National Report</w:t>
            </w:r>
          </w:p>
        </w:tc>
      </w:tr>
      <w:tr w:rsidR="00744F3A" w:rsidRPr="002D2326" w14:paraId="29488E0E" w14:textId="77777777" w:rsidTr="00A06685">
        <w:tc>
          <w:tcPr>
            <w:tcW w:w="2689" w:type="dxa"/>
            <w:tcBorders>
              <w:top w:val="single" w:sz="4" w:space="0" w:color="auto"/>
              <w:left w:val="single" w:sz="4" w:space="0" w:color="auto"/>
              <w:bottom w:val="single" w:sz="4" w:space="0" w:color="auto"/>
              <w:right w:val="single" w:sz="4" w:space="0" w:color="auto"/>
            </w:tcBorders>
          </w:tcPr>
          <w:p w14:paraId="2FA439F1" w14:textId="77777777" w:rsidR="00744F3A" w:rsidRPr="002D2326" w:rsidRDefault="00744F3A" w:rsidP="00A06685">
            <w:r w:rsidRPr="002D2326">
              <w:t>Periodicity</w:t>
            </w:r>
          </w:p>
          <w:p w14:paraId="4A4F9E3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B760271" w14:textId="77777777" w:rsidR="00744F3A" w:rsidRPr="002D2326" w:rsidRDefault="00744F3A" w:rsidP="00A06685"/>
        </w:tc>
      </w:tr>
      <w:tr w:rsidR="00744F3A" w:rsidRPr="002D2326" w14:paraId="0B4E40D3" w14:textId="77777777" w:rsidTr="00A06685">
        <w:tc>
          <w:tcPr>
            <w:tcW w:w="2689" w:type="dxa"/>
            <w:tcBorders>
              <w:top w:val="single" w:sz="4" w:space="0" w:color="auto"/>
              <w:left w:val="single" w:sz="4" w:space="0" w:color="auto"/>
              <w:bottom w:val="single" w:sz="4" w:space="0" w:color="auto"/>
              <w:right w:val="single" w:sz="4" w:space="0" w:color="auto"/>
            </w:tcBorders>
          </w:tcPr>
          <w:p w14:paraId="5F7E833B" w14:textId="77777777" w:rsidR="00744F3A" w:rsidRPr="002D2326" w:rsidRDefault="00744F3A" w:rsidP="00A06685">
            <w:pPr>
              <w:ind w:right="283"/>
              <w:jc w:val="both"/>
            </w:pPr>
            <w:r w:rsidRPr="002D2326">
              <w:t>Earliest available data</w:t>
            </w:r>
          </w:p>
          <w:p w14:paraId="137D479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8309844" w14:textId="77777777" w:rsidR="00744F3A" w:rsidRPr="002D2326" w:rsidRDefault="00744F3A" w:rsidP="00A06685"/>
        </w:tc>
      </w:tr>
      <w:tr w:rsidR="00744F3A" w:rsidRPr="002D2326" w14:paraId="5E6B35C4" w14:textId="77777777" w:rsidTr="00A06685">
        <w:tc>
          <w:tcPr>
            <w:tcW w:w="2689" w:type="dxa"/>
            <w:tcBorders>
              <w:top w:val="single" w:sz="4" w:space="0" w:color="auto"/>
              <w:left w:val="single" w:sz="4" w:space="0" w:color="auto"/>
              <w:bottom w:val="single" w:sz="4" w:space="0" w:color="auto"/>
              <w:right w:val="single" w:sz="4" w:space="0" w:color="auto"/>
            </w:tcBorders>
          </w:tcPr>
          <w:p w14:paraId="54198324" w14:textId="77777777" w:rsidR="00744F3A" w:rsidRPr="002D2326" w:rsidRDefault="00744F3A" w:rsidP="00A06685">
            <w:pPr>
              <w:ind w:right="283"/>
              <w:jc w:val="both"/>
            </w:pPr>
            <w:r w:rsidRPr="002D2326">
              <w:t>Link to data source/ The text to show instead of the URL</w:t>
            </w:r>
          </w:p>
          <w:p w14:paraId="71C8E786"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4366EBA7" w14:textId="77777777" w:rsidR="00744F3A" w:rsidRPr="002D2326" w:rsidRDefault="00744F3A" w:rsidP="00A06685"/>
        </w:tc>
      </w:tr>
      <w:tr w:rsidR="00744F3A" w:rsidRPr="002D2326" w14:paraId="600317DC" w14:textId="77777777" w:rsidTr="00A06685">
        <w:tc>
          <w:tcPr>
            <w:tcW w:w="2689" w:type="dxa"/>
            <w:tcBorders>
              <w:top w:val="single" w:sz="4" w:space="0" w:color="auto"/>
              <w:left w:val="single" w:sz="4" w:space="0" w:color="auto"/>
              <w:bottom w:val="single" w:sz="4" w:space="0" w:color="auto"/>
              <w:right w:val="single" w:sz="4" w:space="0" w:color="auto"/>
            </w:tcBorders>
          </w:tcPr>
          <w:p w14:paraId="51FA80B6" w14:textId="77777777" w:rsidR="00744F3A" w:rsidRPr="002D2326" w:rsidRDefault="00744F3A" w:rsidP="00A06685">
            <w:pPr>
              <w:ind w:right="283"/>
              <w:jc w:val="both"/>
            </w:pPr>
            <w:r w:rsidRPr="002D2326">
              <w:t>Release date</w:t>
            </w:r>
          </w:p>
          <w:p w14:paraId="12289E2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B484EC8" w14:textId="77777777" w:rsidR="00744F3A" w:rsidRPr="002D2326" w:rsidRDefault="00744F3A" w:rsidP="00A06685"/>
        </w:tc>
      </w:tr>
      <w:tr w:rsidR="00744F3A" w:rsidRPr="002D2326" w14:paraId="401B9356" w14:textId="77777777" w:rsidTr="00A06685">
        <w:tc>
          <w:tcPr>
            <w:tcW w:w="2689" w:type="dxa"/>
            <w:tcBorders>
              <w:top w:val="single" w:sz="4" w:space="0" w:color="auto"/>
              <w:left w:val="single" w:sz="4" w:space="0" w:color="auto"/>
              <w:bottom w:val="single" w:sz="4" w:space="0" w:color="auto"/>
              <w:right w:val="single" w:sz="4" w:space="0" w:color="auto"/>
            </w:tcBorders>
          </w:tcPr>
          <w:p w14:paraId="71B73E84" w14:textId="77777777" w:rsidR="00744F3A" w:rsidRPr="002D2326" w:rsidRDefault="00744F3A" w:rsidP="00A06685">
            <w:pPr>
              <w:ind w:right="283"/>
              <w:jc w:val="both"/>
            </w:pPr>
            <w:r w:rsidRPr="002D2326">
              <w:lastRenderedPageBreak/>
              <w:t>Statistical classification</w:t>
            </w:r>
          </w:p>
          <w:p w14:paraId="1DE647D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65FB125" w14:textId="77777777" w:rsidR="00744F3A" w:rsidRPr="002D2326" w:rsidRDefault="00744F3A" w:rsidP="00A06685"/>
        </w:tc>
      </w:tr>
      <w:tr w:rsidR="00744F3A" w:rsidRPr="002D2326" w14:paraId="17306016" w14:textId="77777777" w:rsidTr="00A06685">
        <w:tc>
          <w:tcPr>
            <w:tcW w:w="2689" w:type="dxa"/>
            <w:tcBorders>
              <w:top w:val="single" w:sz="4" w:space="0" w:color="auto"/>
              <w:left w:val="single" w:sz="4" w:space="0" w:color="auto"/>
              <w:bottom w:val="single" w:sz="4" w:space="0" w:color="auto"/>
              <w:right w:val="single" w:sz="4" w:space="0" w:color="auto"/>
            </w:tcBorders>
          </w:tcPr>
          <w:p w14:paraId="7CF01B3C" w14:textId="77777777" w:rsidR="00744F3A" w:rsidRPr="002D2326" w:rsidRDefault="00744F3A" w:rsidP="00A06685">
            <w:pPr>
              <w:ind w:right="283"/>
              <w:jc w:val="both"/>
            </w:pPr>
            <w:r w:rsidRPr="002D2326">
              <w:t>Contact details</w:t>
            </w:r>
          </w:p>
          <w:p w14:paraId="2251DA9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93A9344" w14:textId="77777777" w:rsidR="00744F3A" w:rsidRPr="002D2326" w:rsidRDefault="00744F3A" w:rsidP="00A06685"/>
        </w:tc>
      </w:tr>
      <w:tr w:rsidR="00744F3A" w:rsidRPr="002D2326" w14:paraId="3BF00C1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5E2F14D"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5E4FF17C" w14:textId="77777777" w:rsidR="00744F3A" w:rsidRPr="002D2326" w:rsidRDefault="00744F3A" w:rsidP="00A06685"/>
        </w:tc>
      </w:tr>
    </w:tbl>
    <w:p w14:paraId="030BE935" w14:textId="77777777" w:rsidR="00744F3A" w:rsidRPr="002D2326" w:rsidRDefault="00744F3A" w:rsidP="00744F3A"/>
    <w:p w14:paraId="7AFE417C" w14:textId="77777777" w:rsidR="00744F3A" w:rsidRPr="002D2326" w:rsidRDefault="00744F3A" w:rsidP="00744F3A">
      <w:pPr>
        <w:pStyle w:val="Heading2"/>
        <w:numPr>
          <w:ilvl w:val="0"/>
          <w:numId w:val="0"/>
        </w:numPr>
        <w:ind w:left="576" w:hanging="576"/>
        <w:rPr>
          <w:rFonts w:ascii="Arial" w:hAnsi="Arial" w:cs="Arial"/>
        </w:rPr>
      </w:pPr>
      <w:bookmarkStart w:id="23" w:name="_Toc533147104"/>
      <w:bookmarkEnd w:id="22"/>
      <w:r w:rsidRPr="002D2326">
        <w:rPr>
          <w:rFonts w:ascii="Arial" w:hAnsi="Arial" w:cs="Arial"/>
        </w:rPr>
        <w:t>3.1.1 Maternal mortality ratio</w:t>
      </w:r>
      <w:bookmarkEnd w:id="23"/>
    </w:p>
    <w:tbl>
      <w:tblPr>
        <w:tblStyle w:val="TableGrid"/>
        <w:tblW w:w="9634" w:type="dxa"/>
        <w:tblLook w:val="04A0" w:firstRow="1" w:lastRow="0" w:firstColumn="1" w:lastColumn="0" w:noHBand="0" w:noVBand="1"/>
      </w:tblPr>
      <w:tblGrid>
        <w:gridCol w:w="2689"/>
        <w:gridCol w:w="6945"/>
      </w:tblGrid>
      <w:tr w:rsidR="00744F3A" w:rsidRPr="002D2326" w14:paraId="088AA61F" w14:textId="77777777" w:rsidTr="00A06685">
        <w:trPr>
          <w:trHeight w:val="667"/>
        </w:trPr>
        <w:tc>
          <w:tcPr>
            <w:tcW w:w="9634" w:type="dxa"/>
            <w:gridSpan w:val="2"/>
          </w:tcPr>
          <w:p w14:paraId="07232AD6" w14:textId="77777777" w:rsidR="00744F3A" w:rsidRPr="002D2326" w:rsidRDefault="00744F3A" w:rsidP="00A06685">
            <w:pPr>
              <w:ind w:right="283"/>
              <w:jc w:val="both"/>
            </w:pPr>
            <w:r w:rsidRPr="002D2326">
              <w:rPr>
                <w:color w:val="2F5496" w:themeColor="accent1" w:themeShade="BF"/>
                <w:sz w:val="24"/>
              </w:rPr>
              <w:t>National Metadata</w:t>
            </w:r>
          </w:p>
          <w:p w14:paraId="6B2F16CD" w14:textId="77777777" w:rsidR="00744F3A" w:rsidRPr="002D2326" w:rsidRDefault="00744F3A" w:rsidP="00A06685"/>
        </w:tc>
      </w:tr>
      <w:tr w:rsidR="00744F3A" w:rsidRPr="002D2326" w14:paraId="37D57CB6" w14:textId="77777777" w:rsidTr="00A06685">
        <w:tc>
          <w:tcPr>
            <w:tcW w:w="2689" w:type="dxa"/>
          </w:tcPr>
          <w:p w14:paraId="4A139940" w14:textId="77777777" w:rsidR="00744F3A" w:rsidRPr="002D2326" w:rsidRDefault="00744F3A" w:rsidP="00A06685">
            <w:pPr>
              <w:ind w:right="283"/>
              <w:jc w:val="both"/>
            </w:pPr>
            <w:r w:rsidRPr="002D2326">
              <w:t>Definition</w:t>
            </w:r>
          </w:p>
          <w:p w14:paraId="6CEB099C" w14:textId="77777777" w:rsidR="00744F3A" w:rsidRPr="002D2326" w:rsidRDefault="00744F3A" w:rsidP="00A06685">
            <w:pPr>
              <w:ind w:right="283"/>
              <w:jc w:val="both"/>
            </w:pPr>
          </w:p>
        </w:tc>
        <w:tc>
          <w:tcPr>
            <w:tcW w:w="6945" w:type="dxa"/>
          </w:tcPr>
          <w:p w14:paraId="0FDC8BF4" w14:textId="77777777" w:rsidR="00744F3A" w:rsidRPr="002D2326" w:rsidRDefault="00744F3A" w:rsidP="00A06685">
            <w:pPr>
              <w:jc w:val="both"/>
            </w:pPr>
            <w:r w:rsidRPr="002D2326">
              <w:t xml:space="preserve">The maternal mortality ratio (MMR) is the ratio of the number of maternal deaths during a given time period per 100,000 live births during the same time-period. </w:t>
            </w:r>
          </w:p>
          <w:p w14:paraId="1AF1C0DF" w14:textId="77777777" w:rsidR="00744F3A" w:rsidRPr="002D2326" w:rsidRDefault="00744F3A" w:rsidP="00A06685">
            <w:pPr>
              <w:jc w:val="both"/>
            </w:pPr>
            <w:r w:rsidRPr="002D2326">
              <w:t>A maternal death refers to a female death from any cause related to or aggravated by pregnancy or its management (excluding accidental or incidental causes) during pregnancy and childbirth or within42 days of termination of pregnancy, irrespective of the duration and site of the pregnancy. The time reference for MMR is five years period preceding</w:t>
            </w:r>
          </w:p>
          <w:p w14:paraId="4780EB73" w14:textId="77777777" w:rsidR="00744F3A" w:rsidRPr="002D2326" w:rsidRDefault="00744F3A" w:rsidP="00A06685">
            <w:pPr>
              <w:jc w:val="both"/>
            </w:pPr>
            <w:r w:rsidRPr="002D2326">
              <w:t>the survey dates.</w:t>
            </w:r>
          </w:p>
        </w:tc>
      </w:tr>
      <w:tr w:rsidR="00744F3A" w:rsidRPr="002D2326" w14:paraId="161EF18B" w14:textId="77777777" w:rsidTr="00A06685">
        <w:tc>
          <w:tcPr>
            <w:tcW w:w="2689" w:type="dxa"/>
          </w:tcPr>
          <w:p w14:paraId="141E151B" w14:textId="77777777" w:rsidR="00744F3A" w:rsidRPr="002D2326" w:rsidRDefault="00744F3A" w:rsidP="00A06685">
            <w:pPr>
              <w:ind w:right="283"/>
              <w:jc w:val="both"/>
            </w:pPr>
            <w:r w:rsidRPr="002D2326">
              <w:t>Geographic coverage</w:t>
            </w:r>
          </w:p>
          <w:p w14:paraId="611C6F1E" w14:textId="77777777" w:rsidR="00744F3A" w:rsidRPr="002D2326" w:rsidRDefault="00744F3A" w:rsidP="00A06685"/>
        </w:tc>
        <w:tc>
          <w:tcPr>
            <w:tcW w:w="6945" w:type="dxa"/>
          </w:tcPr>
          <w:p w14:paraId="1ADFC896" w14:textId="77777777" w:rsidR="00744F3A" w:rsidRPr="002D2326" w:rsidRDefault="00744F3A" w:rsidP="00A06685">
            <w:r w:rsidRPr="002D2326">
              <w:t>National</w:t>
            </w:r>
          </w:p>
        </w:tc>
      </w:tr>
      <w:tr w:rsidR="00744F3A" w:rsidRPr="002D2326" w14:paraId="769A592A" w14:textId="77777777" w:rsidTr="00A06685">
        <w:tc>
          <w:tcPr>
            <w:tcW w:w="2689" w:type="dxa"/>
          </w:tcPr>
          <w:p w14:paraId="3C252D2D" w14:textId="77777777" w:rsidR="00744F3A" w:rsidRPr="002D2326" w:rsidRDefault="00744F3A" w:rsidP="00A06685">
            <w:pPr>
              <w:ind w:right="283"/>
              <w:jc w:val="both"/>
            </w:pPr>
          </w:p>
          <w:p w14:paraId="7942DC5A" w14:textId="77777777" w:rsidR="00744F3A" w:rsidRPr="002D2326" w:rsidRDefault="00744F3A" w:rsidP="00A06685">
            <w:pPr>
              <w:ind w:right="283"/>
              <w:jc w:val="both"/>
            </w:pPr>
            <w:r w:rsidRPr="002D2326">
              <w:t>Unit of Measurement</w:t>
            </w:r>
          </w:p>
          <w:p w14:paraId="150C7411" w14:textId="77777777" w:rsidR="00744F3A" w:rsidRPr="002D2326" w:rsidRDefault="00744F3A" w:rsidP="00A06685">
            <w:pPr>
              <w:ind w:right="283"/>
              <w:jc w:val="both"/>
            </w:pPr>
          </w:p>
        </w:tc>
        <w:tc>
          <w:tcPr>
            <w:tcW w:w="6945" w:type="dxa"/>
          </w:tcPr>
          <w:p w14:paraId="19CD5DF6" w14:textId="77777777" w:rsidR="00744F3A" w:rsidRPr="002D2326" w:rsidRDefault="00744F3A" w:rsidP="00A06685">
            <w:r w:rsidRPr="002D2326">
              <w:t>Death Per 100,000 Live births</w:t>
            </w:r>
          </w:p>
        </w:tc>
      </w:tr>
      <w:tr w:rsidR="00744F3A" w:rsidRPr="002D2326" w14:paraId="1B71EFCB" w14:textId="77777777" w:rsidTr="00A06685">
        <w:tc>
          <w:tcPr>
            <w:tcW w:w="2689" w:type="dxa"/>
          </w:tcPr>
          <w:p w14:paraId="1A5BA64F" w14:textId="77777777" w:rsidR="00744F3A" w:rsidRPr="002D2326" w:rsidRDefault="00744F3A" w:rsidP="00A06685">
            <w:pPr>
              <w:ind w:right="283"/>
              <w:jc w:val="both"/>
            </w:pPr>
            <w:r w:rsidRPr="002D2326">
              <w:t>Computation method</w:t>
            </w:r>
          </w:p>
          <w:p w14:paraId="4907D687" w14:textId="77777777" w:rsidR="00744F3A" w:rsidRPr="002D2326" w:rsidRDefault="00744F3A" w:rsidP="00A06685">
            <w:pPr>
              <w:ind w:right="283"/>
              <w:jc w:val="both"/>
            </w:pPr>
          </w:p>
        </w:tc>
        <w:tc>
          <w:tcPr>
            <w:tcW w:w="6945" w:type="dxa"/>
          </w:tcPr>
          <w:p w14:paraId="4CBDCADD" w14:textId="77777777" w:rsidR="00744F3A" w:rsidRDefault="00744F3A" w:rsidP="00A06685">
            <w:r w:rsidRPr="002D2326">
              <w:t>The Direct Sisterhood Method is used in DHS to estimate maternal deaths</w:t>
            </w:r>
          </w:p>
          <w:p w14:paraId="281C679D" w14:textId="77777777" w:rsidR="00744F3A" w:rsidRPr="002D2326" w:rsidRDefault="00744F3A" w:rsidP="00A06685"/>
          <w:p w14:paraId="64BFB804" w14:textId="77777777" w:rsidR="00744F3A" w:rsidRPr="00BF35F9" w:rsidRDefault="00744F3A" w:rsidP="00A06685">
            <m:oMathPara>
              <m:oMath>
                <m:r>
                  <m:rPr>
                    <m:nor/>
                  </m:rPr>
                  <m:t>MMR=</m:t>
                </m:r>
                <m:f>
                  <m:fPr>
                    <m:ctrlPr>
                      <w:rPr>
                        <w:rFonts w:ascii="Cambria Math" w:hAnsi="Cambria Math"/>
                        <w:i/>
                      </w:rPr>
                    </m:ctrlPr>
                  </m:fPr>
                  <m:num>
                    <m:r>
                      <m:rPr>
                        <m:nor/>
                      </m:rPr>
                      <m:t>Age Standaridized  Maternal  Mortality Rate</m:t>
                    </m:r>
                    <m:r>
                      <w:rPr>
                        <w:rFonts w:ascii="Cambria Math" w:hAnsi="Cambria Math"/>
                      </w:rPr>
                      <m:t xml:space="preserve"> </m:t>
                    </m:r>
                  </m:num>
                  <m:den>
                    <m:r>
                      <m:rPr>
                        <m:nor/>
                      </m:rPr>
                      <m:t>GFR</m:t>
                    </m:r>
                  </m:den>
                </m:f>
                <m:r>
                  <m:rPr>
                    <m:nor/>
                  </m:rPr>
                  <w:rPr>
                    <w:rFonts w:ascii="Cambria Math" w:hAnsi="Cambria Math"/>
                  </w:rPr>
                  <m:t>×</m:t>
                </m:r>
                <m:r>
                  <m:rPr>
                    <m:nor/>
                  </m:rPr>
                  <m:t>100,000</m:t>
                </m:r>
              </m:oMath>
            </m:oMathPara>
          </w:p>
          <w:p w14:paraId="2A036452" w14:textId="77777777" w:rsidR="00744F3A" w:rsidRPr="002D2326" w:rsidRDefault="00744F3A" w:rsidP="00A06685"/>
          <w:p w14:paraId="5F2C62B9" w14:textId="77777777" w:rsidR="00744F3A" w:rsidRPr="002D2326" w:rsidRDefault="00744F3A" w:rsidP="00A06685">
            <w:pPr>
              <w:jc w:val="both"/>
            </w:pPr>
            <w:r w:rsidRPr="002D2326">
              <w:t>Maternal Mortality Rate: is obtained by dividing the number of maternal deaths in a population by the number of women of reproductive age (15-49) multiply by 1000.GFR: denotes General Fertility Rate and it is calculated by dividing the number of births in a year divided by the</w:t>
            </w:r>
          </w:p>
          <w:p w14:paraId="44D4313E" w14:textId="77777777" w:rsidR="00744F3A" w:rsidRPr="002D2326" w:rsidRDefault="00744F3A" w:rsidP="00A06685">
            <w:pPr>
              <w:jc w:val="both"/>
            </w:pPr>
            <w:r w:rsidRPr="002D2326">
              <w:t>number of women aged 15–49, times 1000.</w:t>
            </w:r>
          </w:p>
        </w:tc>
      </w:tr>
      <w:tr w:rsidR="00744F3A" w:rsidRPr="002D2326" w14:paraId="67651BDF" w14:textId="77777777" w:rsidTr="00A06685">
        <w:tc>
          <w:tcPr>
            <w:tcW w:w="2689" w:type="dxa"/>
          </w:tcPr>
          <w:p w14:paraId="7D08F12B" w14:textId="77777777" w:rsidR="00744F3A" w:rsidRPr="002D2326" w:rsidRDefault="00744F3A" w:rsidP="00A06685">
            <w:pPr>
              <w:ind w:right="283"/>
              <w:jc w:val="both"/>
            </w:pPr>
            <w:r w:rsidRPr="002D2326">
              <w:t>Disaggregation</w:t>
            </w:r>
          </w:p>
          <w:p w14:paraId="5B190830" w14:textId="77777777" w:rsidR="00744F3A" w:rsidRPr="002D2326" w:rsidRDefault="00744F3A" w:rsidP="00A06685">
            <w:pPr>
              <w:ind w:right="283"/>
              <w:jc w:val="both"/>
            </w:pPr>
          </w:p>
        </w:tc>
        <w:tc>
          <w:tcPr>
            <w:tcW w:w="6945" w:type="dxa"/>
          </w:tcPr>
          <w:p w14:paraId="6A5C0628" w14:textId="77777777" w:rsidR="00744F3A" w:rsidRPr="002D2326" w:rsidRDefault="00744F3A" w:rsidP="00A06685">
            <w:pPr>
              <w:ind w:left="360"/>
            </w:pPr>
          </w:p>
        </w:tc>
      </w:tr>
      <w:tr w:rsidR="00744F3A" w:rsidRPr="002D2326" w14:paraId="01102E2A" w14:textId="77777777" w:rsidTr="00A06685">
        <w:tc>
          <w:tcPr>
            <w:tcW w:w="2689" w:type="dxa"/>
          </w:tcPr>
          <w:p w14:paraId="2CEB3712" w14:textId="77777777" w:rsidR="00744F3A" w:rsidRPr="002D2326" w:rsidRDefault="00744F3A" w:rsidP="00A06685">
            <w:pPr>
              <w:ind w:right="283"/>
            </w:pPr>
            <w:r w:rsidRPr="002D2326">
              <w:t>Comments and limitations/ Other Information</w:t>
            </w:r>
          </w:p>
          <w:p w14:paraId="56AC6715" w14:textId="77777777" w:rsidR="00744F3A" w:rsidRPr="002D2326" w:rsidRDefault="00744F3A" w:rsidP="00A06685">
            <w:pPr>
              <w:ind w:right="283"/>
              <w:jc w:val="both"/>
            </w:pPr>
          </w:p>
        </w:tc>
        <w:tc>
          <w:tcPr>
            <w:tcW w:w="6945" w:type="dxa"/>
          </w:tcPr>
          <w:p w14:paraId="2EFB7DA7" w14:textId="77777777" w:rsidR="00744F3A" w:rsidRPr="002D2326" w:rsidRDefault="00744F3A" w:rsidP="00A06685"/>
        </w:tc>
      </w:tr>
      <w:tr w:rsidR="00744F3A" w:rsidRPr="002D2326" w14:paraId="0F43EC99" w14:textId="77777777" w:rsidTr="00A06685">
        <w:tc>
          <w:tcPr>
            <w:tcW w:w="9634" w:type="dxa"/>
            <w:gridSpan w:val="2"/>
          </w:tcPr>
          <w:p w14:paraId="64C7A11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597C43DA" w14:textId="77777777" w:rsidR="00744F3A" w:rsidRPr="002D2326" w:rsidRDefault="00744F3A" w:rsidP="00A06685"/>
        </w:tc>
      </w:tr>
      <w:tr w:rsidR="00744F3A" w:rsidRPr="002D2326" w14:paraId="46B3CC96" w14:textId="77777777" w:rsidTr="00A06685">
        <w:tc>
          <w:tcPr>
            <w:tcW w:w="2689" w:type="dxa"/>
          </w:tcPr>
          <w:p w14:paraId="3BD85A5C" w14:textId="77777777" w:rsidR="00744F3A" w:rsidRPr="002D2326" w:rsidRDefault="00744F3A" w:rsidP="00A06685">
            <w:pPr>
              <w:ind w:right="283"/>
              <w:jc w:val="both"/>
            </w:pPr>
            <w:r w:rsidRPr="002D2326">
              <w:t>Indicator Name</w:t>
            </w:r>
          </w:p>
        </w:tc>
        <w:tc>
          <w:tcPr>
            <w:tcW w:w="6945" w:type="dxa"/>
          </w:tcPr>
          <w:p w14:paraId="760F5EC6" w14:textId="77777777" w:rsidR="00744F3A" w:rsidRPr="002D2326" w:rsidRDefault="00744F3A" w:rsidP="00A06685">
            <w:pPr>
              <w:jc w:val="both"/>
            </w:pPr>
            <w:r w:rsidRPr="002D2326">
              <w:t>Maternal mortality ratio</w:t>
            </w:r>
          </w:p>
        </w:tc>
      </w:tr>
      <w:tr w:rsidR="00744F3A" w:rsidRPr="002D2326" w14:paraId="78182126" w14:textId="77777777" w:rsidTr="00A06685">
        <w:tc>
          <w:tcPr>
            <w:tcW w:w="2689" w:type="dxa"/>
          </w:tcPr>
          <w:p w14:paraId="7ABC7DAA" w14:textId="77777777" w:rsidR="00744F3A" w:rsidRPr="002D2326" w:rsidRDefault="00744F3A" w:rsidP="00A06685">
            <w:pPr>
              <w:ind w:right="283"/>
              <w:jc w:val="both"/>
            </w:pPr>
            <w:r w:rsidRPr="002D2326">
              <w:t>Indicator Number</w:t>
            </w:r>
          </w:p>
        </w:tc>
        <w:tc>
          <w:tcPr>
            <w:tcW w:w="6945" w:type="dxa"/>
          </w:tcPr>
          <w:p w14:paraId="2C2DE788" w14:textId="77777777" w:rsidR="00744F3A" w:rsidRPr="002D2326" w:rsidRDefault="00744F3A" w:rsidP="00A06685">
            <w:pPr>
              <w:jc w:val="both"/>
            </w:pPr>
            <w:r w:rsidRPr="002D2326">
              <w:t>3.1.1</w:t>
            </w:r>
          </w:p>
        </w:tc>
      </w:tr>
      <w:tr w:rsidR="00744F3A" w:rsidRPr="002D2326" w14:paraId="4CA27FF8" w14:textId="77777777" w:rsidTr="00A06685">
        <w:tc>
          <w:tcPr>
            <w:tcW w:w="2689" w:type="dxa"/>
          </w:tcPr>
          <w:p w14:paraId="50BC995A" w14:textId="77777777" w:rsidR="00744F3A" w:rsidRPr="002D2326" w:rsidRDefault="00744F3A" w:rsidP="00A06685">
            <w:pPr>
              <w:ind w:right="283"/>
              <w:jc w:val="both"/>
            </w:pPr>
            <w:r w:rsidRPr="002D2326">
              <w:t>Target Name</w:t>
            </w:r>
          </w:p>
          <w:p w14:paraId="6E53F6EC" w14:textId="77777777" w:rsidR="00744F3A" w:rsidRPr="002D2326" w:rsidRDefault="00744F3A" w:rsidP="00A06685">
            <w:pPr>
              <w:ind w:right="283"/>
              <w:jc w:val="both"/>
            </w:pPr>
          </w:p>
        </w:tc>
        <w:tc>
          <w:tcPr>
            <w:tcW w:w="6945" w:type="dxa"/>
          </w:tcPr>
          <w:p w14:paraId="2634A4C9" w14:textId="77777777" w:rsidR="00744F3A" w:rsidRPr="002D2326" w:rsidRDefault="00744F3A" w:rsidP="00A06685">
            <w:pPr>
              <w:jc w:val="both"/>
            </w:pPr>
            <w:r w:rsidRPr="002D2326">
              <w:t>By 2030, reduce the global maternal mortality ratio to less than 70 per 100,000 live births</w:t>
            </w:r>
          </w:p>
        </w:tc>
      </w:tr>
      <w:tr w:rsidR="00744F3A" w:rsidRPr="002D2326" w14:paraId="0573F906" w14:textId="77777777" w:rsidTr="00A06685">
        <w:tc>
          <w:tcPr>
            <w:tcW w:w="2689" w:type="dxa"/>
          </w:tcPr>
          <w:p w14:paraId="11143BD7" w14:textId="77777777" w:rsidR="00744F3A" w:rsidRPr="002D2326" w:rsidRDefault="00744F3A" w:rsidP="00A06685">
            <w:pPr>
              <w:ind w:right="283"/>
              <w:jc w:val="both"/>
            </w:pPr>
            <w:r w:rsidRPr="002D2326">
              <w:t>Target Number</w:t>
            </w:r>
          </w:p>
        </w:tc>
        <w:tc>
          <w:tcPr>
            <w:tcW w:w="6945" w:type="dxa"/>
          </w:tcPr>
          <w:p w14:paraId="50486C6A" w14:textId="77777777" w:rsidR="00744F3A" w:rsidRPr="002D2326" w:rsidRDefault="00744F3A" w:rsidP="00A06685">
            <w:r w:rsidRPr="002D2326">
              <w:t>3.1</w:t>
            </w:r>
          </w:p>
        </w:tc>
      </w:tr>
      <w:tr w:rsidR="00744F3A" w:rsidRPr="002D2326" w14:paraId="06806F2B" w14:textId="77777777" w:rsidTr="00A06685">
        <w:tc>
          <w:tcPr>
            <w:tcW w:w="2689" w:type="dxa"/>
          </w:tcPr>
          <w:p w14:paraId="4D251ED7" w14:textId="77777777" w:rsidR="00744F3A" w:rsidRPr="002D2326" w:rsidRDefault="00744F3A" w:rsidP="00A06685">
            <w:pPr>
              <w:ind w:right="283"/>
            </w:pPr>
            <w:r w:rsidRPr="002D2326">
              <w:t>Global Indicator Description</w:t>
            </w:r>
          </w:p>
        </w:tc>
        <w:tc>
          <w:tcPr>
            <w:tcW w:w="6945" w:type="dxa"/>
          </w:tcPr>
          <w:p w14:paraId="241CF8C5" w14:textId="77777777" w:rsidR="00744F3A" w:rsidRPr="002D2326" w:rsidRDefault="00744F3A" w:rsidP="00A06685"/>
        </w:tc>
      </w:tr>
      <w:tr w:rsidR="00744F3A" w:rsidRPr="002D2326" w14:paraId="33E65A54" w14:textId="77777777" w:rsidTr="00A06685">
        <w:tc>
          <w:tcPr>
            <w:tcW w:w="2689" w:type="dxa"/>
          </w:tcPr>
          <w:p w14:paraId="083570AF" w14:textId="77777777" w:rsidR="00744F3A" w:rsidRPr="002D2326" w:rsidRDefault="00744F3A" w:rsidP="00A06685">
            <w:pPr>
              <w:ind w:right="283"/>
              <w:jc w:val="both"/>
            </w:pPr>
            <w:r w:rsidRPr="002D2326">
              <w:t>UN designated tier</w:t>
            </w:r>
          </w:p>
        </w:tc>
        <w:tc>
          <w:tcPr>
            <w:tcW w:w="6945" w:type="dxa"/>
          </w:tcPr>
          <w:p w14:paraId="05309590" w14:textId="77777777" w:rsidR="00744F3A" w:rsidRPr="002D2326" w:rsidRDefault="00744F3A" w:rsidP="00A06685">
            <w:r w:rsidRPr="002D2326">
              <w:t>1</w:t>
            </w:r>
          </w:p>
        </w:tc>
      </w:tr>
      <w:tr w:rsidR="00744F3A" w:rsidRPr="002D2326" w14:paraId="3580A06A" w14:textId="77777777" w:rsidTr="00A06685">
        <w:tc>
          <w:tcPr>
            <w:tcW w:w="2689" w:type="dxa"/>
          </w:tcPr>
          <w:p w14:paraId="27241804" w14:textId="77777777" w:rsidR="00744F3A" w:rsidRPr="002D2326" w:rsidRDefault="00744F3A" w:rsidP="00A06685">
            <w:pPr>
              <w:ind w:right="283"/>
              <w:jc w:val="both"/>
            </w:pPr>
            <w:r w:rsidRPr="002D2326">
              <w:t>UN custodian agency</w:t>
            </w:r>
          </w:p>
        </w:tc>
        <w:tc>
          <w:tcPr>
            <w:tcW w:w="6945" w:type="dxa"/>
          </w:tcPr>
          <w:p w14:paraId="2EBA2094" w14:textId="77777777" w:rsidR="00744F3A" w:rsidRPr="002D2326" w:rsidRDefault="00744F3A" w:rsidP="00A06685">
            <w:r w:rsidRPr="002D2326">
              <w:t>WHO</w:t>
            </w:r>
          </w:p>
        </w:tc>
      </w:tr>
      <w:tr w:rsidR="00744F3A" w:rsidRPr="002D2326" w14:paraId="10C4862A" w14:textId="77777777" w:rsidTr="00A06685">
        <w:tc>
          <w:tcPr>
            <w:tcW w:w="2689" w:type="dxa"/>
          </w:tcPr>
          <w:p w14:paraId="2296C366" w14:textId="77777777" w:rsidR="00744F3A" w:rsidRPr="002D2326" w:rsidRDefault="00744F3A" w:rsidP="00A06685">
            <w:pPr>
              <w:ind w:right="283"/>
              <w:jc w:val="both"/>
            </w:pPr>
            <w:r w:rsidRPr="002D2326">
              <w:t>Link to UN metadata</w:t>
            </w:r>
          </w:p>
        </w:tc>
        <w:tc>
          <w:tcPr>
            <w:tcW w:w="6945" w:type="dxa"/>
          </w:tcPr>
          <w:p w14:paraId="0CD2DF13" w14:textId="77777777" w:rsidR="00744F3A" w:rsidRPr="002D2326" w:rsidRDefault="00744F3A" w:rsidP="00A06685">
            <w:pPr>
              <w:rPr>
                <w:rStyle w:val="FollowedHyperlink"/>
              </w:rPr>
            </w:pPr>
            <w:hyperlink r:id="rId20" w:tgtFrame="_blank" w:history="1">
              <w:r w:rsidRPr="002D2326">
                <w:rPr>
                  <w:rStyle w:val="FollowedHyperlink"/>
                </w:rPr>
                <w:t>United Nations Sustainable Development Goals Metadata (pdf 865kB)</w:t>
              </w:r>
            </w:hyperlink>
          </w:p>
        </w:tc>
      </w:tr>
      <w:tr w:rsidR="00744F3A" w:rsidRPr="002D2326" w14:paraId="5D50478E" w14:textId="77777777" w:rsidTr="00A06685">
        <w:tc>
          <w:tcPr>
            <w:tcW w:w="9634" w:type="dxa"/>
            <w:gridSpan w:val="2"/>
          </w:tcPr>
          <w:p w14:paraId="5E5BBDD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008DDC7D" w14:textId="77777777" w:rsidR="00744F3A" w:rsidRPr="002D2326" w:rsidRDefault="00744F3A" w:rsidP="00A06685"/>
        </w:tc>
      </w:tr>
      <w:tr w:rsidR="00744F3A" w:rsidRPr="002D2326" w14:paraId="735C1317" w14:textId="77777777" w:rsidTr="00A06685">
        <w:tc>
          <w:tcPr>
            <w:tcW w:w="2689" w:type="dxa"/>
          </w:tcPr>
          <w:p w14:paraId="6BD5E980" w14:textId="77777777" w:rsidR="00744F3A" w:rsidRPr="002D2326" w:rsidRDefault="00744F3A" w:rsidP="00A06685">
            <w:pPr>
              <w:ind w:right="283"/>
              <w:jc w:val="both"/>
            </w:pPr>
            <w:r w:rsidRPr="002D2326">
              <w:t xml:space="preserve">Source Organization </w:t>
            </w:r>
          </w:p>
          <w:p w14:paraId="086BD3C8" w14:textId="77777777" w:rsidR="00744F3A" w:rsidRPr="002D2326" w:rsidRDefault="00744F3A" w:rsidP="00A06685">
            <w:pPr>
              <w:ind w:right="283"/>
              <w:jc w:val="both"/>
            </w:pPr>
          </w:p>
        </w:tc>
        <w:tc>
          <w:tcPr>
            <w:tcW w:w="6945" w:type="dxa"/>
          </w:tcPr>
          <w:p w14:paraId="2BA851EF" w14:textId="77777777" w:rsidR="00744F3A" w:rsidRPr="002D2326" w:rsidRDefault="00744F3A" w:rsidP="00A06685">
            <w:r w:rsidRPr="002D2326">
              <w:t>National Institute of Statistics of Rwanda</w:t>
            </w:r>
          </w:p>
        </w:tc>
      </w:tr>
      <w:tr w:rsidR="00744F3A" w:rsidRPr="002D2326" w14:paraId="3968456C" w14:textId="77777777" w:rsidTr="00A06685">
        <w:tc>
          <w:tcPr>
            <w:tcW w:w="2689" w:type="dxa"/>
          </w:tcPr>
          <w:p w14:paraId="2E554E52" w14:textId="77777777" w:rsidR="00744F3A" w:rsidRPr="002D2326" w:rsidRDefault="00744F3A" w:rsidP="00A06685">
            <w:r w:rsidRPr="002D2326">
              <w:t xml:space="preserve">Data Source </w:t>
            </w:r>
          </w:p>
        </w:tc>
        <w:tc>
          <w:tcPr>
            <w:tcW w:w="6945" w:type="dxa"/>
          </w:tcPr>
          <w:p w14:paraId="19AA6819" w14:textId="77777777" w:rsidR="00744F3A" w:rsidRPr="002D2326" w:rsidRDefault="00744F3A" w:rsidP="00A06685">
            <w:r w:rsidRPr="002D2326">
              <w:t>Rwanda Demographic Health Survey (RDHS)</w:t>
            </w:r>
          </w:p>
        </w:tc>
      </w:tr>
      <w:tr w:rsidR="00744F3A" w:rsidRPr="002D2326" w14:paraId="307B62B1" w14:textId="77777777" w:rsidTr="00A06685">
        <w:tc>
          <w:tcPr>
            <w:tcW w:w="2689" w:type="dxa"/>
          </w:tcPr>
          <w:p w14:paraId="703C1EDE" w14:textId="77777777" w:rsidR="00744F3A" w:rsidRPr="002D2326" w:rsidRDefault="00744F3A" w:rsidP="00A06685">
            <w:r w:rsidRPr="002D2326">
              <w:t>Periodicity</w:t>
            </w:r>
          </w:p>
          <w:p w14:paraId="4D79144C" w14:textId="77777777" w:rsidR="00744F3A" w:rsidRPr="002D2326" w:rsidRDefault="00744F3A" w:rsidP="00A06685"/>
        </w:tc>
        <w:tc>
          <w:tcPr>
            <w:tcW w:w="6945" w:type="dxa"/>
          </w:tcPr>
          <w:p w14:paraId="390C85F2" w14:textId="77777777" w:rsidR="00744F3A" w:rsidRPr="002D2326" w:rsidRDefault="00744F3A" w:rsidP="00A06685">
            <w:r w:rsidRPr="002D2326">
              <w:t>3-5 Years</w:t>
            </w:r>
          </w:p>
        </w:tc>
      </w:tr>
      <w:tr w:rsidR="00744F3A" w:rsidRPr="002D2326" w14:paraId="0421EEDC" w14:textId="77777777" w:rsidTr="00A06685">
        <w:tc>
          <w:tcPr>
            <w:tcW w:w="2689" w:type="dxa"/>
          </w:tcPr>
          <w:p w14:paraId="0885E89C" w14:textId="77777777" w:rsidR="00744F3A" w:rsidRPr="002D2326" w:rsidRDefault="00744F3A" w:rsidP="00A06685">
            <w:pPr>
              <w:ind w:right="283"/>
              <w:jc w:val="both"/>
            </w:pPr>
            <w:r w:rsidRPr="002D2326">
              <w:t>Earliest available data</w:t>
            </w:r>
          </w:p>
          <w:p w14:paraId="14396704" w14:textId="77777777" w:rsidR="00744F3A" w:rsidRPr="002D2326" w:rsidRDefault="00744F3A" w:rsidP="00A06685"/>
        </w:tc>
        <w:tc>
          <w:tcPr>
            <w:tcW w:w="6945" w:type="dxa"/>
          </w:tcPr>
          <w:p w14:paraId="7931BCB9" w14:textId="77777777" w:rsidR="00744F3A" w:rsidRPr="002D2326" w:rsidRDefault="00744F3A" w:rsidP="00A06685">
            <w:r w:rsidRPr="002D2326">
              <w:t>1992</w:t>
            </w:r>
          </w:p>
        </w:tc>
      </w:tr>
      <w:tr w:rsidR="00744F3A" w:rsidRPr="002D2326" w14:paraId="7037171C" w14:textId="77777777" w:rsidTr="00A06685">
        <w:tc>
          <w:tcPr>
            <w:tcW w:w="2689" w:type="dxa"/>
          </w:tcPr>
          <w:p w14:paraId="24D525E5" w14:textId="77777777" w:rsidR="00744F3A" w:rsidRPr="002D2326" w:rsidRDefault="00744F3A" w:rsidP="00A06685">
            <w:pPr>
              <w:ind w:right="283"/>
              <w:jc w:val="both"/>
            </w:pPr>
            <w:r w:rsidRPr="002D2326">
              <w:t>Link to data source/ The text to show instead of the URL</w:t>
            </w:r>
          </w:p>
          <w:p w14:paraId="201B8FF8" w14:textId="77777777" w:rsidR="00744F3A" w:rsidRPr="002D2326" w:rsidRDefault="00744F3A" w:rsidP="00A06685">
            <w:pPr>
              <w:ind w:right="283"/>
              <w:jc w:val="both"/>
              <w:rPr>
                <w:lang w:val="en-US"/>
              </w:rPr>
            </w:pPr>
          </w:p>
        </w:tc>
        <w:tc>
          <w:tcPr>
            <w:tcW w:w="6945" w:type="dxa"/>
          </w:tcPr>
          <w:p w14:paraId="5C6EE566" w14:textId="77777777" w:rsidR="00744F3A" w:rsidRPr="002D2326" w:rsidRDefault="00744F3A" w:rsidP="00A06685">
            <w:hyperlink r:id="rId21" w:history="1">
              <w:r w:rsidRPr="002D2326">
                <w:rPr>
                  <w:rStyle w:val="FollowedHyperlink"/>
                </w:rPr>
                <w:t>http://www.statistics.gov.rw/datasource/demographic-and-health-survey-dhs</w:t>
              </w:r>
            </w:hyperlink>
          </w:p>
          <w:p w14:paraId="25635EC3" w14:textId="77777777" w:rsidR="00744F3A" w:rsidRPr="002D2326" w:rsidRDefault="00744F3A" w:rsidP="00A06685"/>
        </w:tc>
      </w:tr>
      <w:tr w:rsidR="00744F3A" w:rsidRPr="002D2326" w14:paraId="750B8539" w14:textId="77777777" w:rsidTr="00A06685">
        <w:tc>
          <w:tcPr>
            <w:tcW w:w="2689" w:type="dxa"/>
          </w:tcPr>
          <w:p w14:paraId="0C7E76D3" w14:textId="77777777" w:rsidR="00744F3A" w:rsidRPr="002D2326" w:rsidRDefault="00744F3A" w:rsidP="00A06685">
            <w:pPr>
              <w:ind w:right="283"/>
              <w:jc w:val="both"/>
            </w:pPr>
            <w:r w:rsidRPr="002D2326">
              <w:t>Release date</w:t>
            </w:r>
          </w:p>
          <w:p w14:paraId="6AA1349F" w14:textId="77777777" w:rsidR="00744F3A" w:rsidRPr="002D2326" w:rsidRDefault="00744F3A" w:rsidP="00A06685"/>
        </w:tc>
        <w:tc>
          <w:tcPr>
            <w:tcW w:w="6945" w:type="dxa"/>
          </w:tcPr>
          <w:p w14:paraId="456CABE7" w14:textId="77777777" w:rsidR="00744F3A" w:rsidRPr="002D2326" w:rsidRDefault="00744F3A" w:rsidP="00A06685">
            <w:r w:rsidRPr="002D2326">
              <w:t>2014-15</w:t>
            </w:r>
          </w:p>
        </w:tc>
      </w:tr>
      <w:tr w:rsidR="00744F3A" w:rsidRPr="002D2326" w14:paraId="32AD94BD" w14:textId="77777777" w:rsidTr="00A06685">
        <w:tc>
          <w:tcPr>
            <w:tcW w:w="2689" w:type="dxa"/>
          </w:tcPr>
          <w:p w14:paraId="5602C069" w14:textId="77777777" w:rsidR="00744F3A" w:rsidRPr="002D2326" w:rsidRDefault="00744F3A" w:rsidP="00A06685">
            <w:pPr>
              <w:ind w:right="283"/>
              <w:jc w:val="both"/>
            </w:pPr>
            <w:r w:rsidRPr="002D2326">
              <w:t>Statistical classification</w:t>
            </w:r>
          </w:p>
          <w:p w14:paraId="429C5AC7" w14:textId="77777777" w:rsidR="00744F3A" w:rsidRPr="002D2326" w:rsidRDefault="00744F3A" w:rsidP="00A06685"/>
        </w:tc>
        <w:tc>
          <w:tcPr>
            <w:tcW w:w="6945" w:type="dxa"/>
          </w:tcPr>
          <w:p w14:paraId="03536DF2" w14:textId="77777777" w:rsidR="00744F3A" w:rsidRPr="002D2326" w:rsidRDefault="00744F3A" w:rsidP="00A06685"/>
        </w:tc>
      </w:tr>
      <w:tr w:rsidR="00744F3A" w:rsidRPr="002D2326" w14:paraId="32813440" w14:textId="77777777" w:rsidTr="00A06685">
        <w:trPr>
          <w:trHeight w:val="60"/>
        </w:trPr>
        <w:tc>
          <w:tcPr>
            <w:tcW w:w="2689" w:type="dxa"/>
          </w:tcPr>
          <w:p w14:paraId="482FD680" w14:textId="77777777" w:rsidR="00744F3A" w:rsidRPr="002D2326" w:rsidRDefault="00744F3A" w:rsidP="00A06685">
            <w:pPr>
              <w:ind w:right="283"/>
              <w:jc w:val="both"/>
            </w:pPr>
            <w:r w:rsidRPr="002D2326">
              <w:t>Contact details</w:t>
            </w:r>
          </w:p>
          <w:p w14:paraId="6E44D40C" w14:textId="77777777" w:rsidR="00744F3A" w:rsidRPr="002D2326" w:rsidRDefault="00744F3A" w:rsidP="00A06685">
            <w:pPr>
              <w:ind w:right="283"/>
              <w:jc w:val="both"/>
            </w:pPr>
          </w:p>
        </w:tc>
        <w:tc>
          <w:tcPr>
            <w:tcW w:w="6945" w:type="dxa"/>
          </w:tcPr>
          <w:p w14:paraId="6187D19C" w14:textId="77777777" w:rsidR="00744F3A" w:rsidRPr="002D2326" w:rsidRDefault="00744F3A" w:rsidP="00A06685">
            <w:hyperlink r:id="rId22" w:history="1">
              <w:r w:rsidRPr="002D2326">
                <w:rPr>
                  <w:rStyle w:val="FollowedHyperlink"/>
                  <w:color w:val="2258A9"/>
                  <w:shd w:val="clear" w:color="auto" w:fill="FFFFFF"/>
                </w:rPr>
                <w:t>info@statistics.gov.rw</w:t>
              </w:r>
            </w:hyperlink>
          </w:p>
        </w:tc>
      </w:tr>
      <w:tr w:rsidR="00744F3A" w:rsidRPr="002D2326" w14:paraId="1F379BA2" w14:textId="77777777" w:rsidTr="00A06685">
        <w:tc>
          <w:tcPr>
            <w:tcW w:w="2689" w:type="dxa"/>
          </w:tcPr>
          <w:p w14:paraId="21BE4847" w14:textId="77777777" w:rsidR="00744F3A" w:rsidRPr="002D2326" w:rsidRDefault="00744F3A" w:rsidP="00A06685">
            <w:pPr>
              <w:ind w:right="283"/>
              <w:jc w:val="both"/>
            </w:pPr>
            <w:r w:rsidRPr="002D2326">
              <w:t>Other Information</w:t>
            </w:r>
          </w:p>
        </w:tc>
        <w:tc>
          <w:tcPr>
            <w:tcW w:w="6945" w:type="dxa"/>
          </w:tcPr>
          <w:p w14:paraId="1BE79B25" w14:textId="77777777" w:rsidR="00744F3A" w:rsidRPr="002D2326" w:rsidRDefault="00744F3A" w:rsidP="00A06685"/>
        </w:tc>
      </w:tr>
    </w:tbl>
    <w:p w14:paraId="335A4A61" w14:textId="77777777" w:rsidR="00744F3A" w:rsidRPr="002D2326" w:rsidRDefault="00744F3A" w:rsidP="00744F3A"/>
    <w:p w14:paraId="29E42B61" w14:textId="77777777" w:rsidR="00744F3A" w:rsidRPr="002D2326" w:rsidRDefault="00744F3A" w:rsidP="00744F3A">
      <w:pPr>
        <w:pStyle w:val="Heading2"/>
        <w:numPr>
          <w:ilvl w:val="0"/>
          <w:numId w:val="0"/>
        </w:numPr>
        <w:ind w:left="576" w:hanging="576"/>
        <w:rPr>
          <w:rFonts w:ascii="Arial" w:hAnsi="Arial" w:cs="Arial"/>
        </w:rPr>
      </w:pPr>
      <w:bookmarkStart w:id="24" w:name="_Toc533147105"/>
      <w:r w:rsidRPr="002D2326">
        <w:rPr>
          <w:rFonts w:ascii="Arial" w:hAnsi="Arial" w:cs="Arial"/>
        </w:rPr>
        <w:lastRenderedPageBreak/>
        <w:t>3.1.2 Proportion of births attended by skilled health personnel</w:t>
      </w:r>
      <w:bookmarkEnd w:id="24"/>
    </w:p>
    <w:tbl>
      <w:tblPr>
        <w:tblStyle w:val="TableGrid"/>
        <w:tblW w:w="9634" w:type="dxa"/>
        <w:tblLook w:val="04A0" w:firstRow="1" w:lastRow="0" w:firstColumn="1" w:lastColumn="0" w:noHBand="0" w:noVBand="1"/>
      </w:tblPr>
      <w:tblGrid>
        <w:gridCol w:w="2689"/>
        <w:gridCol w:w="6945"/>
      </w:tblGrid>
      <w:tr w:rsidR="00744F3A" w:rsidRPr="002D2326" w14:paraId="71D6BF70" w14:textId="77777777" w:rsidTr="00A06685">
        <w:trPr>
          <w:trHeight w:val="667"/>
        </w:trPr>
        <w:tc>
          <w:tcPr>
            <w:tcW w:w="9634" w:type="dxa"/>
            <w:gridSpan w:val="2"/>
          </w:tcPr>
          <w:p w14:paraId="3160EE4C"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EA2AD14" w14:textId="77777777" w:rsidR="00744F3A" w:rsidRPr="002D2326" w:rsidRDefault="00744F3A" w:rsidP="00A06685"/>
        </w:tc>
      </w:tr>
      <w:tr w:rsidR="00744F3A" w:rsidRPr="002D2326" w14:paraId="141DDBFC" w14:textId="77777777" w:rsidTr="00A06685">
        <w:tc>
          <w:tcPr>
            <w:tcW w:w="2689" w:type="dxa"/>
          </w:tcPr>
          <w:p w14:paraId="567B3089" w14:textId="77777777" w:rsidR="00744F3A" w:rsidRPr="002D2326" w:rsidRDefault="00744F3A" w:rsidP="00A06685">
            <w:pPr>
              <w:ind w:right="283"/>
              <w:jc w:val="both"/>
            </w:pPr>
            <w:r w:rsidRPr="002D2326">
              <w:t>Indicator Available</w:t>
            </w:r>
          </w:p>
        </w:tc>
        <w:tc>
          <w:tcPr>
            <w:tcW w:w="6945" w:type="dxa"/>
          </w:tcPr>
          <w:p w14:paraId="4F01D38E" w14:textId="77777777" w:rsidR="00744F3A" w:rsidRPr="002D2326" w:rsidRDefault="00744F3A" w:rsidP="00A06685">
            <w:r w:rsidRPr="002D2326">
              <w:t>Percentage distribution of live birth in the five years preceding the survey by person providing assistance during delivery, according to background characteristics</w:t>
            </w:r>
          </w:p>
        </w:tc>
      </w:tr>
      <w:tr w:rsidR="00744F3A" w:rsidRPr="002D2326" w14:paraId="46645DFE" w14:textId="77777777" w:rsidTr="00A06685">
        <w:tc>
          <w:tcPr>
            <w:tcW w:w="2689" w:type="dxa"/>
          </w:tcPr>
          <w:p w14:paraId="588D0D84" w14:textId="77777777" w:rsidR="00744F3A" w:rsidRPr="002D2326" w:rsidRDefault="00744F3A" w:rsidP="00A06685">
            <w:pPr>
              <w:ind w:right="283"/>
              <w:jc w:val="both"/>
            </w:pPr>
            <w:r w:rsidRPr="002D2326">
              <w:t>Definition</w:t>
            </w:r>
          </w:p>
          <w:p w14:paraId="364C58EB" w14:textId="77777777" w:rsidR="00744F3A" w:rsidRPr="002D2326" w:rsidRDefault="00744F3A" w:rsidP="00A06685">
            <w:pPr>
              <w:ind w:right="283"/>
              <w:jc w:val="both"/>
            </w:pPr>
          </w:p>
        </w:tc>
        <w:tc>
          <w:tcPr>
            <w:tcW w:w="6945" w:type="dxa"/>
          </w:tcPr>
          <w:p w14:paraId="29FC12A7" w14:textId="77777777" w:rsidR="00744F3A" w:rsidRPr="002D2326" w:rsidRDefault="00744F3A" w:rsidP="00A06685">
            <w:r w:rsidRPr="002D2326">
              <w:t>Is the proportion of total live births in a period that are attended by a skilled birth attendant trained in providing lifesaving obstetric care.</w:t>
            </w:r>
          </w:p>
        </w:tc>
      </w:tr>
      <w:tr w:rsidR="00744F3A" w:rsidRPr="002D2326" w14:paraId="6D7D1235" w14:textId="77777777" w:rsidTr="00A06685">
        <w:tc>
          <w:tcPr>
            <w:tcW w:w="2689" w:type="dxa"/>
          </w:tcPr>
          <w:p w14:paraId="1376C480" w14:textId="77777777" w:rsidR="00744F3A" w:rsidRPr="002D2326" w:rsidRDefault="00744F3A" w:rsidP="00A06685">
            <w:pPr>
              <w:ind w:right="283"/>
              <w:jc w:val="both"/>
            </w:pPr>
            <w:r w:rsidRPr="002D2326">
              <w:t>Geographic coverage</w:t>
            </w:r>
          </w:p>
          <w:p w14:paraId="4E5D1334" w14:textId="77777777" w:rsidR="00744F3A" w:rsidRPr="002D2326" w:rsidRDefault="00744F3A" w:rsidP="00A06685"/>
        </w:tc>
        <w:tc>
          <w:tcPr>
            <w:tcW w:w="6945" w:type="dxa"/>
          </w:tcPr>
          <w:p w14:paraId="63B68E46" w14:textId="77777777" w:rsidR="00744F3A" w:rsidRPr="002D2326" w:rsidRDefault="00744F3A" w:rsidP="00A06685">
            <w:r w:rsidRPr="002D2326">
              <w:t xml:space="preserve">National </w:t>
            </w:r>
          </w:p>
        </w:tc>
      </w:tr>
      <w:tr w:rsidR="00744F3A" w:rsidRPr="002D2326" w14:paraId="20A9DCDB" w14:textId="77777777" w:rsidTr="00A06685">
        <w:tc>
          <w:tcPr>
            <w:tcW w:w="2689" w:type="dxa"/>
          </w:tcPr>
          <w:p w14:paraId="723061FA" w14:textId="77777777" w:rsidR="00744F3A" w:rsidRPr="002D2326" w:rsidRDefault="00744F3A" w:rsidP="00A06685">
            <w:pPr>
              <w:ind w:right="283"/>
              <w:jc w:val="both"/>
            </w:pPr>
          </w:p>
          <w:p w14:paraId="452BB539" w14:textId="77777777" w:rsidR="00744F3A" w:rsidRPr="002D2326" w:rsidRDefault="00744F3A" w:rsidP="00A06685">
            <w:pPr>
              <w:ind w:right="283"/>
              <w:jc w:val="both"/>
            </w:pPr>
            <w:r w:rsidRPr="002D2326">
              <w:t>Unit of Measurement</w:t>
            </w:r>
          </w:p>
          <w:p w14:paraId="38D419DC" w14:textId="77777777" w:rsidR="00744F3A" w:rsidRPr="002D2326" w:rsidRDefault="00744F3A" w:rsidP="00A06685">
            <w:pPr>
              <w:ind w:right="283"/>
              <w:jc w:val="both"/>
            </w:pPr>
          </w:p>
        </w:tc>
        <w:tc>
          <w:tcPr>
            <w:tcW w:w="6945" w:type="dxa"/>
          </w:tcPr>
          <w:p w14:paraId="3BF0D1B5" w14:textId="77777777" w:rsidR="00744F3A" w:rsidRPr="002D2326" w:rsidRDefault="00744F3A" w:rsidP="00A06685">
            <w:r w:rsidRPr="002D2326">
              <w:t>Percentage (%)</w:t>
            </w:r>
          </w:p>
        </w:tc>
      </w:tr>
      <w:tr w:rsidR="00744F3A" w:rsidRPr="002D2326" w14:paraId="28235AF9" w14:textId="77777777" w:rsidTr="00A06685">
        <w:tc>
          <w:tcPr>
            <w:tcW w:w="2689" w:type="dxa"/>
          </w:tcPr>
          <w:p w14:paraId="2F8A77B4" w14:textId="77777777" w:rsidR="00744F3A" w:rsidRPr="002D2326" w:rsidRDefault="00744F3A" w:rsidP="00A06685">
            <w:pPr>
              <w:ind w:right="283"/>
              <w:jc w:val="both"/>
            </w:pPr>
            <w:r w:rsidRPr="002D2326">
              <w:t>Computation method</w:t>
            </w:r>
          </w:p>
          <w:p w14:paraId="6E1F0C6E" w14:textId="77777777" w:rsidR="00744F3A" w:rsidRPr="002D2326" w:rsidRDefault="00744F3A" w:rsidP="00A06685">
            <w:pPr>
              <w:ind w:right="283"/>
              <w:jc w:val="both"/>
            </w:pPr>
          </w:p>
        </w:tc>
        <w:tc>
          <w:tcPr>
            <w:tcW w:w="6945" w:type="dxa"/>
          </w:tcPr>
          <w:p w14:paraId="382CC236" w14:textId="77777777" w:rsidR="00744F3A" w:rsidRPr="002D2326" w:rsidRDefault="00744F3A" w:rsidP="00A06685">
            <w:r>
              <w:t>C</w:t>
            </w:r>
            <w:r w:rsidRPr="002D2326">
              <w:t>alculated as the number of births attended by skilled health personnel (doctors, nurses or midwives) divided by the total number of births in the same period and multiplied by 100.</w:t>
            </w:r>
          </w:p>
        </w:tc>
      </w:tr>
      <w:tr w:rsidR="00744F3A" w:rsidRPr="002D2326" w14:paraId="2BD7DBE6" w14:textId="77777777" w:rsidTr="00A06685">
        <w:tc>
          <w:tcPr>
            <w:tcW w:w="2689" w:type="dxa"/>
          </w:tcPr>
          <w:p w14:paraId="6F65D5A0" w14:textId="77777777" w:rsidR="00744F3A" w:rsidRPr="002D2326" w:rsidRDefault="00744F3A" w:rsidP="00A06685">
            <w:pPr>
              <w:ind w:right="283"/>
              <w:jc w:val="both"/>
            </w:pPr>
            <w:r w:rsidRPr="002D2326">
              <w:t>Disaggregation</w:t>
            </w:r>
          </w:p>
          <w:p w14:paraId="30C14CCB" w14:textId="77777777" w:rsidR="00744F3A" w:rsidRPr="002D2326" w:rsidRDefault="00744F3A" w:rsidP="00A06685">
            <w:pPr>
              <w:ind w:right="283"/>
              <w:jc w:val="both"/>
            </w:pPr>
          </w:p>
        </w:tc>
        <w:tc>
          <w:tcPr>
            <w:tcW w:w="6945" w:type="dxa"/>
          </w:tcPr>
          <w:p w14:paraId="02ABD05B" w14:textId="77777777" w:rsidR="00744F3A" w:rsidRPr="002D2326" w:rsidRDefault="00744F3A" w:rsidP="00744F3A">
            <w:pPr>
              <w:numPr>
                <w:ilvl w:val="0"/>
                <w:numId w:val="3"/>
              </w:numPr>
              <w:spacing w:after="0" w:line="240" w:lineRule="auto"/>
            </w:pPr>
            <w:r w:rsidRPr="002D2326">
              <w:t>National, Province, Districts, Residence (Urban/ Rural)</w:t>
            </w:r>
          </w:p>
          <w:p w14:paraId="1464E6E9" w14:textId="77777777" w:rsidR="00744F3A" w:rsidRPr="002D2326" w:rsidRDefault="00744F3A" w:rsidP="00744F3A">
            <w:pPr>
              <w:numPr>
                <w:ilvl w:val="0"/>
                <w:numId w:val="3"/>
              </w:numPr>
              <w:spacing w:after="0" w:line="240" w:lineRule="auto"/>
            </w:pPr>
            <w:r w:rsidRPr="002D2326">
              <w:t>Mother’s age at birth, Birth order, Mother’s education level,</w:t>
            </w:r>
          </w:p>
          <w:p w14:paraId="7DFB46CB" w14:textId="77777777" w:rsidR="00744F3A" w:rsidRPr="002D2326" w:rsidRDefault="00744F3A" w:rsidP="00744F3A">
            <w:pPr>
              <w:numPr>
                <w:ilvl w:val="0"/>
                <w:numId w:val="3"/>
              </w:numPr>
              <w:spacing w:after="0" w:line="240" w:lineRule="auto"/>
            </w:pPr>
            <w:r w:rsidRPr="002D2326">
              <w:t>Place of Delivery (Health facility, Elsewhere), Wealth quintiles</w:t>
            </w:r>
          </w:p>
        </w:tc>
      </w:tr>
      <w:tr w:rsidR="00744F3A" w:rsidRPr="002D2326" w14:paraId="73C032E1" w14:textId="77777777" w:rsidTr="00A06685">
        <w:tc>
          <w:tcPr>
            <w:tcW w:w="2689" w:type="dxa"/>
          </w:tcPr>
          <w:p w14:paraId="131BCDAA" w14:textId="77777777" w:rsidR="00744F3A" w:rsidRPr="002D2326" w:rsidRDefault="00744F3A" w:rsidP="00A06685">
            <w:pPr>
              <w:ind w:right="283"/>
            </w:pPr>
            <w:r w:rsidRPr="002D2326">
              <w:t>Comments and limitations/ Other Information</w:t>
            </w:r>
          </w:p>
          <w:p w14:paraId="2CADB4B2" w14:textId="77777777" w:rsidR="00744F3A" w:rsidRPr="002D2326" w:rsidRDefault="00744F3A" w:rsidP="00A06685">
            <w:pPr>
              <w:ind w:right="283"/>
              <w:jc w:val="both"/>
            </w:pPr>
          </w:p>
        </w:tc>
        <w:tc>
          <w:tcPr>
            <w:tcW w:w="6945" w:type="dxa"/>
          </w:tcPr>
          <w:p w14:paraId="1EF9E483" w14:textId="77777777" w:rsidR="00744F3A" w:rsidRPr="002D2326" w:rsidRDefault="00744F3A" w:rsidP="00A06685"/>
        </w:tc>
      </w:tr>
      <w:tr w:rsidR="00744F3A" w:rsidRPr="002D2326" w14:paraId="0E163B5E" w14:textId="77777777" w:rsidTr="00A06685">
        <w:tc>
          <w:tcPr>
            <w:tcW w:w="9634" w:type="dxa"/>
            <w:gridSpan w:val="2"/>
          </w:tcPr>
          <w:p w14:paraId="2F6CD1E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7CBD87F8" w14:textId="77777777" w:rsidR="00744F3A" w:rsidRPr="002D2326" w:rsidRDefault="00744F3A" w:rsidP="00A06685"/>
        </w:tc>
      </w:tr>
      <w:tr w:rsidR="00744F3A" w:rsidRPr="002D2326" w14:paraId="7F090681" w14:textId="77777777" w:rsidTr="00A06685">
        <w:tc>
          <w:tcPr>
            <w:tcW w:w="2689" w:type="dxa"/>
          </w:tcPr>
          <w:p w14:paraId="05F04BCF" w14:textId="77777777" w:rsidR="00744F3A" w:rsidRPr="002D2326" w:rsidRDefault="00744F3A" w:rsidP="00A06685">
            <w:pPr>
              <w:ind w:right="283"/>
              <w:jc w:val="both"/>
            </w:pPr>
            <w:r w:rsidRPr="002D2326">
              <w:t>Indicator Name</w:t>
            </w:r>
          </w:p>
        </w:tc>
        <w:tc>
          <w:tcPr>
            <w:tcW w:w="6945" w:type="dxa"/>
          </w:tcPr>
          <w:p w14:paraId="6E9902B0" w14:textId="77777777" w:rsidR="00744F3A" w:rsidRPr="002D2326" w:rsidRDefault="00744F3A" w:rsidP="00A06685">
            <w:pPr>
              <w:jc w:val="both"/>
            </w:pPr>
            <w:r w:rsidRPr="002D2326">
              <w:t>Proportion of births attended by skilled health personnel</w:t>
            </w:r>
          </w:p>
        </w:tc>
      </w:tr>
      <w:tr w:rsidR="00744F3A" w:rsidRPr="002D2326" w14:paraId="37A212F1" w14:textId="77777777" w:rsidTr="00A06685">
        <w:tc>
          <w:tcPr>
            <w:tcW w:w="2689" w:type="dxa"/>
          </w:tcPr>
          <w:p w14:paraId="184B8AB6" w14:textId="77777777" w:rsidR="00744F3A" w:rsidRPr="002D2326" w:rsidRDefault="00744F3A" w:rsidP="00A06685">
            <w:pPr>
              <w:ind w:right="283"/>
              <w:jc w:val="both"/>
            </w:pPr>
            <w:r w:rsidRPr="002D2326">
              <w:t>Indicator Number</w:t>
            </w:r>
          </w:p>
        </w:tc>
        <w:tc>
          <w:tcPr>
            <w:tcW w:w="6945" w:type="dxa"/>
          </w:tcPr>
          <w:p w14:paraId="251527BC" w14:textId="77777777" w:rsidR="00744F3A" w:rsidRPr="002D2326" w:rsidRDefault="00744F3A" w:rsidP="00A06685">
            <w:pPr>
              <w:jc w:val="both"/>
            </w:pPr>
            <w:r w:rsidRPr="002D2326">
              <w:t>3.1.2</w:t>
            </w:r>
          </w:p>
        </w:tc>
      </w:tr>
      <w:tr w:rsidR="00744F3A" w:rsidRPr="002D2326" w14:paraId="5C307791" w14:textId="77777777" w:rsidTr="00A06685">
        <w:tc>
          <w:tcPr>
            <w:tcW w:w="2689" w:type="dxa"/>
          </w:tcPr>
          <w:p w14:paraId="5FBD7181" w14:textId="77777777" w:rsidR="00744F3A" w:rsidRPr="002D2326" w:rsidRDefault="00744F3A" w:rsidP="00A06685">
            <w:pPr>
              <w:ind w:right="283"/>
              <w:jc w:val="both"/>
            </w:pPr>
            <w:r w:rsidRPr="002D2326">
              <w:t>Target Name</w:t>
            </w:r>
          </w:p>
          <w:p w14:paraId="01B8466C" w14:textId="77777777" w:rsidR="00744F3A" w:rsidRPr="002D2326" w:rsidRDefault="00744F3A" w:rsidP="00A06685"/>
        </w:tc>
        <w:tc>
          <w:tcPr>
            <w:tcW w:w="6945" w:type="dxa"/>
          </w:tcPr>
          <w:p w14:paraId="15724792" w14:textId="77777777" w:rsidR="00744F3A" w:rsidRPr="002D2326" w:rsidRDefault="00744F3A" w:rsidP="00A06685">
            <w:pPr>
              <w:jc w:val="both"/>
            </w:pPr>
            <w:r w:rsidRPr="002D2326">
              <w:t>By 2030, reduce the global maternal mortality ratio to less than 70 per 100,000 live births</w:t>
            </w:r>
          </w:p>
        </w:tc>
      </w:tr>
      <w:tr w:rsidR="00744F3A" w:rsidRPr="002D2326" w14:paraId="38ABC6B3" w14:textId="77777777" w:rsidTr="00A06685">
        <w:tc>
          <w:tcPr>
            <w:tcW w:w="2689" w:type="dxa"/>
          </w:tcPr>
          <w:p w14:paraId="4A67EA1D" w14:textId="77777777" w:rsidR="00744F3A" w:rsidRPr="002D2326" w:rsidRDefault="00744F3A" w:rsidP="00A06685">
            <w:pPr>
              <w:ind w:right="283"/>
              <w:jc w:val="both"/>
            </w:pPr>
            <w:r w:rsidRPr="002D2326">
              <w:t>Target Number</w:t>
            </w:r>
          </w:p>
        </w:tc>
        <w:tc>
          <w:tcPr>
            <w:tcW w:w="6945" w:type="dxa"/>
          </w:tcPr>
          <w:p w14:paraId="0F8D3EB8" w14:textId="77777777" w:rsidR="00744F3A" w:rsidRPr="002D2326" w:rsidRDefault="00744F3A" w:rsidP="00A06685">
            <w:r w:rsidRPr="002D2326">
              <w:t>3.1</w:t>
            </w:r>
          </w:p>
        </w:tc>
      </w:tr>
      <w:tr w:rsidR="00744F3A" w:rsidRPr="002D2326" w14:paraId="7162C9FE" w14:textId="77777777" w:rsidTr="00A06685">
        <w:tc>
          <w:tcPr>
            <w:tcW w:w="2689" w:type="dxa"/>
          </w:tcPr>
          <w:p w14:paraId="30F2A129" w14:textId="77777777" w:rsidR="00744F3A" w:rsidRPr="002D2326" w:rsidRDefault="00744F3A" w:rsidP="00A06685">
            <w:pPr>
              <w:ind w:right="283"/>
            </w:pPr>
            <w:r w:rsidRPr="002D2326">
              <w:t>Global Indicator Description</w:t>
            </w:r>
          </w:p>
        </w:tc>
        <w:tc>
          <w:tcPr>
            <w:tcW w:w="6945" w:type="dxa"/>
          </w:tcPr>
          <w:p w14:paraId="671D7D74" w14:textId="77777777" w:rsidR="00744F3A" w:rsidRPr="002D2326" w:rsidRDefault="00744F3A" w:rsidP="00A06685"/>
        </w:tc>
      </w:tr>
      <w:tr w:rsidR="00744F3A" w:rsidRPr="002D2326" w14:paraId="3A2250BF" w14:textId="77777777" w:rsidTr="00A06685">
        <w:tc>
          <w:tcPr>
            <w:tcW w:w="2689" w:type="dxa"/>
          </w:tcPr>
          <w:p w14:paraId="75EC02F7" w14:textId="77777777" w:rsidR="00744F3A" w:rsidRPr="002D2326" w:rsidRDefault="00744F3A" w:rsidP="00A06685">
            <w:pPr>
              <w:ind w:right="283"/>
              <w:jc w:val="both"/>
            </w:pPr>
            <w:r w:rsidRPr="002D2326">
              <w:t>UN designated tier</w:t>
            </w:r>
          </w:p>
        </w:tc>
        <w:tc>
          <w:tcPr>
            <w:tcW w:w="6945" w:type="dxa"/>
          </w:tcPr>
          <w:p w14:paraId="7A3ABAEF" w14:textId="77777777" w:rsidR="00744F3A" w:rsidRPr="002D2326" w:rsidRDefault="00744F3A" w:rsidP="00A06685">
            <w:r w:rsidRPr="002D2326">
              <w:t>1</w:t>
            </w:r>
          </w:p>
        </w:tc>
      </w:tr>
      <w:tr w:rsidR="00744F3A" w:rsidRPr="002D2326" w14:paraId="12859B28" w14:textId="77777777" w:rsidTr="00A06685">
        <w:tc>
          <w:tcPr>
            <w:tcW w:w="2689" w:type="dxa"/>
          </w:tcPr>
          <w:p w14:paraId="518074D8" w14:textId="77777777" w:rsidR="00744F3A" w:rsidRPr="002D2326" w:rsidRDefault="00744F3A" w:rsidP="00A06685">
            <w:pPr>
              <w:ind w:right="283"/>
              <w:jc w:val="both"/>
            </w:pPr>
            <w:r w:rsidRPr="002D2326">
              <w:t>UN custodian agency</w:t>
            </w:r>
          </w:p>
        </w:tc>
        <w:tc>
          <w:tcPr>
            <w:tcW w:w="6945" w:type="dxa"/>
          </w:tcPr>
          <w:p w14:paraId="480F6AEB" w14:textId="77777777" w:rsidR="00744F3A" w:rsidRPr="002D2326" w:rsidRDefault="00744F3A" w:rsidP="00A06685">
            <w:r w:rsidRPr="002D2326">
              <w:t>UNICEF</w:t>
            </w:r>
          </w:p>
        </w:tc>
      </w:tr>
      <w:tr w:rsidR="00744F3A" w:rsidRPr="002D2326" w14:paraId="48E68126" w14:textId="77777777" w:rsidTr="00A06685">
        <w:tc>
          <w:tcPr>
            <w:tcW w:w="2689" w:type="dxa"/>
          </w:tcPr>
          <w:p w14:paraId="2A9E0295" w14:textId="77777777" w:rsidR="00744F3A" w:rsidRPr="002D2326" w:rsidRDefault="00744F3A" w:rsidP="00A06685">
            <w:pPr>
              <w:ind w:right="283"/>
              <w:jc w:val="both"/>
            </w:pPr>
            <w:r w:rsidRPr="002D2326">
              <w:t>Link to UN metadata</w:t>
            </w:r>
          </w:p>
        </w:tc>
        <w:tc>
          <w:tcPr>
            <w:tcW w:w="6945" w:type="dxa"/>
          </w:tcPr>
          <w:p w14:paraId="0AD5D8B0" w14:textId="77777777" w:rsidR="00744F3A" w:rsidRPr="002D2326" w:rsidRDefault="00744F3A" w:rsidP="00A06685">
            <w:pPr>
              <w:rPr>
                <w:rStyle w:val="FollowedHyperlink"/>
              </w:rPr>
            </w:pPr>
            <w:hyperlink r:id="rId23" w:tgtFrame="_blank" w:history="1">
              <w:r w:rsidRPr="002D2326">
                <w:rPr>
                  <w:rStyle w:val="FollowedHyperlink"/>
                </w:rPr>
                <w:t>United Nations Sustainable Development Goals Metadata (PDF 374 KB)</w:t>
              </w:r>
            </w:hyperlink>
          </w:p>
        </w:tc>
      </w:tr>
      <w:tr w:rsidR="00744F3A" w:rsidRPr="002D2326" w14:paraId="7C1FD8E3" w14:textId="77777777" w:rsidTr="00A06685">
        <w:tc>
          <w:tcPr>
            <w:tcW w:w="9634" w:type="dxa"/>
            <w:gridSpan w:val="2"/>
          </w:tcPr>
          <w:p w14:paraId="4DF564E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A2C9A14" w14:textId="77777777" w:rsidR="00744F3A" w:rsidRPr="002D2326" w:rsidRDefault="00744F3A" w:rsidP="00A06685"/>
        </w:tc>
      </w:tr>
      <w:tr w:rsidR="00744F3A" w:rsidRPr="002D2326" w14:paraId="5A0B7C49" w14:textId="77777777" w:rsidTr="00A06685">
        <w:tc>
          <w:tcPr>
            <w:tcW w:w="2689" w:type="dxa"/>
          </w:tcPr>
          <w:p w14:paraId="6CD084AF" w14:textId="77777777" w:rsidR="00744F3A" w:rsidRPr="002D2326" w:rsidRDefault="00744F3A" w:rsidP="00A06685">
            <w:pPr>
              <w:ind w:right="283"/>
              <w:jc w:val="both"/>
            </w:pPr>
            <w:r w:rsidRPr="002D2326">
              <w:lastRenderedPageBreak/>
              <w:t xml:space="preserve">Source Organization </w:t>
            </w:r>
          </w:p>
          <w:p w14:paraId="167F101C" w14:textId="77777777" w:rsidR="00744F3A" w:rsidRPr="002D2326" w:rsidRDefault="00744F3A" w:rsidP="00A06685">
            <w:pPr>
              <w:ind w:right="283"/>
              <w:jc w:val="both"/>
            </w:pPr>
          </w:p>
        </w:tc>
        <w:tc>
          <w:tcPr>
            <w:tcW w:w="6945" w:type="dxa"/>
          </w:tcPr>
          <w:p w14:paraId="2399B041" w14:textId="77777777" w:rsidR="00744F3A" w:rsidRPr="002D2326" w:rsidRDefault="00744F3A" w:rsidP="00A06685">
            <w:r w:rsidRPr="002D2326">
              <w:t>National Institute of Statistics of Rwanda</w:t>
            </w:r>
          </w:p>
        </w:tc>
      </w:tr>
      <w:tr w:rsidR="00744F3A" w:rsidRPr="002D2326" w14:paraId="436AD2A7" w14:textId="77777777" w:rsidTr="00A06685">
        <w:tc>
          <w:tcPr>
            <w:tcW w:w="2689" w:type="dxa"/>
          </w:tcPr>
          <w:p w14:paraId="05ABF216" w14:textId="77777777" w:rsidR="00744F3A" w:rsidRPr="002D2326" w:rsidRDefault="00744F3A" w:rsidP="00A06685">
            <w:r w:rsidRPr="002D2326">
              <w:t>Data Source</w:t>
            </w:r>
          </w:p>
        </w:tc>
        <w:tc>
          <w:tcPr>
            <w:tcW w:w="6945" w:type="dxa"/>
          </w:tcPr>
          <w:p w14:paraId="3072E93F" w14:textId="77777777" w:rsidR="00744F3A" w:rsidRPr="002D2326" w:rsidRDefault="00744F3A" w:rsidP="00A06685">
            <w:r w:rsidRPr="002D2326">
              <w:t xml:space="preserve">Rwanda Demographic Health Survey (RDHS) </w:t>
            </w:r>
          </w:p>
        </w:tc>
      </w:tr>
      <w:tr w:rsidR="00744F3A" w:rsidRPr="002D2326" w14:paraId="6992503F" w14:textId="77777777" w:rsidTr="00A06685">
        <w:tc>
          <w:tcPr>
            <w:tcW w:w="2689" w:type="dxa"/>
          </w:tcPr>
          <w:p w14:paraId="7420366B" w14:textId="77777777" w:rsidR="00744F3A" w:rsidRPr="002D2326" w:rsidRDefault="00744F3A" w:rsidP="00A06685">
            <w:r w:rsidRPr="002D2326">
              <w:t>Periodicity</w:t>
            </w:r>
          </w:p>
          <w:p w14:paraId="12D49A57" w14:textId="77777777" w:rsidR="00744F3A" w:rsidRPr="002D2326" w:rsidRDefault="00744F3A" w:rsidP="00A06685"/>
        </w:tc>
        <w:tc>
          <w:tcPr>
            <w:tcW w:w="6945" w:type="dxa"/>
          </w:tcPr>
          <w:p w14:paraId="0131ABA3" w14:textId="77777777" w:rsidR="00744F3A" w:rsidRPr="002D2326" w:rsidRDefault="00744F3A" w:rsidP="00A06685">
            <w:r w:rsidRPr="002D2326">
              <w:t>3-5 Years</w:t>
            </w:r>
          </w:p>
        </w:tc>
      </w:tr>
      <w:tr w:rsidR="00744F3A" w:rsidRPr="002D2326" w14:paraId="2FE9BB06" w14:textId="77777777" w:rsidTr="00A06685">
        <w:tc>
          <w:tcPr>
            <w:tcW w:w="2689" w:type="dxa"/>
          </w:tcPr>
          <w:p w14:paraId="2D1D7E65" w14:textId="77777777" w:rsidR="00744F3A" w:rsidRPr="002D2326" w:rsidRDefault="00744F3A" w:rsidP="00A06685">
            <w:pPr>
              <w:ind w:right="283"/>
              <w:jc w:val="both"/>
            </w:pPr>
            <w:r w:rsidRPr="002D2326">
              <w:t>Earliest available data</w:t>
            </w:r>
          </w:p>
          <w:p w14:paraId="5F86B125" w14:textId="77777777" w:rsidR="00744F3A" w:rsidRPr="002D2326" w:rsidRDefault="00744F3A" w:rsidP="00A06685"/>
        </w:tc>
        <w:tc>
          <w:tcPr>
            <w:tcW w:w="6945" w:type="dxa"/>
          </w:tcPr>
          <w:p w14:paraId="4D46CB15" w14:textId="77777777" w:rsidR="00744F3A" w:rsidRPr="002D2326" w:rsidRDefault="00744F3A" w:rsidP="00A06685">
            <w:r w:rsidRPr="002D2326">
              <w:t>1992</w:t>
            </w:r>
          </w:p>
        </w:tc>
      </w:tr>
      <w:tr w:rsidR="00744F3A" w:rsidRPr="002D2326" w14:paraId="4BD16467" w14:textId="77777777" w:rsidTr="00A06685">
        <w:tc>
          <w:tcPr>
            <w:tcW w:w="2689" w:type="dxa"/>
          </w:tcPr>
          <w:p w14:paraId="34B89937" w14:textId="77777777" w:rsidR="00744F3A" w:rsidRPr="002D2326" w:rsidRDefault="00744F3A" w:rsidP="00A06685">
            <w:pPr>
              <w:ind w:right="283"/>
              <w:jc w:val="both"/>
            </w:pPr>
            <w:r w:rsidRPr="002D2326">
              <w:t>Link to data source/ The text to show instead of the URL</w:t>
            </w:r>
          </w:p>
          <w:p w14:paraId="28DAAA20" w14:textId="77777777" w:rsidR="00744F3A" w:rsidRPr="002D2326" w:rsidRDefault="00744F3A" w:rsidP="00A06685">
            <w:pPr>
              <w:ind w:right="283"/>
              <w:jc w:val="both"/>
              <w:rPr>
                <w:lang w:val="en-US"/>
              </w:rPr>
            </w:pPr>
          </w:p>
        </w:tc>
        <w:tc>
          <w:tcPr>
            <w:tcW w:w="6945" w:type="dxa"/>
          </w:tcPr>
          <w:p w14:paraId="67BD4A9D" w14:textId="77777777" w:rsidR="00744F3A" w:rsidRPr="002D2326" w:rsidRDefault="00744F3A" w:rsidP="00A06685">
            <w:hyperlink r:id="rId24" w:history="1">
              <w:r w:rsidRPr="002D2326">
                <w:rPr>
                  <w:rStyle w:val="FollowedHyperlink"/>
                </w:rPr>
                <w:t>http://www.statistics.gov.rw/datasource/demographic-and-health-survey-dhs</w:t>
              </w:r>
            </w:hyperlink>
          </w:p>
          <w:p w14:paraId="63E463B1" w14:textId="77777777" w:rsidR="00744F3A" w:rsidRPr="002D2326" w:rsidRDefault="00744F3A" w:rsidP="00A06685"/>
        </w:tc>
      </w:tr>
      <w:tr w:rsidR="00744F3A" w:rsidRPr="002D2326" w14:paraId="2C00D767" w14:textId="77777777" w:rsidTr="00A06685">
        <w:tc>
          <w:tcPr>
            <w:tcW w:w="2689" w:type="dxa"/>
          </w:tcPr>
          <w:p w14:paraId="3B059ADC" w14:textId="77777777" w:rsidR="00744F3A" w:rsidRPr="002D2326" w:rsidRDefault="00744F3A" w:rsidP="00A06685">
            <w:pPr>
              <w:ind w:right="283"/>
              <w:jc w:val="both"/>
            </w:pPr>
            <w:r w:rsidRPr="002D2326">
              <w:t>Release date</w:t>
            </w:r>
          </w:p>
          <w:p w14:paraId="6112C2C9" w14:textId="77777777" w:rsidR="00744F3A" w:rsidRPr="002D2326" w:rsidRDefault="00744F3A" w:rsidP="00A06685"/>
        </w:tc>
        <w:tc>
          <w:tcPr>
            <w:tcW w:w="6945" w:type="dxa"/>
          </w:tcPr>
          <w:p w14:paraId="27C78332" w14:textId="77777777" w:rsidR="00744F3A" w:rsidRPr="002D2326" w:rsidRDefault="00744F3A" w:rsidP="00A06685">
            <w:r w:rsidRPr="002D2326">
              <w:t>2014-15</w:t>
            </w:r>
          </w:p>
        </w:tc>
      </w:tr>
      <w:tr w:rsidR="00744F3A" w:rsidRPr="002D2326" w14:paraId="3DF7D448" w14:textId="77777777" w:rsidTr="00A06685">
        <w:tc>
          <w:tcPr>
            <w:tcW w:w="2689" w:type="dxa"/>
          </w:tcPr>
          <w:p w14:paraId="375453C6" w14:textId="77777777" w:rsidR="00744F3A" w:rsidRPr="002D2326" w:rsidRDefault="00744F3A" w:rsidP="00A06685">
            <w:pPr>
              <w:ind w:right="283"/>
              <w:jc w:val="both"/>
            </w:pPr>
            <w:r w:rsidRPr="002D2326">
              <w:t>Statistical classification</w:t>
            </w:r>
          </w:p>
          <w:p w14:paraId="391EA61A" w14:textId="77777777" w:rsidR="00744F3A" w:rsidRPr="002D2326" w:rsidRDefault="00744F3A" w:rsidP="00A06685"/>
        </w:tc>
        <w:tc>
          <w:tcPr>
            <w:tcW w:w="6945" w:type="dxa"/>
          </w:tcPr>
          <w:p w14:paraId="67D6FEBF" w14:textId="77777777" w:rsidR="00744F3A" w:rsidRPr="002D2326" w:rsidRDefault="00744F3A" w:rsidP="00A06685"/>
        </w:tc>
      </w:tr>
      <w:tr w:rsidR="00744F3A" w:rsidRPr="002D2326" w14:paraId="205429BD" w14:textId="77777777" w:rsidTr="00A06685">
        <w:tc>
          <w:tcPr>
            <w:tcW w:w="2689" w:type="dxa"/>
          </w:tcPr>
          <w:p w14:paraId="6797A166" w14:textId="77777777" w:rsidR="00744F3A" w:rsidRPr="002D2326" w:rsidRDefault="00744F3A" w:rsidP="00A06685">
            <w:pPr>
              <w:ind w:right="283"/>
              <w:jc w:val="both"/>
            </w:pPr>
            <w:r w:rsidRPr="002D2326">
              <w:t>Contact details</w:t>
            </w:r>
          </w:p>
          <w:p w14:paraId="3F17BEB1" w14:textId="77777777" w:rsidR="00744F3A" w:rsidRPr="002D2326" w:rsidRDefault="00744F3A" w:rsidP="00A06685">
            <w:pPr>
              <w:ind w:right="283"/>
              <w:jc w:val="both"/>
            </w:pPr>
          </w:p>
        </w:tc>
        <w:tc>
          <w:tcPr>
            <w:tcW w:w="6945" w:type="dxa"/>
          </w:tcPr>
          <w:p w14:paraId="0CFB50B7" w14:textId="77777777" w:rsidR="00744F3A" w:rsidRPr="002D2326" w:rsidRDefault="00744F3A" w:rsidP="00A06685">
            <w:hyperlink r:id="rId25" w:history="1">
              <w:r w:rsidRPr="002D2326">
                <w:rPr>
                  <w:rStyle w:val="FollowedHyperlink"/>
                  <w:color w:val="2258A9"/>
                  <w:shd w:val="clear" w:color="auto" w:fill="FFFFFF"/>
                </w:rPr>
                <w:t>info@statistics.gov.rw</w:t>
              </w:r>
            </w:hyperlink>
          </w:p>
        </w:tc>
      </w:tr>
      <w:tr w:rsidR="00744F3A" w:rsidRPr="002D2326" w14:paraId="2E7A928F" w14:textId="77777777" w:rsidTr="00A06685">
        <w:tc>
          <w:tcPr>
            <w:tcW w:w="2689" w:type="dxa"/>
          </w:tcPr>
          <w:p w14:paraId="57D20669" w14:textId="77777777" w:rsidR="00744F3A" w:rsidRPr="002D2326" w:rsidRDefault="00744F3A" w:rsidP="00A06685">
            <w:pPr>
              <w:ind w:right="283"/>
              <w:jc w:val="both"/>
            </w:pPr>
            <w:r w:rsidRPr="002D2326">
              <w:t>Other Information</w:t>
            </w:r>
          </w:p>
        </w:tc>
        <w:tc>
          <w:tcPr>
            <w:tcW w:w="6945" w:type="dxa"/>
          </w:tcPr>
          <w:p w14:paraId="2F4CC050" w14:textId="77777777" w:rsidR="00744F3A" w:rsidRPr="002D2326" w:rsidRDefault="00744F3A" w:rsidP="00A06685"/>
        </w:tc>
      </w:tr>
    </w:tbl>
    <w:p w14:paraId="2F553518" w14:textId="77777777" w:rsidR="00744F3A" w:rsidRPr="002D2326" w:rsidRDefault="00744F3A" w:rsidP="00744F3A"/>
    <w:p w14:paraId="72E29595" w14:textId="77777777" w:rsidR="00744F3A" w:rsidRPr="002D2326" w:rsidRDefault="00744F3A" w:rsidP="00744F3A">
      <w:pPr>
        <w:pStyle w:val="Heading2"/>
        <w:numPr>
          <w:ilvl w:val="0"/>
          <w:numId w:val="0"/>
        </w:numPr>
        <w:ind w:left="576" w:hanging="576"/>
        <w:rPr>
          <w:rFonts w:ascii="Arial" w:hAnsi="Arial" w:cs="Arial"/>
        </w:rPr>
      </w:pPr>
      <w:bookmarkStart w:id="25" w:name="_Toc533147106"/>
      <w:r w:rsidRPr="002D2326">
        <w:rPr>
          <w:rFonts w:ascii="Arial" w:hAnsi="Arial" w:cs="Arial"/>
        </w:rPr>
        <w:t>3.2.1 Under-five mortality rate</w:t>
      </w:r>
      <w:bookmarkEnd w:id="25"/>
    </w:p>
    <w:tbl>
      <w:tblPr>
        <w:tblStyle w:val="TableGrid"/>
        <w:tblW w:w="9634" w:type="dxa"/>
        <w:tblLook w:val="04A0" w:firstRow="1" w:lastRow="0" w:firstColumn="1" w:lastColumn="0" w:noHBand="0" w:noVBand="1"/>
      </w:tblPr>
      <w:tblGrid>
        <w:gridCol w:w="2689"/>
        <w:gridCol w:w="6945"/>
      </w:tblGrid>
      <w:tr w:rsidR="00744F3A" w:rsidRPr="002D2326" w14:paraId="3C87E41A" w14:textId="77777777" w:rsidTr="00A06685">
        <w:trPr>
          <w:trHeight w:val="667"/>
        </w:trPr>
        <w:tc>
          <w:tcPr>
            <w:tcW w:w="9634" w:type="dxa"/>
            <w:gridSpan w:val="2"/>
          </w:tcPr>
          <w:p w14:paraId="79917A5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D0FA709" w14:textId="77777777" w:rsidR="00744F3A" w:rsidRPr="002D2326" w:rsidRDefault="00744F3A" w:rsidP="00A06685"/>
        </w:tc>
      </w:tr>
      <w:tr w:rsidR="00744F3A" w:rsidRPr="002D2326" w14:paraId="3D86138D" w14:textId="77777777" w:rsidTr="00A06685">
        <w:tc>
          <w:tcPr>
            <w:tcW w:w="2689" w:type="dxa"/>
          </w:tcPr>
          <w:p w14:paraId="44469F7F" w14:textId="77777777" w:rsidR="00744F3A" w:rsidRPr="002D2326" w:rsidRDefault="00744F3A" w:rsidP="00A06685">
            <w:pPr>
              <w:ind w:right="283"/>
              <w:jc w:val="both"/>
            </w:pPr>
            <w:r w:rsidRPr="002D2326">
              <w:t>Definition</w:t>
            </w:r>
          </w:p>
          <w:p w14:paraId="6461B41C" w14:textId="77777777" w:rsidR="00744F3A" w:rsidRPr="002D2326" w:rsidRDefault="00744F3A" w:rsidP="00A06685">
            <w:pPr>
              <w:ind w:right="283"/>
              <w:jc w:val="both"/>
            </w:pPr>
          </w:p>
        </w:tc>
        <w:tc>
          <w:tcPr>
            <w:tcW w:w="6945" w:type="dxa"/>
          </w:tcPr>
          <w:p w14:paraId="1347825F" w14:textId="77777777" w:rsidR="00744F3A" w:rsidRPr="002D2326" w:rsidRDefault="00744F3A" w:rsidP="00A06685">
            <w:r w:rsidRPr="002D2326">
              <w:t>It is the probability (expressed as a rate per 1000 livebirths) of a child born alive in a specified period dying before reaching the age of five, if subject to current age specific mortality rates.</w:t>
            </w:r>
          </w:p>
          <w:p w14:paraId="39613514" w14:textId="77777777" w:rsidR="00744F3A" w:rsidRPr="002D2326" w:rsidRDefault="00744F3A" w:rsidP="00A06685"/>
          <w:p w14:paraId="613E0D71" w14:textId="77777777" w:rsidR="00744F3A" w:rsidRPr="002D2326" w:rsidRDefault="00744F3A" w:rsidP="00A06685">
            <w:r w:rsidRPr="002D2326">
              <w:t>It is important to point out that the reference period is the five-year period preceding the survey date. So, the time point that the rate is referred to is the midpoint of the five</w:t>
            </w:r>
          </w:p>
          <w:p w14:paraId="24968557" w14:textId="77777777" w:rsidR="00744F3A" w:rsidRPr="002D2326" w:rsidRDefault="00744F3A" w:rsidP="00A06685">
            <w:r w:rsidRPr="002D2326">
              <w:t>year interval.</w:t>
            </w:r>
          </w:p>
        </w:tc>
      </w:tr>
      <w:tr w:rsidR="00744F3A" w:rsidRPr="002D2326" w14:paraId="736DAADA" w14:textId="77777777" w:rsidTr="00A06685">
        <w:tc>
          <w:tcPr>
            <w:tcW w:w="2689" w:type="dxa"/>
          </w:tcPr>
          <w:p w14:paraId="5BA8E3DC" w14:textId="77777777" w:rsidR="00744F3A" w:rsidRPr="002D2326" w:rsidRDefault="00744F3A" w:rsidP="00A06685">
            <w:pPr>
              <w:ind w:right="283"/>
              <w:jc w:val="both"/>
            </w:pPr>
            <w:r w:rsidRPr="002D2326">
              <w:t>Geographic coverage</w:t>
            </w:r>
          </w:p>
          <w:p w14:paraId="793A4E61" w14:textId="77777777" w:rsidR="00744F3A" w:rsidRPr="002D2326" w:rsidRDefault="00744F3A" w:rsidP="00A06685"/>
        </w:tc>
        <w:tc>
          <w:tcPr>
            <w:tcW w:w="6945" w:type="dxa"/>
          </w:tcPr>
          <w:p w14:paraId="4CDDC8D0" w14:textId="77777777" w:rsidR="00744F3A" w:rsidRPr="002D2326" w:rsidRDefault="00744F3A" w:rsidP="00A06685">
            <w:r w:rsidRPr="002D2326">
              <w:t>National</w:t>
            </w:r>
          </w:p>
        </w:tc>
      </w:tr>
      <w:tr w:rsidR="00744F3A" w:rsidRPr="002D2326" w14:paraId="2AAA3E8B" w14:textId="77777777" w:rsidTr="00A06685">
        <w:tc>
          <w:tcPr>
            <w:tcW w:w="2689" w:type="dxa"/>
          </w:tcPr>
          <w:p w14:paraId="51405E7C" w14:textId="77777777" w:rsidR="00744F3A" w:rsidRPr="002D2326" w:rsidRDefault="00744F3A" w:rsidP="00A06685">
            <w:pPr>
              <w:ind w:right="283"/>
              <w:jc w:val="both"/>
            </w:pPr>
          </w:p>
          <w:p w14:paraId="2D75AD77" w14:textId="77777777" w:rsidR="00744F3A" w:rsidRPr="002D2326" w:rsidRDefault="00744F3A" w:rsidP="00A06685">
            <w:pPr>
              <w:ind w:right="283"/>
              <w:jc w:val="both"/>
            </w:pPr>
            <w:r w:rsidRPr="002D2326">
              <w:t>Unit of Measurement</w:t>
            </w:r>
          </w:p>
          <w:p w14:paraId="168C6FB8" w14:textId="77777777" w:rsidR="00744F3A" w:rsidRPr="002D2326" w:rsidRDefault="00744F3A" w:rsidP="00A06685">
            <w:pPr>
              <w:ind w:right="283"/>
              <w:jc w:val="both"/>
            </w:pPr>
          </w:p>
        </w:tc>
        <w:tc>
          <w:tcPr>
            <w:tcW w:w="6945" w:type="dxa"/>
          </w:tcPr>
          <w:p w14:paraId="24A6B63E" w14:textId="77777777" w:rsidR="00744F3A" w:rsidRPr="002D2326" w:rsidRDefault="00744F3A" w:rsidP="00A06685">
            <w:r w:rsidRPr="002D2326">
              <w:t>Rate per 1000 livebirths</w:t>
            </w:r>
          </w:p>
        </w:tc>
      </w:tr>
      <w:tr w:rsidR="00744F3A" w:rsidRPr="002D2326" w14:paraId="5B638E9C" w14:textId="77777777" w:rsidTr="00A06685">
        <w:tc>
          <w:tcPr>
            <w:tcW w:w="2689" w:type="dxa"/>
          </w:tcPr>
          <w:p w14:paraId="602E220D" w14:textId="77777777" w:rsidR="00744F3A" w:rsidRPr="002D2326" w:rsidRDefault="00744F3A" w:rsidP="00A06685">
            <w:pPr>
              <w:ind w:right="283"/>
              <w:jc w:val="both"/>
            </w:pPr>
            <w:r w:rsidRPr="002D2326">
              <w:lastRenderedPageBreak/>
              <w:t>Computation method</w:t>
            </w:r>
          </w:p>
          <w:p w14:paraId="64DD3878" w14:textId="77777777" w:rsidR="00744F3A" w:rsidRPr="002D2326" w:rsidRDefault="00744F3A" w:rsidP="00A06685">
            <w:pPr>
              <w:ind w:right="283"/>
              <w:jc w:val="both"/>
            </w:pPr>
          </w:p>
        </w:tc>
        <w:tc>
          <w:tcPr>
            <w:tcW w:w="6945" w:type="dxa"/>
          </w:tcPr>
          <w:p w14:paraId="15CC3514" w14:textId="77777777" w:rsidR="00744F3A" w:rsidRPr="002D2326" w:rsidRDefault="00744F3A" w:rsidP="00A06685">
            <w:pPr>
              <w:jc w:val="both"/>
            </w:pPr>
            <w:r w:rsidRPr="002D2326">
              <w:t>The data used to compute the U5MR is derived from the birth history section of Woman’s questionnaire of DHS. It uses the direct method</w:t>
            </w:r>
          </w:p>
          <w:p w14:paraId="561CFFCE" w14:textId="77777777" w:rsidR="00744F3A" w:rsidRPr="002D2326" w:rsidRDefault="00744F3A" w:rsidP="00A06685">
            <w:pPr>
              <w:jc w:val="both"/>
            </w:pPr>
            <w:r w:rsidRPr="002D2326">
              <w:t>and data are collected on birth histories of women of childbearing age and produces the probability of dying before age one for children born alive, among women of childbearing age, during five-year periods before the</w:t>
            </w:r>
          </w:p>
          <w:p w14:paraId="318E5CE0" w14:textId="77777777" w:rsidR="00744F3A" w:rsidRPr="002D2326" w:rsidRDefault="00744F3A" w:rsidP="00A06685">
            <w:pPr>
              <w:jc w:val="both"/>
            </w:pPr>
            <w:r w:rsidRPr="002D2326">
              <w:t>survey.</w:t>
            </w:r>
          </w:p>
          <w:p w14:paraId="3D8DCB73" w14:textId="77777777" w:rsidR="00744F3A" w:rsidRPr="002D2326" w:rsidRDefault="00744F3A" w:rsidP="00A06685">
            <w:pPr>
              <w:jc w:val="both"/>
            </w:pPr>
          </w:p>
          <w:p w14:paraId="03C2DEF6" w14:textId="77777777" w:rsidR="00744F3A" w:rsidRPr="002D2326" w:rsidRDefault="00744F3A" w:rsidP="00A06685">
            <w:pPr>
              <w:jc w:val="both"/>
            </w:pPr>
            <m:oMathPara>
              <m:oMath>
                <m:r>
                  <w:rPr>
                    <w:rFonts w:ascii="Cambria Math" w:hAnsi="Cambria Math"/>
                  </w:rPr>
                  <m:t>U5MR=</m:t>
                </m:r>
                <m:f>
                  <m:fPr>
                    <m:ctrlPr>
                      <w:rPr>
                        <w:rFonts w:ascii="Cambria Math" w:hAnsi="Cambria Math"/>
                        <w:i/>
                      </w:rPr>
                    </m:ctrlPr>
                  </m:fPr>
                  <m:num>
                    <m:r>
                      <w:rPr>
                        <w:rFonts w:ascii="Cambria Math" w:hAnsi="Cambria Math"/>
                      </w:rPr>
                      <m:t>D&lt;5years</m:t>
                    </m:r>
                  </m:num>
                  <m:den>
                    <m:r>
                      <m:rPr>
                        <m:sty m:val="p"/>
                      </m:rPr>
                      <w:rPr>
                        <w:rFonts w:ascii="Cambria Math" w:hAnsi="Cambria Math"/>
                      </w:rPr>
                      <m:t>L</m:t>
                    </m:r>
                    <m:r>
                      <m:rPr>
                        <m:sty m:val="p"/>
                      </m:rPr>
                      <w:rPr>
                        <w:rFonts w:ascii="Cambria Math" w:hAnsi="Cambria Math"/>
                        <w:vertAlign w:val="subscript"/>
                      </w:rPr>
                      <m:t>b</m:t>
                    </m:r>
                  </m:den>
                </m:f>
                <m:r>
                  <w:rPr>
                    <w:rFonts w:ascii="Cambria Math" w:hAnsi="Cambria Math"/>
                  </w:rPr>
                  <m:t>*1000</m:t>
                </m:r>
              </m:oMath>
            </m:oMathPara>
          </w:p>
          <w:p w14:paraId="65F03139" w14:textId="77777777" w:rsidR="00744F3A" w:rsidRPr="002D2326" w:rsidRDefault="00744F3A" w:rsidP="00A06685">
            <w:pPr>
              <w:jc w:val="both"/>
            </w:pPr>
          </w:p>
          <w:p w14:paraId="4A9D37D7" w14:textId="77777777" w:rsidR="00744F3A" w:rsidRPr="002D2326" w:rsidRDefault="00744F3A" w:rsidP="00A06685">
            <w:pPr>
              <w:jc w:val="both"/>
            </w:pPr>
            <w:r w:rsidRPr="002D2326">
              <w:t xml:space="preserve">Where D </w:t>
            </w:r>
            <w:r w:rsidRPr="002D2326">
              <w:rPr>
                <w:vertAlign w:val="subscript"/>
              </w:rPr>
              <w:t>&lt;5yrs</w:t>
            </w:r>
            <w:r w:rsidRPr="002D2326">
              <w:t xml:space="preserve"> denotes the number of deaths of infants (&lt;5yr of age) in the last 5 years before the survey and L</w:t>
            </w:r>
            <w:r w:rsidRPr="002D2326">
              <w:rPr>
                <w:vertAlign w:val="subscript"/>
              </w:rPr>
              <w:t>b</w:t>
            </w:r>
            <w:r w:rsidRPr="002D2326">
              <w:t xml:space="preserve"> denotes the total number of live births in 5 years before the survey.</w:t>
            </w:r>
          </w:p>
          <w:p w14:paraId="0C740EAC" w14:textId="77777777" w:rsidR="00744F3A" w:rsidRPr="002D2326" w:rsidRDefault="00744F3A" w:rsidP="00A06685">
            <w:pPr>
              <w:jc w:val="both"/>
            </w:pPr>
            <w:r w:rsidRPr="002D2326">
              <w:t>Note that the reference year for U5MR by socio-economic characteristic is 10 years period preceding the survey.</w:t>
            </w:r>
          </w:p>
        </w:tc>
      </w:tr>
      <w:tr w:rsidR="00744F3A" w:rsidRPr="002D2326" w14:paraId="2C6DBDF9" w14:textId="77777777" w:rsidTr="00A06685">
        <w:tc>
          <w:tcPr>
            <w:tcW w:w="2689" w:type="dxa"/>
          </w:tcPr>
          <w:p w14:paraId="1562E45F" w14:textId="77777777" w:rsidR="00744F3A" w:rsidRPr="002D2326" w:rsidRDefault="00744F3A" w:rsidP="00A06685">
            <w:pPr>
              <w:ind w:right="283"/>
              <w:jc w:val="both"/>
            </w:pPr>
            <w:r w:rsidRPr="002D2326">
              <w:t>Disaggregation</w:t>
            </w:r>
          </w:p>
          <w:p w14:paraId="0DDFC0FE" w14:textId="77777777" w:rsidR="00744F3A" w:rsidRPr="002D2326" w:rsidRDefault="00744F3A" w:rsidP="00A06685">
            <w:pPr>
              <w:ind w:right="283"/>
              <w:jc w:val="both"/>
            </w:pPr>
          </w:p>
        </w:tc>
        <w:tc>
          <w:tcPr>
            <w:tcW w:w="6945" w:type="dxa"/>
          </w:tcPr>
          <w:p w14:paraId="5BFB97C1" w14:textId="77777777" w:rsidR="00744F3A" w:rsidRPr="002D2326" w:rsidRDefault="00744F3A" w:rsidP="00744F3A">
            <w:pPr>
              <w:pStyle w:val="ListParagraph"/>
              <w:numPr>
                <w:ilvl w:val="0"/>
                <w:numId w:val="15"/>
              </w:numPr>
              <w:spacing w:after="0" w:line="240" w:lineRule="auto"/>
              <w:jc w:val="both"/>
            </w:pPr>
            <w:r w:rsidRPr="002D2326">
              <w:t>Geographical: National, Province, District Residence (Urban &amp; Rural)</w:t>
            </w:r>
          </w:p>
          <w:p w14:paraId="5DF9ABE4" w14:textId="77777777" w:rsidR="00744F3A" w:rsidRPr="002D2326" w:rsidRDefault="00744F3A" w:rsidP="00744F3A">
            <w:pPr>
              <w:pStyle w:val="ListParagraph"/>
              <w:numPr>
                <w:ilvl w:val="0"/>
                <w:numId w:val="15"/>
              </w:numPr>
              <w:spacing w:after="0" w:line="240" w:lineRule="auto"/>
              <w:jc w:val="both"/>
            </w:pPr>
            <w:r w:rsidRPr="002D2326">
              <w:t>Sex</w:t>
            </w:r>
          </w:p>
          <w:p w14:paraId="4E442F6E" w14:textId="77777777" w:rsidR="00744F3A" w:rsidRPr="002D2326" w:rsidRDefault="00744F3A" w:rsidP="00744F3A">
            <w:pPr>
              <w:pStyle w:val="ListParagraph"/>
              <w:numPr>
                <w:ilvl w:val="0"/>
                <w:numId w:val="15"/>
              </w:numPr>
              <w:spacing w:after="0" w:line="240" w:lineRule="auto"/>
              <w:jc w:val="both"/>
            </w:pPr>
            <w:r w:rsidRPr="002D2326">
              <w:t>Socio-economic characteristics of mothers (education, wealth quintiles)</w:t>
            </w:r>
          </w:p>
          <w:p w14:paraId="28DC747E" w14:textId="77777777" w:rsidR="00744F3A" w:rsidRPr="002D2326" w:rsidRDefault="00744F3A" w:rsidP="00A06685">
            <w:pPr>
              <w:ind w:left="360"/>
            </w:pPr>
          </w:p>
        </w:tc>
      </w:tr>
      <w:tr w:rsidR="00744F3A" w:rsidRPr="002D2326" w14:paraId="0DA5EC83" w14:textId="77777777" w:rsidTr="00A06685">
        <w:tc>
          <w:tcPr>
            <w:tcW w:w="2689" w:type="dxa"/>
          </w:tcPr>
          <w:p w14:paraId="091DB5C7" w14:textId="77777777" w:rsidR="00744F3A" w:rsidRPr="002D2326" w:rsidRDefault="00744F3A" w:rsidP="00A06685">
            <w:pPr>
              <w:ind w:right="283"/>
            </w:pPr>
            <w:r w:rsidRPr="002D2326">
              <w:t>Comments and limitations/ Other Information</w:t>
            </w:r>
          </w:p>
          <w:p w14:paraId="53D34F3C" w14:textId="77777777" w:rsidR="00744F3A" w:rsidRPr="002D2326" w:rsidRDefault="00744F3A" w:rsidP="00A06685">
            <w:pPr>
              <w:ind w:right="283"/>
              <w:jc w:val="both"/>
            </w:pPr>
          </w:p>
        </w:tc>
        <w:tc>
          <w:tcPr>
            <w:tcW w:w="6945" w:type="dxa"/>
          </w:tcPr>
          <w:p w14:paraId="6C93969F" w14:textId="77777777" w:rsidR="00744F3A" w:rsidRPr="002D2326" w:rsidRDefault="00744F3A" w:rsidP="00A06685">
            <w:pPr>
              <w:jc w:val="both"/>
            </w:pPr>
            <w:r w:rsidRPr="002D2326">
              <w:t>DHS are subject to recall error. Interviewed women may omit births and deaths or include stillbirths along with live births. Survey data may also suffer from survivor selection bias and age truncation. Mothers may misreport their children’s birth dates, current ages or ages at death—</w:t>
            </w:r>
          </w:p>
          <w:p w14:paraId="75064C31" w14:textId="77777777" w:rsidR="00744F3A" w:rsidRPr="002D2326" w:rsidRDefault="00744F3A" w:rsidP="00A06685">
            <w:pPr>
              <w:jc w:val="both"/>
            </w:pPr>
            <w:r w:rsidRPr="002D2326">
              <w:t>perhaps more so if the child has died. The heaping of deaths at age 12 months is especially common. Age heaping may transfer deaths across the one-year boundary and lead to underestimates of infant mortality rates. Fortunately, it has little effect on under-five mortality rates, which makes the U5MR a more robust estimate than the infant mortality rate when data are drawn from household surveys</w:t>
            </w:r>
          </w:p>
        </w:tc>
      </w:tr>
      <w:tr w:rsidR="00744F3A" w:rsidRPr="002D2326" w14:paraId="0E55DD3D" w14:textId="77777777" w:rsidTr="00A06685">
        <w:tc>
          <w:tcPr>
            <w:tcW w:w="9634" w:type="dxa"/>
            <w:gridSpan w:val="2"/>
          </w:tcPr>
          <w:p w14:paraId="316F290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0866177" w14:textId="77777777" w:rsidR="00744F3A" w:rsidRPr="002D2326" w:rsidRDefault="00744F3A" w:rsidP="00A06685"/>
        </w:tc>
      </w:tr>
      <w:tr w:rsidR="00744F3A" w:rsidRPr="002D2326" w14:paraId="1C18DFCE" w14:textId="77777777" w:rsidTr="00A06685">
        <w:tc>
          <w:tcPr>
            <w:tcW w:w="2689" w:type="dxa"/>
          </w:tcPr>
          <w:p w14:paraId="0F1519D2" w14:textId="77777777" w:rsidR="00744F3A" w:rsidRPr="002D2326" w:rsidRDefault="00744F3A" w:rsidP="00A06685">
            <w:pPr>
              <w:ind w:right="283"/>
              <w:jc w:val="both"/>
            </w:pPr>
            <w:r w:rsidRPr="002D2326">
              <w:t>Indicator Name</w:t>
            </w:r>
          </w:p>
        </w:tc>
        <w:tc>
          <w:tcPr>
            <w:tcW w:w="6945" w:type="dxa"/>
          </w:tcPr>
          <w:p w14:paraId="378C4AA8" w14:textId="77777777" w:rsidR="00744F3A" w:rsidRPr="002D2326" w:rsidRDefault="00744F3A" w:rsidP="00A06685">
            <w:pPr>
              <w:jc w:val="both"/>
            </w:pPr>
            <w:r w:rsidRPr="002D2326">
              <w:t>Under-five mortality rate</w:t>
            </w:r>
          </w:p>
        </w:tc>
      </w:tr>
      <w:tr w:rsidR="00744F3A" w:rsidRPr="002D2326" w14:paraId="2D53176C" w14:textId="77777777" w:rsidTr="00A06685">
        <w:tc>
          <w:tcPr>
            <w:tcW w:w="2689" w:type="dxa"/>
          </w:tcPr>
          <w:p w14:paraId="014EB456" w14:textId="77777777" w:rsidR="00744F3A" w:rsidRPr="002D2326" w:rsidRDefault="00744F3A" w:rsidP="00A06685">
            <w:pPr>
              <w:ind w:right="283"/>
              <w:jc w:val="both"/>
            </w:pPr>
            <w:r w:rsidRPr="002D2326">
              <w:t>Indicator Number</w:t>
            </w:r>
          </w:p>
        </w:tc>
        <w:tc>
          <w:tcPr>
            <w:tcW w:w="6945" w:type="dxa"/>
          </w:tcPr>
          <w:p w14:paraId="4368FA32" w14:textId="77777777" w:rsidR="00744F3A" w:rsidRPr="002D2326" w:rsidRDefault="00744F3A" w:rsidP="00A06685">
            <w:pPr>
              <w:jc w:val="both"/>
            </w:pPr>
            <w:r w:rsidRPr="002D2326">
              <w:t>3.2.1</w:t>
            </w:r>
          </w:p>
        </w:tc>
      </w:tr>
      <w:tr w:rsidR="00744F3A" w:rsidRPr="002D2326" w14:paraId="7C8B4C06" w14:textId="77777777" w:rsidTr="00A06685">
        <w:tc>
          <w:tcPr>
            <w:tcW w:w="2689" w:type="dxa"/>
          </w:tcPr>
          <w:p w14:paraId="67B66592" w14:textId="77777777" w:rsidR="00744F3A" w:rsidRPr="002D2326" w:rsidRDefault="00744F3A" w:rsidP="00A06685">
            <w:pPr>
              <w:ind w:right="283"/>
              <w:jc w:val="both"/>
            </w:pPr>
            <w:r w:rsidRPr="002D2326">
              <w:t>Target Name</w:t>
            </w:r>
          </w:p>
          <w:p w14:paraId="5B637BFC" w14:textId="77777777" w:rsidR="00744F3A" w:rsidRPr="002D2326" w:rsidRDefault="00744F3A" w:rsidP="00A06685"/>
        </w:tc>
        <w:tc>
          <w:tcPr>
            <w:tcW w:w="6945" w:type="dxa"/>
          </w:tcPr>
          <w:p w14:paraId="12986C9C" w14:textId="77777777" w:rsidR="00744F3A" w:rsidRPr="002D2326" w:rsidRDefault="00744F3A" w:rsidP="00A06685">
            <w:pPr>
              <w:jc w:val="both"/>
            </w:pPr>
            <w:r w:rsidRPr="002D2326">
              <w:t>By 2030, end preventable deaths of newborns and children under 5 years of age, with all countries aiming to reduce neonatal mortality to at least as low as 12 per 1,000 live births and under-5 mortality to at least as low as 25 per 1,000 live births</w:t>
            </w:r>
          </w:p>
        </w:tc>
      </w:tr>
      <w:tr w:rsidR="00744F3A" w:rsidRPr="002D2326" w14:paraId="3D732110" w14:textId="77777777" w:rsidTr="00A06685">
        <w:tc>
          <w:tcPr>
            <w:tcW w:w="2689" w:type="dxa"/>
          </w:tcPr>
          <w:p w14:paraId="06F07A98" w14:textId="77777777" w:rsidR="00744F3A" w:rsidRPr="002D2326" w:rsidRDefault="00744F3A" w:rsidP="00A06685">
            <w:pPr>
              <w:ind w:right="283"/>
              <w:jc w:val="both"/>
            </w:pPr>
            <w:r w:rsidRPr="002D2326">
              <w:t>Target Number</w:t>
            </w:r>
          </w:p>
        </w:tc>
        <w:tc>
          <w:tcPr>
            <w:tcW w:w="6945" w:type="dxa"/>
          </w:tcPr>
          <w:p w14:paraId="529BC8CC" w14:textId="77777777" w:rsidR="00744F3A" w:rsidRPr="002D2326" w:rsidRDefault="00744F3A" w:rsidP="00A06685">
            <w:r w:rsidRPr="002D2326">
              <w:t>3.2</w:t>
            </w:r>
          </w:p>
        </w:tc>
      </w:tr>
      <w:tr w:rsidR="00744F3A" w:rsidRPr="002D2326" w14:paraId="07764AD6" w14:textId="77777777" w:rsidTr="00A06685">
        <w:tc>
          <w:tcPr>
            <w:tcW w:w="2689" w:type="dxa"/>
          </w:tcPr>
          <w:p w14:paraId="04C82C52" w14:textId="77777777" w:rsidR="00744F3A" w:rsidRPr="002D2326" w:rsidRDefault="00744F3A" w:rsidP="00A06685">
            <w:pPr>
              <w:ind w:right="283"/>
            </w:pPr>
            <w:r w:rsidRPr="002D2326">
              <w:t>Global Indicator Description</w:t>
            </w:r>
          </w:p>
        </w:tc>
        <w:tc>
          <w:tcPr>
            <w:tcW w:w="6945" w:type="dxa"/>
          </w:tcPr>
          <w:p w14:paraId="0E590089" w14:textId="77777777" w:rsidR="00744F3A" w:rsidRPr="002D2326" w:rsidRDefault="00744F3A" w:rsidP="00A06685">
            <w:pPr>
              <w:jc w:val="both"/>
            </w:pPr>
            <w:r w:rsidRPr="002D2326">
              <w:t xml:space="preserve">The probability of a child born in a specific year or period dying before reaching the age of 5 years, if subject to age specific mortality rates of that period, expressed per 1000 live births. The under-five mortality rate as defined here is, strictly speaking, not a rate (i.e. the number of deaths divided by the number of population at risk during a certain period of time) but a </w:t>
            </w:r>
            <w:r w:rsidRPr="002D2326">
              <w:lastRenderedPageBreak/>
              <w:t>probability of death derived from a life table and expressed as a rate per 1000 live births</w:t>
            </w:r>
          </w:p>
        </w:tc>
      </w:tr>
      <w:tr w:rsidR="00744F3A" w:rsidRPr="002D2326" w14:paraId="50B3C601" w14:textId="77777777" w:rsidTr="00A06685">
        <w:tc>
          <w:tcPr>
            <w:tcW w:w="2689" w:type="dxa"/>
          </w:tcPr>
          <w:p w14:paraId="602196A8" w14:textId="77777777" w:rsidR="00744F3A" w:rsidRPr="002D2326" w:rsidRDefault="00744F3A" w:rsidP="00A06685">
            <w:pPr>
              <w:ind w:right="283"/>
              <w:jc w:val="both"/>
            </w:pPr>
            <w:r w:rsidRPr="002D2326">
              <w:lastRenderedPageBreak/>
              <w:t>UN designated tier</w:t>
            </w:r>
          </w:p>
        </w:tc>
        <w:tc>
          <w:tcPr>
            <w:tcW w:w="6945" w:type="dxa"/>
          </w:tcPr>
          <w:p w14:paraId="039D9D9A" w14:textId="77777777" w:rsidR="00744F3A" w:rsidRPr="002D2326" w:rsidRDefault="00744F3A" w:rsidP="00A06685">
            <w:r w:rsidRPr="002D2326">
              <w:t>1</w:t>
            </w:r>
          </w:p>
        </w:tc>
      </w:tr>
      <w:tr w:rsidR="00744F3A" w:rsidRPr="002D2326" w14:paraId="73192186" w14:textId="77777777" w:rsidTr="00A06685">
        <w:tc>
          <w:tcPr>
            <w:tcW w:w="2689" w:type="dxa"/>
          </w:tcPr>
          <w:p w14:paraId="1BC002E3" w14:textId="77777777" w:rsidR="00744F3A" w:rsidRPr="002D2326" w:rsidRDefault="00744F3A" w:rsidP="00A06685">
            <w:pPr>
              <w:ind w:right="283"/>
              <w:jc w:val="both"/>
            </w:pPr>
            <w:r w:rsidRPr="002D2326">
              <w:t>UN custodian agency</w:t>
            </w:r>
          </w:p>
        </w:tc>
        <w:tc>
          <w:tcPr>
            <w:tcW w:w="6945" w:type="dxa"/>
          </w:tcPr>
          <w:p w14:paraId="303B6EDF" w14:textId="77777777" w:rsidR="00744F3A" w:rsidRPr="002D2326" w:rsidRDefault="00744F3A" w:rsidP="00A06685">
            <w:r w:rsidRPr="002D2326">
              <w:t>UNICEF</w:t>
            </w:r>
          </w:p>
        </w:tc>
      </w:tr>
      <w:tr w:rsidR="00744F3A" w:rsidRPr="002D2326" w14:paraId="2A91CD53" w14:textId="77777777" w:rsidTr="00A06685">
        <w:tc>
          <w:tcPr>
            <w:tcW w:w="2689" w:type="dxa"/>
          </w:tcPr>
          <w:p w14:paraId="2627FA95" w14:textId="77777777" w:rsidR="00744F3A" w:rsidRPr="002D2326" w:rsidRDefault="00744F3A" w:rsidP="00A06685">
            <w:pPr>
              <w:ind w:right="283"/>
              <w:jc w:val="both"/>
            </w:pPr>
            <w:r w:rsidRPr="002D2326">
              <w:t>Link to UN metadata</w:t>
            </w:r>
          </w:p>
        </w:tc>
        <w:tc>
          <w:tcPr>
            <w:tcW w:w="6945" w:type="dxa"/>
          </w:tcPr>
          <w:p w14:paraId="66C4E4FE" w14:textId="77777777" w:rsidR="00744F3A" w:rsidRPr="002D2326" w:rsidRDefault="00744F3A" w:rsidP="00A06685">
            <w:pPr>
              <w:rPr>
                <w:rStyle w:val="FollowedHyperlink"/>
              </w:rPr>
            </w:pPr>
            <w:hyperlink r:id="rId26" w:tgtFrame="_blank" w:history="1">
              <w:r w:rsidRPr="002D2326">
                <w:rPr>
                  <w:rStyle w:val="FollowedHyperlink"/>
                </w:rPr>
                <w:t>United Nations Sustainable Development Goals Metadata (PDF 225 KB)</w:t>
              </w:r>
            </w:hyperlink>
          </w:p>
        </w:tc>
      </w:tr>
      <w:tr w:rsidR="00744F3A" w:rsidRPr="002D2326" w14:paraId="32F73354" w14:textId="77777777" w:rsidTr="00A06685">
        <w:tc>
          <w:tcPr>
            <w:tcW w:w="9634" w:type="dxa"/>
            <w:gridSpan w:val="2"/>
          </w:tcPr>
          <w:p w14:paraId="367EB5F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36173273" w14:textId="77777777" w:rsidR="00744F3A" w:rsidRPr="002D2326" w:rsidRDefault="00744F3A" w:rsidP="00A06685"/>
        </w:tc>
      </w:tr>
      <w:tr w:rsidR="00744F3A" w:rsidRPr="002D2326" w14:paraId="0A7DD82E" w14:textId="77777777" w:rsidTr="00A06685">
        <w:tc>
          <w:tcPr>
            <w:tcW w:w="2689" w:type="dxa"/>
          </w:tcPr>
          <w:p w14:paraId="5078F747" w14:textId="77777777" w:rsidR="00744F3A" w:rsidRPr="002D2326" w:rsidRDefault="00744F3A" w:rsidP="00A06685">
            <w:pPr>
              <w:ind w:right="283"/>
              <w:jc w:val="both"/>
            </w:pPr>
            <w:r w:rsidRPr="002D2326">
              <w:t xml:space="preserve">Source Organization </w:t>
            </w:r>
          </w:p>
          <w:p w14:paraId="4BB34FDC" w14:textId="77777777" w:rsidR="00744F3A" w:rsidRPr="002D2326" w:rsidRDefault="00744F3A" w:rsidP="00A06685">
            <w:pPr>
              <w:ind w:right="283"/>
              <w:jc w:val="both"/>
            </w:pPr>
          </w:p>
        </w:tc>
        <w:tc>
          <w:tcPr>
            <w:tcW w:w="6945" w:type="dxa"/>
          </w:tcPr>
          <w:p w14:paraId="390B886F" w14:textId="77777777" w:rsidR="00744F3A" w:rsidRPr="002D2326" w:rsidRDefault="00744F3A" w:rsidP="00A06685">
            <w:r w:rsidRPr="002D2326">
              <w:t>National Institute of Statistics of Rwanda</w:t>
            </w:r>
          </w:p>
        </w:tc>
      </w:tr>
      <w:tr w:rsidR="00744F3A" w:rsidRPr="002D2326" w14:paraId="5BCF5FFA" w14:textId="77777777" w:rsidTr="00A06685">
        <w:tc>
          <w:tcPr>
            <w:tcW w:w="2689" w:type="dxa"/>
          </w:tcPr>
          <w:p w14:paraId="18DB05A0" w14:textId="77777777" w:rsidR="00744F3A" w:rsidRPr="002D2326" w:rsidRDefault="00744F3A" w:rsidP="00A06685">
            <w:r w:rsidRPr="002D2326">
              <w:t>Data Source</w:t>
            </w:r>
          </w:p>
        </w:tc>
        <w:tc>
          <w:tcPr>
            <w:tcW w:w="6945" w:type="dxa"/>
          </w:tcPr>
          <w:p w14:paraId="25738559" w14:textId="77777777" w:rsidR="00744F3A" w:rsidRPr="002D2326" w:rsidRDefault="00744F3A" w:rsidP="00A06685">
            <w:r w:rsidRPr="002D2326">
              <w:t xml:space="preserve">Rwanda Demographic Health Survey (RDHS) </w:t>
            </w:r>
          </w:p>
        </w:tc>
      </w:tr>
      <w:tr w:rsidR="00744F3A" w:rsidRPr="002D2326" w14:paraId="74E0C727" w14:textId="77777777" w:rsidTr="00A06685">
        <w:tc>
          <w:tcPr>
            <w:tcW w:w="2689" w:type="dxa"/>
          </w:tcPr>
          <w:p w14:paraId="3DA1DFF3" w14:textId="77777777" w:rsidR="00744F3A" w:rsidRPr="002D2326" w:rsidRDefault="00744F3A" w:rsidP="00A06685">
            <w:r w:rsidRPr="002D2326">
              <w:t>Periodicity</w:t>
            </w:r>
          </w:p>
          <w:p w14:paraId="061936DC" w14:textId="77777777" w:rsidR="00744F3A" w:rsidRPr="002D2326" w:rsidRDefault="00744F3A" w:rsidP="00A06685"/>
        </w:tc>
        <w:tc>
          <w:tcPr>
            <w:tcW w:w="6945" w:type="dxa"/>
          </w:tcPr>
          <w:p w14:paraId="105A57A3" w14:textId="77777777" w:rsidR="00744F3A" w:rsidRPr="002D2326" w:rsidRDefault="00744F3A" w:rsidP="00A06685">
            <w:r w:rsidRPr="002D2326">
              <w:t>3-5 Years</w:t>
            </w:r>
          </w:p>
        </w:tc>
      </w:tr>
      <w:tr w:rsidR="00744F3A" w:rsidRPr="002D2326" w14:paraId="425BC27F" w14:textId="77777777" w:rsidTr="00A06685">
        <w:tc>
          <w:tcPr>
            <w:tcW w:w="2689" w:type="dxa"/>
          </w:tcPr>
          <w:p w14:paraId="6E45132F" w14:textId="77777777" w:rsidR="00744F3A" w:rsidRPr="002D2326" w:rsidRDefault="00744F3A" w:rsidP="00A06685">
            <w:pPr>
              <w:ind w:right="283"/>
              <w:jc w:val="both"/>
            </w:pPr>
            <w:r w:rsidRPr="002D2326">
              <w:t>Earliest available data</w:t>
            </w:r>
          </w:p>
          <w:p w14:paraId="6AFDE131" w14:textId="77777777" w:rsidR="00744F3A" w:rsidRPr="002D2326" w:rsidRDefault="00744F3A" w:rsidP="00A06685"/>
        </w:tc>
        <w:tc>
          <w:tcPr>
            <w:tcW w:w="6945" w:type="dxa"/>
          </w:tcPr>
          <w:p w14:paraId="28B4FD07" w14:textId="77777777" w:rsidR="00744F3A" w:rsidRPr="002D2326" w:rsidRDefault="00744F3A" w:rsidP="00A06685">
            <w:r w:rsidRPr="002D2326">
              <w:t>1992</w:t>
            </w:r>
          </w:p>
        </w:tc>
      </w:tr>
      <w:tr w:rsidR="00744F3A" w:rsidRPr="002D2326" w14:paraId="6A8DF6D2" w14:textId="77777777" w:rsidTr="00A06685">
        <w:tc>
          <w:tcPr>
            <w:tcW w:w="2689" w:type="dxa"/>
          </w:tcPr>
          <w:p w14:paraId="55414A84" w14:textId="77777777" w:rsidR="00744F3A" w:rsidRPr="002D2326" w:rsidRDefault="00744F3A" w:rsidP="00A06685">
            <w:pPr>
              <w:ind w:right="283"/>
              <w:jc w:val="both"/>
            </w:pPr>
            <w:r w:rsidRPr="002D2326">
              <w:t>Link to data source/ The text to show instead of the URL</w:t>
            </w:r>
          </w:p>
          <w:p w14:paraId="44D495A0" w14:textId="77777777" w:rsidR="00744F3A" w:rsidRPr="002D2326" w:rsidRDefault="00744F3A" w:rsidP="00A06685">
            <w:pPr>
              <w:ind w:right="283"/>
              <w:jc w:val="both"/>
              <w:rPr>
                <w:lang w:val="en-US"/>
              </w:rPr>
            </w:pPr>
          </w:p>
        </w:tc>
        <w:tc>
          <w:tcPr>
            <w:tcW w:w="6945" w:type="dxa"/>
          </w:tcPr>
          <w:p w14:paraId="2A7CF5A4" w14:textId="77777777" w:rsidR="00744F3A" w:rsidRPr="002D2326" w:rsidRDefault="00744F3A" w:rsidP="00A06685">
            <w:hyperlink r:id="rId27" w:history="1">
              <w:r w:rsidRPr="002D2326">
                <w:rPr>
                  <w:rStyle w:val="FollowedHyperlink"/>
                </w:rPr>
                <w:t>http://www.statistics.gov.rw/datasource/demographic-and-health-survey-dhs</w:t>
              </w:r>
            </w:hyperlink>
          </w:p>
          <w:p w14:paraId="16E8583E" w14:textId="77777777" w:rsidR="00744F3A" w:rsidRPr="002D2326" w:rsidRDefault="00744F3A" w:rsidP="00A06685"/>
        </w:tc>
      </w:tr>
      <w:tr w:rsidR="00744F3A" w:rsidRPr="002D2326" w14:paraId="451D65C2" w14:textId="77777777" w:rsidTr="00A06685">
        <w:tc>
          <w:tcPr>
            <w:tcW w:w="2689" w:type="dxa"/>
          </w:tcPr>
          <w:p w14:paraId="6342CE3F" w14:textId="77777777" w:rsidR="00744F3A" w:rsidRPr="002D2326" w:rsidRDefault="00744F3A" w:rsidP="00A06685">
            <w:pPr>
              <w:ind w:right="283"/>
              <w:jc w:val="both"/>
            </w:pPr>
            <w:r w:rsidRPr="002D2326">
              <w:t>Release date</w:t>
            </w:r>
          </w:p>
          <w:p w14:paraId="14EF3FAD" w14:textId="77777777" w:rsidR="00744F3A" w:rsidRPr="002D2326" w:rsidRDefault="00744F3A" w:rsidP="00A06685"/>
        </w:tc>
        <w:tc>
          <w:tcPr>
            <w:tcW w:w="6945" w:type="dxa"/>
          </w:tcPr>
          <w:p w14:paraId="396A7BD5" w14:textId="77777777" w:rsidR="00744F3A" w:rsidRPr="002D2326" w:rsidRDefault="00744F3A" w:rsidP="00A06685">
            <w:r w:rsidRPr="002D2326">
              <w:t>2014-15</w:t>
            </w:r>
          </w:p>
        </w:tc>
      </w:tr>
      <w:tr w:rsidR="00744F3A" w:rsidRPr="002D2326" w14:paraId="4AE05A33" w14:textId="77777777" w:rsidTr="00A06685">
        <w:tc>
          <w:tcPr>
            <w:tcW w:w="2689" w:type="dxa"/>
          </w:tcPr>
          <w:p w14:paraId="13D592FA" w14:textId="77777777" w:rsidR="00744F3A" w:rsidRPr="002D2326" w:rsidRDefault="00744F3A" w:rsidP="00A06685">
            <w:pPr>
              <w:ind w:right="283"/>
              <w:jc w:val="both"/>
            </w:pPr>
            <w:r w:rsidRPr="002D2326">
              <w:t>Statistical classification</w:t>
            </w:r>
          </w:p>
          <w:p w14:paraId="03744FF3" w14:textId="77777777" w:rsidR="00744F3A" w:rsidRPr="002D2326" w:rsidRDefault="00744F3A" w:rsidP="00A06685"/>
        </w:tc>
        <w:tc>
          <w:tcPr>
            <w:tcW w:w="6945" w:type="dxa"/>
          </w:tcPr>
          <w:p w14:paraId="202BC990" w14:textId="77777777" w:rsidR="00744F3A" w:rsidRPr="002D2326" w:rsidRDefault="00744F3A" w:rsidP="00A06685"/>
        </w:tc>
      </w:tr>
      <w:tr w:rsidR="00744F3A" w:rsidRPr="002D2326" w14:paraId="110EDCAA" w14:textId="77777777" w:rsidTr="00A06685">
        <w:tc>
          <w:tcPr>
            <w:tcW w:w="2689" w:type="dxa"/>
          </w:tcPr>
          <w:p w14:paraId="1BF13BE8" w14:textId="77777777" w:rsidR="00744F3A" w:rsidRPr="002D2326" w:rsidRDefault="00744F3A" w:rsidP="00A06685">
            <w:pPr>
              <w:ind w:right="283"/>
              <w:jc w:val="both"/>
            </w:pPr>
            <w:r w:rsidRPr="002D2326">
              <w:t>Contact details</w:t>
            </w:r>
          </w:p>
          <w:p w14:paraId="109403E8" w14:textId="77777777" w:rsidR="00744F3A" w:rsidRPr="002D2326" w:rsidRDefault="00744F3A" w:rsidP="00A06685">
            <w:pPr>
              <w:ind w:right="283"/>
              <w:jc w:val="both"/>
            </w:pPr>
          </w:p>
        </w:tc>
        <w:tc>
          <w:tcPr>
            <w:tcW w:w="6945" w:type="dxa"/>
          </w:tcPr>
          <w:p w14:paraId="19669FD8" w14:textId="77777777" w:rsidR="00744F3A" w:rsidRPr="002D2326" w:rsidRDefault="00744F3A" w:rsidP="00A06685">
            <w:hyperlink r:id="rId28" w:history="1">
              <w:r w:rsidRPr="002D2326">
                <w:rPr>
                  <w:rStyle w:val="FollowedHyperlink"/>
                  <w:color w:val="2258A9"/>
                  <w:shd w:val="clear" w:color="auto" w:fill="FFFFFF"/>
                </w:rPr>
                <w:t>info@statistics.gov.rw</w:t>
              </w:r>
            </w:hyperlink>
          </w:p>
        </w:tc>
      </w:tr>
      <w:tr w:rsidR="00744F3A" w:rsidRPr="002D2326" w14:paraId="70FEB936" w14:textId="77777777" w:rsidTr="00A06685">
        <w:tc>
          <w:tcPr>
            <w:tcW w:w="2689" w:type="dxa"/>
          </w:tcPr>
          <w:p w14:paraId="02342C45" w14:textId="77777777" w:rsidR="00744F3A" w:rsidRPr="002D2326" w:rsidRDefault="00744F3A" w:rsidP="00A06685">
            <w:pPr>
              <w:ind w:right="283"/>
              <w:jc w:val="both"/>
            </w:pPr>
            <w:r w:rsidRPr="002D2326">
              <w:t>Other Information</w:t>
            </w:r>
          </w:p>
        </w:tc>
        <w:tc>
          <w:tcPr>
            <w:tcW w:w="6945" w:type="dxa"/>
          </w:tcPr>
          <w:p w14:paraId="2693039F" w14:textId="77777777" w:rsidR="00744F3A" w:rsidRPr="002D2326" w:rsidRDefault="00744F3A" w:rsidP="00A06685"/>
        </w:tc>
      </w:tr>
    </w:tbl>
    <w:p w14:paraId="77144446" w14:textId="77777777" w:rsidR="00744F3A" w:rsidRPr="002D2326" w:rsidRDefault="00744F3A" w:rsidP="00744F3A"/>
    <w:p w14:paraId="5F8C34C7" w14:textId="77777777" w:rsidR="00744F3A" w:rsidRPr="002D2326" w:rsidRDefault="00744F3A" w:rsidP="00744F3A">
      <w:pPr>
        <w:pStyle w:val="Heading2"/>
        <w:numPr>
          <w:ilvl w:val="0"/>
          <w:numId w:val="0"/>
        </w:numPr>
        <w:ind w:left="576" w:hanging="576"/>
        <w:rPr>
          <w:rFonts w:ascii="Arial" w:hAnsi="Arial" w:cs="Arial"/>
        </w:rPr>
      </w:pPr>
      <w:bookmarkStart w:id="26" w:name="_Toc533147107"/>
      <w:r w:rsidRPr="002D2326">
        <w:rPr>
          <w:rFonts w:ascii="Arial" w:hAnsi="Arial" w:cs="Arial"/>
        </w:rPr>
        <w:t>3.2.2 Neonatal mortality rate</w:t>
      </w:r>
      <w:bookmarkEnd w:id="26"/>
    </w:p>
    <w:tbl>
      <w:tblPr>
        <w:tblStyle w:val="TableGrid"/>
        <w:tblW w:w="9634" w:type="dxa"/>
        <w:tblLook w:val="04A0" w:firstRow="1" w:lastRow="0" w:firstColumn="1" w:lastColumn="0" w:noHBand="0" w:noVBand="1"/>
      </w:tblPr>
      <w:tblGrid>
        <w:gridCol w:w="2689"/>
        <w:gridCol w:w="6945"/>
      </w:tblGrid>
      <w:tr w:rsidR="00744F3A" w:rsidRPr="002D2326" w14:paraId="3402562C" w14:textId="77777777" w:rsidTr="00A06685">
        <w:trPr>
          <w:trHeight w:val="667"/>
        </w:trPr>
        <w:tc>
          <w:tcPr>
            <w:tcW w:w="9634" w:type="dxa"/>
            <w:gridSpan w:val="2"/>
          </w:tcPr>
          <w:p w14:paraId="20D1A02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4FA5E5A" w14:textId="77777777" w:rsidR="00744F3A" w:rsidRPr="002D2326" w:rsidRDefault="00744F3A" w:rsidP="00A06685"/>
        </w:tc>
      </w:tr>
      <w:tr w:rsidR="00744F3A" w:rsidRPr="002D2326" w14:paraId="78B60BBC" w14:textId="77777777" w:rsidTr="00A06685">
        <w:tc>
          <w:tcPr>
            <w:tcW w:w="2689" w:type="dxa"/>
          </w:tcPr>
          <w:p w14:paraId="58B0A7A8" w14:textId="77777777" w:rsidR="00744F3A" w:rsidRPr="002D2326" w:rsidRDefault="00744F3A" w:rsidP="00A06685">
            <w:pPr>
              <w:jc w:val="both"/>
            </w:pPr>
            <w:r w:rsidRPr="002D2326">
              <w:t>Definition</w:t>
            </w:r>
          </w:p>
          <w:p w14:paraId="0C1CB16D" w14:textId="77777777" w:rsidR="00744F3A" w:rsidRPr="002D2326" w:rsidRDefault="00744F3A" w:rsidP="00A06685">
            <w:pPr>
              <w:jc w:val="both"/>
            </w:pPr>
          </w:p>
        </w:tc>
        <w:tc>
          <w:tcPr>
            <w:tcW w:w="6945" w:type="dxa"/>
          </w:tcPr>
          <w:p w14:paraId="43CF4A76" w14:textId="77777777" w:rsidR="00744F3A" w:rsidRPr="002D2326" w:rsidRDefault="00744F3A" w:rsidP="00A06685">
            <w:pPr>
              <w:jc w:val="both"/>
            </w:pPr>
            <w:r w:rsidRPr="002D2326">
              <w:t>It Is the probability of a child born alive in a specified period will die during the first 28 completed days of life if subject to age-specific mortality rates of that period.</w:t>
            </w:r>
          </w:p>
          <w:p w14:paraId="02685CA0" w14:textId="77777777" w:rsidR="00744F3A" w:rsidRPr="002D2326" w:rsidRDefault="00744F3A" w:rsidP="00A06685">
            <w:pPr>
              <w:jc w:val="both"/>
            </w:pPr>
            <w:r w:rsidRPr="002D2326">
              <w:t>The time reference of NMR is not the year in which the survey is undertaken; rather it is the five years period preceding the survey date. Hence, if an exact time point is needed as a time reference, it must be taken as the mid of the five-year interval preceding the survey date.</w:t>
            </w:r>
          </w:p>
        </w:tc>
      </w:tr>
      <w:tr w:rsidR="00744F3A" w:rsidRPr="002D2326" w14:paraId="55C4648A" w14:textId="77777777" w:rsidTr="00A06685">
        <w:tc>
          <w:tcPr>
            <w:tcW w:w="2689" w:type="dxa"/>
          </w:tcPr>
          <w:p w14:paraId="7AED328B" w14:textId="77777777" w:rsidR="00744F3A" w:rsidRPr="002D2326" w:rsidRDefault="00744F3A" w:rsidP="00A06685">
            <w:pPr>
              <w:ind w:right="283"/>
              <w:jc w:val="both"/>
            </w:pPr>
            <w:r w:rsidRPr="002D2326">
              <w:lastRenderedPageBreak/>
              <w:t>Geographic coverage</w:t>
            </w:r>
          </w:p>
          <w:p w14:paraId="78B8EA04" w14:textId="77777777" w:rsidR="00744F3A" w:rsidRPr="002D2326" w:rsidRDefault="00744F3A" w:rsidP="00A06685"/>
        </w:tc>
        <w:tc>
          <w:tcPr>
            <w:tcW w:w="6945" w:type="dxa"/>
          </w:tcPr>
          <w:p w14:paraId="68F68E77" w14:textId="77777777" w:rsidR="00744F3A" w:rsidRPr="002D2326" w:rsidRDefault="00744F3A" w:rsidP="00A06685">
            <w:r w:rsidRPr="002D2326">
              <w:t>National</w:t>
            </w:r>
          </w:p>
        </w:tc>
      </w:tr>
      <w:tr w:rsidR="00744F3A" w:rsidRPr="002D2326" w14:paraId="32CAE360" w14:textId="77777777" w:rsidTr="00A06685">
        <w:tc>
          <w:tcPr>
            <w:tcW w:w="2689" w:type="dxa"/>
          </w:tcPr>
          <w:p w14:paraId="6A51DEE4" w14:textId="77777777" w:rsidR="00744F3A" w:rsidRPr="002D2326" w:rsidRDefault="00744F3A" w:rsidP="00A06685">
            <w:pPr>
              <w:ind w:right="283"/>
              <w:jc w:val="both"/>
            </w:pPr>
          </w:p>
          <w:p w14:paraId="61E0CC15" w14:textId="77777777" w:rsidR="00744F3A" w:rsidRPr="002D2326" w:rsidRDefault="00744F3A" w:rsidP="00A06685">
            <w:pPr>
              <w:ind w:right="283"/>
              <w:jc w:val="both"/>
            </w:pPr>
            <w:r w:rsidRPr="002D2326">
              <w:t>Unit of Measurement</w:t>
            </w:r>
          </w:p>
          <w:p w14:paraId="08023A1E" w14:textId="77777777" w:rsidR="00744F3A" w:rsidRPr="002D2326" w:rsidRDefault="00744F3A" w:rsidP="00A06685">
            <w:pPr>
              <w:ind w:right="283"/>
              <w:jc w:val="both"/>
            </w:pPr>
          </w:p>
        </w:tc>
        <w:tc>
          <w:tcPr>
            <w:tcW w:w="6945" w:type="dxa"/>
          </w:tcPr>
          <w:p w14:paraId="587C475F" w14:textId="77777777" w:rsidR="00744F3A" w:rsidRPr="002D2326" w:rsidRDefault="00744F3A" w:rsidP="00A06685">
            <w:r w:rsidRPr="002D2326">
              <w:t>Rate per 1000 live births</w:t>
            </w:r>
          </w:p>
        </w:tc>
      </w:tr>
      <w:tr w:rsidR="00744F3A" w:rsidRPr="002D2326" w14:paraId="0F63C6EE" w14:textId="77777777" w:rsidTr="00A06685">
        <w:tc>
          <w:tcPr>
            <w:tcW w:w="2689" w:type="dxa"/>
          </w:tcPr>
          <w:p w14:paraId="2C81A7E0" w14:textId="77777777" w:rsidR="00744F3A" w:rsidRPr="002D2326" w:rsidRDefault="00744F3A" w:rsidP="00A06685">
            <w:pPr>
              <w:ind w:right="283"/>
              <w:jc w:val="both"/>
            </w:pPr>
            <w:r w:rsidRPr="002D2326">
              <w:t>Computation method</w:t>
            </w:r>
          </w:p>
          <w:p w14:paraId="05121997" w14:textId="77777777" w:rsidR="00744F3A" w:rsidRPr="002D2326" w:rsidRDefault="00744F3A" w:rsidP="00A06685">
            <w:pPr>
              <w:ind w:right="283"/>
              <w:jc w:val="both"/>
            </w:pPr>
          </w:p>
        </w:tc>
        <w:tc>
          <w:tcPr>
            <w:tcW w:w="6945" w:type="dxa"/>
          </w:tcPr>
          <w:p w14:paraId="226C67D6" w14:textId="77777777" w:rsidR="00744F3A" w:rsidRPr="002D2326" w:rsidRDefault="00744F3A" w:rsidP="00A06685">
            <w:pPr>
              <w:jc w:val="both"/>
            </w:pPr>
            <w:r w:rsidRPr="002D2326">
              <w:t>NMR is derived from DHS data using the direct method. The direct method uses data collected on birth histories of women of childbearing age and produces the probability of dying before age one for children born alive, among women of childbearing age, during five-year periods before the</w:t>
            </w:r>
          </w:p>
          <w:p w14:paraId="33D83623" w14:textId="77777777" w:rsidR="00744F3A" w:rsidRPr="002D2326" w:rsidRDefault="00744F3A" w:rsidP="00A06685">
            <w:pPr>
              <w:jc w:val="both"/>
            </w:pPr>
            <w:r w:rsidRPr="002D2326">
              <w:t>survey. Direct method requires each child’s date of birth, survival status, and age of the child on the date of the interview if alive and if not alive the age at death of each live births.</w:t>
            </w:r>
          </w:p>
          <w:p w14:paraId="08A1BBCD" w14:textId="77777777" w:rsidR="00744F3A" w:rsidRPr="002D2326" w:rsidRDefault="00744F3A" w:rsidP="00A06685"/>
          <w:p w14:paraId="3FAE6E35" w14:textId="77777777" w:rsidR="00744F3A" w:rsidRPr="002D2326" w:rsidRDefault="00744F3A" w:rsidP="00A06685">
            <w:pPr>
              <w:jc w:val="both"/>
            </w:pPr>
            <m:oMathPara>
              <m:oMath>
                <m:r>
                  <w:rPr>
                    <w:rFonts w:ascii="Cambria Math" w:hAnsi="Cambria Math"/>
                  </w:rPr>
                  <m:t>NMR=</m:t>
                </m:r>
                <m:f>
                  <m:fPr>
                    <m:ctrlPr>
                      <w:rPr>
                        <w:rFonts w:ascii="Cambria Math" w:hAnsi="Cambria Math"/>
                        <w:i/>
                      </w:rPr>
                    </m:ctrlPr>
                  </m:fPr>
                  <m:num>
                    <m:r>
                      <w:rPr>
                        <w:rFonts w:ascii="Cambria Math" w:hAnsi="Cambria Math"/>
                      </w:rPr>
                      <m:t>D&lt;28 days</m:t>
                    </m:r>
                  </m:num>
                  <m:den>
                    <m:r>
                      <m:rPr>
                        <m:sty m:val="p"/>
                      </m:rPr>
                      <w:rPr>
                        <w:rFonts w:ascii="Cambria Math" w:hAnsi="Cambria Math"/>
                      </w:rPr>
                      <m:t>L</m:t>
                    </m:r>
                    <m:r>
                      <m:rPr>
                        <m:sty m:val="p"/>
                      </m:rPr>
                      <w:rPr>
                        <w:rFonts w:ascii="Cambria Math" w:hAnsi="Cambria Math"/>
                        <w:vertAlign w:val="subscript"/>
                      </w:rPr>
                      <m:t>b</m:t>
                    </m:r>
                  </m:den>
                </m:f>
                <m:r>
                  <w:rPr>
                    <w:rFonts w:ascii="Cambria Math" w:hAnsi="Cambria Math"/>
                  </w:rPr>
                  <m:t>*1000</m:t>
                </m:r>
              </m:oMath>
            </m:oMathPara>
          </w:p>
          <w:p w14:paraId="21C6ACB7" w14:textId="77777777" w:rsidR="00744F3A" w:rsidRPr="002D2326" w:rsidRDefault="00744F3A" w:rsidP="00A06685">
            <w:pPr>
              <w:jc w:val="both"/>
            </w:pPr>
          </w:p>
          <w:p w14:paraId="5DDCAA91" w14:textId="77777777" w:rsidR="00744F3A" w:rsidRPr="002D2326" w:rsidRDefault="00744F3A" w:rsidP="00A06685">
            <w:pPr>
              <w:jc w:val="both"/>
            </w:pPr>
            <w:r w:rsidRPr="002D2326">
              <w:t>Where D &lt;28 days denotes the number of deaths of infants (&lt;28 days ) in the last 5 years before the survey and Lb is the total number of Live births in 5 years before the survey.</w:t>
            </w:r>
          </w:p>
          <w:p w14:paraId="75885E74" w14:textId="77777777" w:rsidR="00744F3A" w:rsidRPr="002D2326" w:rsidRDefault="00744F3A" w:rsidP="00A06685"/>
          <w:p w14:paraId="0B9C89EC" w14:textId="77777777" w:rsidR="00744F3A" w:rsidRPr="002D2326" w:rsidRDefault="00744F3A" w:rsidP="00A06685"/>
        </w:tc>
      </w:tr>
      <w:tr w:rsidR="00744F3A" w:rsidRPr="002D2326" w14:paraId="643333E8" w14:textId="77777777" w:rsidTr="00A06685">
        <w:tc>
          <w:tcPr>
            <w:tcW w:w="2689" w:type="dxa"/>
          </w:tcPr>
          <w:p w14:paraId="01D341AD" w14:textId="77777777" w:rsidR="00744F3A" w:rsidRPr="002D2326" w:rsidRDefault="00744F3A" w:rsidP="00A06685">
            <w:pPr>
              <w:ind w:right="283"/>
              <w:jc w:val="both"/>
            </w:pPr>
            <w:r w:rsidRPr="002D2326">
              <w:t>Disaggregation</w:t>
            </w:r>
          </w:p>
          <w:p w14:paraId="208B3994" w14:textId="77777777" w:rsidR="00744F3A" w:rsidRPr="002D2326" w:rsidRDefault="00744F3A" w:rsidP="00A06685">
            <w:pPr>
              <w:ind w:right="283"/>
              <w:jc w:val="both"/>
            </w:pPr>
          </w:p>
        </w:tc>
        <w:tc>
          <w:tcPr>
            <w:tcW w:w="6945" w:type="dxa"/>
          </w:tcPr>
          <w:p w14:paraId="182CB14C" w14:textId="77777777" w:rsidR="00744F3A" w:rsidRPr="002D2326" w:rsidRDefault="00744F3A" w:rsidP="00744F3A">
            <w:pPr>
              <w:numPr>
                <w:ilvl w:val="0"/>
                <w:numId w:val="3"/>
              </w:numPr>
              <w:spacing w:after="0" w:line="240" w:lineRule="auto"/>
            </w:pPr>
            <w:r w:rsidRPr="002D2326">
              <w:t>Geographical: National, Province, District Residence (Urban &amp; Rural)</w:t>
            </w:r>
          </w:p>
          <w:p w14:paraId="059A6284" w14:textId="77777777" w:rsidR="00744F3A" w:rsidRPr="002D2326" w:rsidRDefault="00744F3A" w:rsidP="00744F3A">
            <w:pPr>
              <w:numPr>
                <w:ilvl w:val="0"/>
                <w:numId w:val="3"/>
              </w:numPr>
              <w:spacing w:after="0" w:line="240" w:lineRule="auto"/>
            </w:pPr>
            <w:r w:rsidRPr="002D2326">
              <w:t>Sex</w:t>
            </w:r>
          </w:p>
          <w:p w14:paraId="0EC21462" w14:textId="77777777" w:rsidR="00744F3A" w:rsidRPr="002D2326" w:rsidRDefault="00744F3A" w:rsidP="00744F3A">
            <w:pPr>
              <w:numPr>
                <w:ilvl w:val="0"/>
                <w:numId w:val="3"/>
              </w:numPr>
              <w:spacing w:after="0" w:line="240" w:lineRule="auto"/>
            </w:pPr>
            <w:r w:rsidRPr="002D2326">
              <w:t>Socio-economic characteristics of mothers: education,</w:t>
            </w:r>
          </w:p>
          <w:p w14:paraId="4694B071" w14:textId="77777777" w:rsidR="00744F3A" w:rsidRPr="002D2326" w:rsidRDefault="00744F3A" w:rsidP="00A06685">
            <w:pPr>
              <w:ind w:left="360"/>
            </w:pPr>
            <w:r w:rsidRPr="002D2326">
              <w:t>wealth quintiles</w:t>
            </w:r>
          </w:p>
          <w:p w14:paraId="5141CBC5" w14:textId="77777777" w:rsidR="00744F3A" w:rsidRPr="002D2326" w:rsidRDefault="00744F3A" w:rsidP="00A06685">
            <w:pPr>
              <w:ind w:left="360"/>
            </w:pPr>
            <w:r w:rsidRPr="002D2326">
              <w:t>Note that the reference year for NMR by socio-economic characteristic is 10 years period preceding the survey.</w:t>
            </w:r>
          </w:p>
        </w:tc>
      </w:tr>
      <w:tr w:rsidR="00744F3A" w:rsidRPr="002D2326" w14:paraId="2E9D6C82" w14:textId="77777777" w:rsidTr="00A06685">
        <w:tc>
          <w:tcPr>
            <w:tcW w:w="2689" w:type="dxa"/>
          </w:tcPr>
          <w:p w14:paraId="1B5B4857" w14:textId="77777777" w:rsidR="00744F3A" w:rsidRPr="002D2326" w:rsidRDefault="00744F3A" w:rsidP="00A06685">
            <w:pPr>
              <w:ind w:right="283"/>
            </w:pPr>
            <w:r w:rsidRPr="002D2326">
              <w:t>Comments and limitations/ Other Information</w:t>
            </w:r>
          </w:p>
          <w:p w14:paraId="17F2EB27" w14:textId="77777777" w:rsidR="00744F3A" w:rsidRPr="002D2326" w:rsidRDefault="00744F3A" w:rsidP="00A06685">
            <w:pPr>
              <w:ind w:right="283"/>
              <w:jc w:val="both"/>
            </w:pPr>
          </w:p>
        </w:tc>
        <w:tc>
          <w:tcPr>
            <w:tcW w:w="6945" w:type="dxa"/>
          </w:tcPr>
          <w:p w14:paraId="5D33FDD3" w14:textId="77777777" w:rsidR="00744F3A" w:rsidRPr="002D2326" w:rsidRDefault="00744F3A" w:rsidP="00A06685"/>
        </w:tc>
      </w:tr>
      <w:tr w:rsidR="00744F3A" w:rsidRPr="002D2326" w14:paraId="5B16A0DE" w14:textId="77777777" w:rsidTr="00A06685">
        <w:tc>
          <w:tcPr>
            <w:tcW w:w="9634" w:type="dxa"/>
            <w:gridSpan w:val="2"/>
          </w:tcPr>
          <w:p w14:paraId="68587D6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25D0ECBC" w14:textId="77777777" w:rsidR="00744F3A" w:rsidRPr="002D2326" w:rsidRDefault="00744F3A" w:rsidP="00A06685"/>
        </w:tc>
      </w:tr>
      <w:tr w:rsidR="00744F3A" w:rsidRPr="002D2326" w14:paraId="53C84441" w14:textId="77777777" w:rsidTr="00A06685">
        <w:tc>
          <w:tcPr>
            <w:tcW w:w="2689" w:type="dxa"/>
          </w:tcPr>
          <w:p w14:paraId="0E2643D0" w14:textId="77777777" w:rsidR="00744F3A" w:rsidRPr="002D2326" w:rsidRDefault="00744F3A" w:rsidP="00A06685">
            <w:pPr>
              <w:ind w:right="283"/>
              <w:jc w:val="both"/>
            </w:pPr>
            <w:r w:rsidRPr="002D2326">
              <w:t>Indicator Name</w:t>
            </w:r>
          </w:p>
        </w:tc>
        <w:tc>
          <w:tcPr>
            <w:tcW w:w="6945" w:type="dxa"/>
          </w:tcPr>
          <w:p w14:paraId="6D0429E6" w14:textId="77777777" w:rsidR="00744F3A" w:rsidRPr="002D2326" w:rsidRDefault="00744F3A" w:rsidP="00A06685">
            <w:pPr>
              <w:jc w:val="both"/>
            </w:pPr>
            <w:r w:rsidRPr="002D2326">
              <w:t>Neonatal mortality rate</w:t>
            </w:r>
          </w:p>
        </w:tc>
      </w:tr>
      <w:tr w:rsidR="00744F3A" w:rsidRPr="002D2326" w14:paraId="56FA2915" w14:textId="77777777" w:rsidTr="00A06685">
        <w:tc>
          <w:tcPr>
            <w:tcW w:w="2689" w:type="dxa"/>
          </w:tcPr>
          <w:p w14:paraId="44EF5A70" w14:textId="77777777" w:rsidR="00744F3A" w:rsidRPr="002D2326" w:rsidRDefault="00744F3A" w:rsidP="00A06685">
            <w:pPr>
              <w:ind w:right="283"/>
              <w:jc w:val="both"/>
            </w:pPr>
            <w:r w:rsidRPr="002D2326">
              <w:t>Indicator Number</w:t>
            </w:r>
          </w:p>
        </w:tc>
        <w:tc>
          <w:tcPr>
            <w:tcW w:w="6945" w:type="dxa"/>
          </w:tcPr>
          <w:p w14:paraId="2D6D58F3" w14:textId="77777777" w:rsidR="00744F3A" w:rsidRPr="002D2326" w:rsidRDefault="00744F3A" w:rsidP="00A06685">
            <w:pPr>
              <w:jc w:val="both"/>
            </w:pPr>
            <w:r w:rsidRPr="002D2326">
              <w:t>3.2.2</w:t>
            </w:r>
          </w:p>
        </w:tc>
      </w:tr>
      <w:tr w:rsidR="00744F3A" w:rsidRPr="002D2326" w14:paraId="1FF9C578" w14:textId="77777777" w:rsidTr="00A06685">
        <w:tc>
          <w:tcPr>
            <w:tcW w:w="2689" w:type="dxa"/>
          </w:tcPr>
          <w:p w14:paraId="5606FD6B" w14:textId="77777777" w:rsidR="00744F3A" w:rsidRPr="002D2326" w:rsidRDefault="00744F3A" w:rsidP="00A06685">
            <w:pPr>
              <w:ind w:right="283"/>
              <w:jc w:val="both"/>
            </w:pPr>
            <w:r w:rsidRPr="002D2326">
              <w:t>Target Name</w:t>
            </w:r>
          </w:p>
          <w:p w14:paraId="6534D633" w14:textId="77777777" w:rsidR="00744F3A" w:rsidRPr="002D2326" w:rsidRDefault="00744F3A" w:rsidP="00A06685"/>
        </w:tc>
        <w:tc>
          <w:tcPr>
            <w:tcW w:w="6945" w:type="dxa"/>
          </w:tcPr>
          <w:p w14:paraId="370A44AF" w14:textId="77777777" w:rsidR="00744F3A" w:rsidRPr="002D2326" w:rsidRDefault="00744F3A" w:rsidP="00A06685">
            <w:pPr>
              <w:jc w:val="both"/>
            </w:pPr>
            <w:r w:rsidRPr="002D2326">
              <w:t>By 2030, end preventable deaths of newborns and children under 5 years of age, with all countries aiming to reduce neonatal mortality to at least as low as 12 per 1,000 live births and under-5 mortality to at least as low as 25 per 1,000 live births</w:t>
            </w:r>
          </w:p>
        </w:tc>
      </w:tr>
      <w:tr w:rsidR="00744F3A" w:rsidRPr="002D2326" w14:paraId="1876CB67" w14:textId="77777777" w:rsidTr="00A06685">
        <w:tc>
          <w:tcPr>
            <w:tcW w:w="2689" w:type="dxa"/>
          </w:tcPr>
          <w:p w14:paraId="4C19428B" w14:textId="77777777" w:rsidR="00744F3A" w:rsidRPr="002D2326" w:rsidRDefault="00744F3A" w:rsidP="00A06685">
            <w:pPr>
              <w:ind w:right="283"/>
              <w:jc w:val="both"/>
            </w:pPr>
            <w:r w:rsidRPr="002D2326">
              <w:t>Target Number</w:t>
            </w:r>
          </w:p>
        </w:tc>
        <w:tc>
          <w:tcPr>
            <w:tcW w:w="6945" w:type="dxa"/>
          </w:tcPr>
          <w:p w14:paraId="001A9FF3" w14:textId="77777777" w:rsidR="00744F3A" w:rsidRPr="002D2326" w:rsidRDefault="00744F3A" w:rsidP="00A06685">
            <w:pPr>
              <w:jc w:val="both"/>
            </w:pPr>
            <w:r w:rsidRPr="002D2326">
              <w:t>3.2</w:t>
            </w:r>
          </w:p>
        </w:tc>
      </w:tr>
      <w:tr w:rsidR="00744F3A" w:rsidRPr="002D2326" w14:paraId="515B4CCD" w14:textId="77777777" w:rsidTr="00A06685">
        <w:tc>
          <w:tcPr>
            <w:tcW w:w="2689" w:type="dxa"/>
          </w:tcPr>
          <w:p w14:paraId="2065E2A6" w14:textId="77777777" w:rsidR="00744F3A" w:rsidRPr="002D2326" w:rsidRDefault="00744F3A" w:rsidP="00A06685">
            <w:pPr>
              <w:ind w:right="283"/>
            </w:pPr>
            <w:r w:rsidRPr="002D2326">
              <w:lastRenderedPageBreak/>
              <w:t>Global Indicator Description</w:t>
            </w:r>
          </w:p>
        </w:tc>
        <w:tc>
          <w:tcPr>
            <w:tcW w:w="6945" w:type="dxa"/>
          </w:tcPr>
          <w:p w14:paraId="7FB4ACEF" w14:textId="77777777" w:rsidR="00744F3A" w:rsidRPr="002D2326" w:rsidRDefault="00744F3A" w:rsidP="00A06685">
            <w:pPr>
              <w:jc w:val="both"/>
            </w:pPr>
            <w:r w:rsidRPr="002D2326">
              <w:t>Probability that a child born in a specific year or period will die during the first 28 completed days of life if subject to age-specific mortality rates of that period, expressed per 1000 live births. Neonatal deaths (deaths among live births during the first 28 completed days of life) may be subdivided into early neonatal deaths, occurring during the first 7 days of life, and late neonatal deaths, occurring after the 7th day but before the 28th completed day of life.</w:t>
            </w:r>
          </w:p>
        </w:tc>
      </w:tr>
      <w:tr w:rsidR="00744F3A" w:rsidRPr="002D2326" w14:paraId="08034422" w14:textId="77777777" w:rsidTr="00A06685">
        <w:tc>
          <w:tcPr>
            <w:tcW w:w="2689" w:type="dxa"/>
          </w:tcPr>
          <w:p w14:paraId="369E379B" w14:textId="77777777" w:rsidR="00744F3A" w:rsidRPr="002D2326" w:rsidRDefault="00744F3A" w:rsidP="00A06685">
            <w:pPr>
              <w:ind w:right="283"/>
              <w:jc w:val="both"/>
            </w:pPr>
            <w:r w:rsidRPr="002D2326">
              <w:t>UN designated tier</w:t>
            </w:r>
          </w:p>
        </w:tc>
        <w:tc>
          <w:tcPr>
            <w:tcW w:w="6945" w:type="dxa"/>
          </w:tcPr>
          <w:p w14:paraId="6EC7F4B2" w14:textId="77777777" w:rsidR="00744F3A" w:rsidRPr="002D2326" w:rsidRDefault="00744F3A" w:rsidP="00A06685">
            <w:r w:rsidRPr="002D2326">
              <w:t>1</w:t>
            </w:r>
          </w:p>
        </w:tc>
      </w:tr>
      <w:tr w:rsidR="00744F3A" w:rsidRPr="002D2326" w14:paraId="61FE675B" w14:textId="77777777" w:rsidTr="00A06685">
        <w:tc>
          <w:tcPr>
            <w:tcW w:w="2689" w:type="dxa"/>
          </w:tcPr>
          <w:p w14:paraId="00597C63" w14:textId="77777777" w:rsidR="00744F3A" w:rsidRPr="002D2326" w:rsidRDefault="00744F3A" w:rsidP="00A06685">
            <w:pPr>
              <w:ind w:right="283"/>
              <w:jc w:val="both"/>
            </w:pPr>
            <w:r w:rsidRPr="002D2326">
              <w:t>UN custodian agency</w:t>
            </w:r>
          </w:p>
        </w:tc>
        <w:tc>
          <w:tcPr>
            <w:tcW w:w="6945" w:type="dxa"/>
          </w:tcPr>
          <w:p w14:paraId="04057FA4" w14:textId="77777777" w:rsidR="00744F3A" w:rsidRPr="002D2326" w:rsidRDefault="00744F3A" w:rsidP="00A06685">
            <w:r w:rsidRPr="002D2326">
              <w:t>UNICEF</w:t>
            </w:r>
          </w:p>
        </w:tc>
      </w:tr>
      <w:tr w:rsidR="00744F3A" w:rsidRPr="002D2326" w14:paraId="3DF26FAC" w14:textId="77777777" w:rsidTr="00A06685">
        <w:tc>
          <w:tcPr>
            <w:tcW w:w="2689" w:type="dxa"/>
          </w:tcPr>
          <w:p w14:paraId="77CFFFC8" w14:textId="77777777" w:rsidR="00744F3A" w:rsidRPr="002D2326" w:rsidRDefault="00744F3A" w:rsidP="00A06685">
            <w:pPr>
              <w:ind w:right="283"/>
              <w:jc w:val="both"/>
            </w:pPr>
            <w:r w:rsidRPr="002D2326">
              <w:t>Link to UN metadata</w:t>
            </w:r>
          </w:p>
        </w:tc>
        <w:tc>
          <w:tcPr>
            <w:tcW w:w="6945" w:type="dxa"/>
          </w:tcPr>
          <w:p w14:paraId="0194A108" w14:textId="77777777" w:rsidR="00744F3A" w:rsidRPr="002D2326" w:rsidRDefault="00744F3A" w:rsidP="00A06685">
            <w:pPr>
              <w:rPr>
                <w:rStyle w:val="FollowedHyperlink"/>
              </w:rPr>
            </w:pPr>
            <w:hyperlink r:id="rId29" w:tgtFrame="_blank" w:history="1">
              <w:r w:rsidRPr="002D2326">
                <w:rPr>
                  <w:rStyle w:val="FollowedHyperlink"/>
                  <w:color w:val="23527C"/>
                  <w:shd w:val="clear" w:color="auto" w:fill="E0E0E0"/>
                </w:rPr>
                <w:br/>
              </w:r>
            </w:hyperlink>
          </w:p>
        </w:tc>
      </w:tr>
      <w:tr w:rsidR="00744F3A" w:rsidRPr="002D2326" w14:paraId="09EEE9FC" w14:textId="77777777" w:rsidTr="00A06685">
        <w:tc>
          <w:tcPr>
            <w:tcW w:w="9634" w:type="dxa"/>
            <w:gridSpan w:val="2"/>
          </w:tcPr>
          <w:p w14:paraId="18B2E31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21BDD05B" w14:textId="77777777" w:rsidR="00744F3A" w:rsidRPr="002D2326" w:rsidRDefault="00744F3A" w:rsidP="00A06685"/>
        </w:tc>
      </w:tr>
      <w:tr w:rsidR="00744F3A" w:rsidRPr="002D2326" w14:paraId="79A65684" w14:textId="77777777" w:rsidTr="00A06685">
        <w:tc>
          <w:tcPr>
            <w:tcW w:w="2689" w:type="dxa"/>
          </w:tcPr>
          <w:p w14:paraId="2D93217E" w14:textId="77777777" w:rsidR="00744F3A" w:rsidRPr="002D2326" w:rsidRDefault="00744F3A" w:rsidP="00A06685">
            <w:pPr>
              <w:ind w:right="283"/>
              <w:jc w:val="both"/>
            </w:pPr>
            <w:r w:rsidRPr="002D2326">
              <w:t xml:space="preserve">Source Organization </w:t>
            </w:r>
          </w:p>
          <w:p w14:paraId="0078BA6A" w14:textId="77777777" w:rsidR="00744F3A" w:rsidRPr="002D2326" w:rsidRDefault="00744F3A" w:rsidP="00A06685">
            <w:pPr>
              <w:ind w:right="283"/>
              <w:jc w:val="both"/>
            </w:pPr>
          </w:p>
        </w:tc>
        <w:tc>
          <w:tcPr>
            <w:tcW w:w="6945" w:type="dxa"/>
          </w:tcPr>
          <w:p w14:paraId="32942D9B" w14:textId="77777777" w:rsidR="00744F3A" w:rsidRPr="002D2326" w:rsidRDefault="00744F3A" w:rsidP="00A06685">
            <w:r w:rsidRPr="002D2326">
              <w:t>National Institute of Statistics of Rwanda</w:t>
            </w:r>
          </w:p>
        </w:tc>
      </w:tr>
      <w:tr w:rsidR="00744F3A" w:rsidRPr="002D2326" w14:paraId="35385E56" w14:textId="77777777" w:rsidTr="00A06685">
        <w:tc>
          <w:tcPr>
            <w:tcW w:w="2689" w:type="dxa"/>
          </w:tcPr>
          <w:p w14:paraId="7D520F08" w14:textId="77777777" w:rsidR="00744F3A" w:rsidRPr="002D2326" w:rsidRDefault="00744F3A" w:rsidP="00A06685">
            <w:r w:rsidRPr="002D2326">
              <w:t>Data Source</w:t>
            </w:r>
          </w:p>
        </w:tc>
        <w:tc>
          <w:tcPr>
            <w:tcW w:w="6945" w:type="dxa"/>
          </w:tcPr>
          <w:p w14:paraId="50179EEA" w14:textId="77777777" w:rsidR="00744F3A" w:rsidRPr="002D2326" w:rsidRDefault="00744F3A" w:rsidP="00A06685">
            <w:r w:rsidRPr="002D2326">
              <w:t>Rwanda Demographic Health Survey (RDHS)</w:t>
            </w:r>
          </w:p>
        </w:tc>
      </w:tr>
      <w:tr w:rsidR="00744F3A" w:rsidRPr="002D2326" w14:paraId="448D0D47" w14:textId="77777777" w:rsidTr="00A06685">
        <w:tc>
          <w:tcPr>
            <w:tcW w:w="2689" w:type="dxa"/>
          </w:tcPr>
          <w:p w14:paraId="4E87CF3A" w14:textId="77777777" w:rsidR="00744F3A" w:rsidRPr="002D2326" w:rsidRDefault="00744F3A" w:rsidP="00A06685">
            <w:r w:rsidRPr="002D2326">
              <w:t>Periodicity</w:t>
            </w:r>
          </w:p>
          <w:p w14:paraId="4B25B092" w14:textId="77777777" w:rsidR="00744F3A" w:rsidRPr="002D2326" w:rsidRDefault="00744F3A" w:rsidP="00A06685"/>
        </w:tc>
        <w:tc>
          <w:tcPr>
            <w:tcW w:w="6945" w:type="dxa"/>
          </w:tcPr>
          <w:p w14:paraId="7FF3BC55" w14:textId="77777777" w:rsidR="00744F3A" w:rsidRPr="002D2326" w:rsidRDefault="00744F3A" w:rsidP="00A06685">
            <w:r w:rsidRPr="002D2326">
              <w:t>3-5 Years</w:t>
            </w:r>
          </w:p>
        </w:tc>
      </w:tr>
      <w:tr w:rsidR="00744F3A" w:rsidRPr="002D2326" w14:paraId="71C15873" w14:textId="77777777" w:rsidTr="00A06685">
        <w:tc>
          <w:tcPr>
            <w:tcW w:w="2689" w:type="dxa"/>
          </w:tcPr>
          <w:p w14:paraId="72433521" w14:textId="77777777" w:rsidR="00744F3A" w:rsidRPr="002D2326" w:rsidRDefault="00744F3A" w:rsidP="00A06685">
            <w:pPr>
              <w:ind w:right="283"/>
              <w:jc w:val="both"/>
            </w:pPr>
            <w:r w:rsidRPr="002D2326">
              <w:t>Earliest available data</w:t>
            </w:r>
          </w:p>
          <w:p w14:paraId="175A391D" w14:textId="77777777" w:rsidR="00744F3A" w:rsidRPr="002D2326" w:rsidRDefault="00744F3A" w:rsidP="00A06685"/>
        </w:tc>
        <w:tc>
          <w:tcPr>
            <w:tcW w:w="6945" w:type="dxa"/>
          </w:tcPr>
          <w:p w14:paraId="7B4DC667" w14:textId="77777777" w:rsidR="00744F3A" w:rsidRPr="002D2326" w:rsidRDefault="00744F3A" w:rsidP="00A06685">
            <w:r w:rsidRPr="002D2326">
              <w:t>1992</w:t>
            </w:r>
          </w:p>
        </w:tc>
      </w:tr>
      <w:tr w:rsidR="00744F3A" w:rsidRPr="002D2326" w14:paraId="3C305B9A" w14:textId="77777777" w:rsidTr="00A06685">
        <w:tc>
          <w:tcPr>
            <w:tcW w:w="2689" w:type="dxa"/>
          </w:tcPr>
          <w:p w14:paraId="216B1782" w14:textId="77777777" w:rsidR="00744F3A" w:rsidRPr="002D2326" w:rsidRDefault="00744F3A" w:rsidP="00A06685">
            <w:pPr>
              <w:ind w:right="283"/>
              <w:jc w:val="both"/>
            </w:pPr>
            <w:r w:rsidRPr="002D2326">
              <w:t>Link to data source/ The text to show instead of the URL</w:t>
            </w:r>
          </w:p>
          <w:p w14:paraId="2471A714" w14:textId="77777777" w:rsidR="00744F3A" w:rsidRPr="002D2326" w:rsidRDefault="00744F3A" w:rsidP="00A06685">
            <w:pPr>
              <w:ind w:right="283"/>
              <w:jc w:val="both"/>
              <w:rPr>
                <w:lang w:val="en-US"/>
              </w:rPr>
            </w:pPr>
          </w:p>
        </w:tc>
        <w:tc>
          <w:tcPr>
            <w:tcW w:w="6945" w:type="dxa"/>
          </w:tcPr>
          <w:p w14:paraId="37235D5E" w14:textId="77777777" w:rsidR="00744F3A" w:rsidRPr="002D2326" w:rsidRDefault="00744F3A" w:rsidP="00A06685">
            <w:hyperlink r:id="rId30" w:history="1">
              <w:r w:rsidRPr="002D2326">
                <w:rPr>
                  <w:rStyle w:val="FollowedHyperlink"/>
                </w:rPr>
                <w:t>http://www.statistics.gov.rw/datasource/demographic-and-health-survey-dhs</w:t>
              </w:r>
            </w:hyperlink>
          </w:p>
          <w:p w14:paraId="62C1B457" w14:textId="77777777" w:rsidR="00744F3A" w:rsidRPr="002D2326" w:rsidRDefault="00744F3A" w:rsidP="00A06685"/>
        </w:tc>
      </w:tr>
      <w:tr w:rsidR="00744F3A" w:rsidRPr="002D2326" w14:paraId="7EBFCF06" w14:textId="77777777" w:rsidTr="00A06685">
        <w:tc>
          <w:tcPr>
            <w:tcW w:w="2689" w:type="dxa"/>
          </w:tcPr>
          <w:p w14:paraId="2636EF4D" w14:textId="77777777" w:rsidR="00744F3A" w:rsidRPr="002D2326" w:rsidRDefault="00744F3A" w:rsidP="00A06685">
            <w:pPr>
              <w:ind w:right="283"/>
              <w:jc w:val="both"/>
            </w:pPr>
            <w:r w:rsidRPr="002D2326">
              <w:t>Release date</w:t>
            </w:r>
          </w:p>
          <w:p w14:paraId="248713F9" w14:textId="77777777" w:rsidR="00744F3A" w:rsidRPr="002D2326" w:rsidRDefault="00744F3A" w:rsidP="00A06685"/>
        </w:tc>
        <w:tc>
          <w:tcPr>
            <w:tcW w:w="6945" w:type="dxa"/>
          </w:tcPr>
          <w:p w14:paraId="6D15F75E" w14:textId="77777777" w:rsidR="00744F3A" w:rsidRPr="002D2326" w:rsidRDefault="00744F3A" w:rsidP="00A06685">
            <w:r w:rsidRPr="002D2326">
              <w:t>2014-15</w:t>
            </w:r>
          </w:p>
        </w:tc>
      </w:tr>
      <w:tr w:rsidR="00744F3A" w:rsidRPr="002D2326" w14:paraId="3135C4A1" w14:textId="77777777" w:rsidTr="00A06685">
        <w:tc>
          <w:tcPr>
            <w:tcW w:w="2689" w:type="dxa"/>
          </w:tcPr>
          <w:p w14:paraId="1F761F61" w14:textId="77777777" w:rsidR="00744F3A" w:rsidRPr="002D2326" w:rsidRDefault="00744F3A" w:rsidP="00A06685">
            <w:pPr>
              <w:ind w:right="283"/>
              <w:jc w:val="both"/>
            </w:pPr>
            <w:r w:rsidRPr="002D2326">
              <w:t>Statistical classification</w:t>
            </w:r>
          </w:p>
          <w:p w14:paraId="119E8C01" w14:textId="77777777" w:rsidR="00744F3A" w:rsidRPr="002D2326" w:rsidRDefault="00744F3A" w:rsidP="00A06685"/>
        </w:tc>
        <w:tc>
          <w:tcPr>
            <w:tcW w:w="6945" w:type="dxa"/>
          </w:tcPr>
          <w:p w14:paraId="0A6DCBF2" w14:textId="77777777" w:rsidR="00744F3A" w:rsidRPr="002D2326" w:rsidRDefault="00744F3A" w:rsidP="00A06685"/>
        </w:tc>
      </w:tr>
      <w:tr w:rsidR="00744F3A" w:rsidRPr="002D2326" w14:paraId="33732A52" w14:textId="77777777" w:rsidTr="00A06685">
        <w:tc>
          <w:tcPr>
            <w:tcW w:w="2689" w:type="dxa"/>
          </w:tcPr>
          <w:p w14:paraId="76C5136D" w14:textId="77777777" w:rsidR="00744F3A" w:rsidRPr="002D2326" w:rsidRDefault="00744F3A" w:rsidP="00A06685">
            <w:pPr>
              <w:ind w:right="283"/>
              <w:jc w:val="both"/>
            </w:pPr>
            <w:r w:rsidRPr="002D2326">
              <w:t>Contact details</w:t>
            </w:r>
          </w:p>
          <w:p w14:paraId="01872C9F" w14:textId="77777777" w:rsidR="00744F3A" w:rsidRPr="002D2326" w:rsidRDefault="00744F3A" w:rsidP="00A06685">
            <w:pPr>
              <w:ind w:right="283"/>
              <w:jc w:val="both"/>
            </w:pPr>
          </w:p>
        </w:tc>
        <w:tc>
          <w:tcPr>
            <w:tcW w:w="6945" w:type="dxa"/>
          </w:tcPr>
          <w:p w14:paraId="39C77228" w14:textId="77777777" w:rsidR="00744F3A" w:rsidRPr="002D2326" w:rsidRDefault="00744F3A" w:rsidP="00A06685">
            <w:hyperlink r:id="rId31" w:history="1">
              <w:r w:rsidRPr="002D2326">
                <w:rPr>
                  <w:rStyle w:val="FollowedHyperlink"/>
                  <w:color w:val="2258A9"/>
                  <w:shd w:val="clear" w:color="auto" w:fill="FFFFFF"/>
                </w:rPr>
                <w:t>info@statistics.gov.rw</w:t>
              </w:r>
            </w:hyperlink>
          </w:p>
        </w:tc>
      </w:tr>
      <w:tr w:rsidR="00744F3A" w:rsidRPr="002D2326" w14:paraId="50F977A3" w14:textId="77777777" w:rsidTr="00A06685">
        <w:tc>
          <w:tcPr>
            <w:tcW w:w="2689" w:type="dxa"/>
          </w:tcPr>
          <w:p w14:paraId="642B5D29" w14:textId="77777777" w:rsidR="00744F3A" w:rsidRPr="002D2326" w:rsidRDefault="00744F3A" w:rsidP="00A06685">
            <w:pPr>
              <w:ind w:right="283"/>
              <w:jc w:val="both"/>
            </w:pPr>
            <w:r w:rsidRPr="002D2326">
              <w:t>Other Information</w:t>
            </w:r>
          </w:p>
        </w:tc>
        <w:tc>
          <w:tcPr>
            <w:tcW w:w="6945" w:type="dxa"/>
          </w:tcPr>
          <w:p w14:paraId="6EA1D1C5" w14:textId="77777777" w:rsidR="00744F3A" w:rsidRPr="002D2326" w:rsidRDefault="00744F3A" w:rsidP="00A06685"/>
        </w:tc>
      </w:tr>
    </w:tbl>
    <w:p w14:paraId="0D6F98D6" w14:textId="77777777" w:rsidR="00744F3A" w:rsidRPr="002D2326" w:rsidRDefault="00744F3A" w:rsidP="00744F3A"/>
    <w:p w14:paraId="0D46FD72" w14:textId="77777777" w:rsidR="00744F3A" w:rsidRPr="002D2326" w:rsidRDefault="00744F3A" w:rsidP="00744F3A">
      <w:pPr>
        <w:pStyle w:val="Heading2"/>
        <w:numPr>
          <w:ilvl w:val="0"/>
          <w:numId w:val="0"/>
        </w:numPr>
        <w:ind w:left="576" w:hanging="576"/>
        <w:rPr>
          <w:rFonts w:ascii="Arial" w:hAnsi="Arial" w:cs="Arial"/>
        </w:rPr>
      </w:pPr>
      <w:bookmarkStart w:id="27" w:name="_Toc517414116"/>
      <w:bookmarkStart w:id="28" w:name="_Toc533147108"/>
      <w:r w:rsidRPr="002D2326">
        <w:rPr>
          <w:rFonts w:ascii="Arial" w:hAnsi="Arial" w:cs="Arial"/>
        </w:rPr>
        <w:t>3.3.1 Number of new HIV infections per 1,000 uninfected population, by sex, age and key populations</w:t>
      </w:r>
      <w:bookmarkEnd w:id="27"/>
      <w:bookmarkEnd w:id="28"/>
    </w:p>
    <w:p w14:paraId="7775BEA0"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1E0D179A"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7B1EF38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D70DE4D" w14:textId="77777777" w:rsidR="00744F3A" w:rsidRPr="002D2326" w:rsidRDefault="00744F3A" w:rsidP="00A06685"/>
        </w:tc>
      </w:tr>
      <w:tr w:rsidR="00744F3A" w:rsidRPr="002D2326" w14:paraId="3FA8FC03" w14:textId="77777777" w:rsidTr="00A06685">
        <w:tc>
          <w:tcPr>
            <w:tcW w:w="2689" w:type="dxa"/>
            <w:tcBorders>
              <w:top w:val="single" w:sz="4" w:space="0" w:color="auto"/>
              <w:left w:val="single" w:sz="4" w:space="0" w:color="auto"/>
              <w:bottom w:val="single" w:sz="4" w:space="0" w:color="auto"/>
              <w:right w:val="single" w:sz="4" w:space="0" w:color="auto"/>
            </w:tcBorders>
          </w:tcPr>
          <w:p w14:paraId="774F2A83" w14:textId="77777777" w:rsidR="00744F3A" w:rsidRPr="002D2326" w:rsidRDefault="00744F3A" w:rsidP="00A06685">
            <w:pPr>
              <w:ind w:right="283"/>
              <w:jc w:val="both"/>
            </w:pPr>
            <w:r w:rsidRPr="002D2326">
              <w:lastRenderedPageBreak/>
              <w:t>Available Indicator</w:t>
            </w:r>
          </w:p>
        </w:tc>
        <w:tc>
          <w:tcPr>
            <w:tcW w:w="6945" w:type="dxa"/>
            <w:tcBorders>
              <w:top w:val="single" w:sz="4" w:space="0" w:color="auto"/>
              <w:left w:val="single" w:sz="4" w:space="0" w:color="auto"/>
              <w:bottom w:val="single" w:sz="4" w:space="0" w:color="auto"/>
              <w:right w:val="single" w:sz="4" w:space="0" w:color="auto"/>
            </w:tcBorders>
          </w:tcPr>
          <w:p w14:paraId="331ECCF1" w14:textId="77777777" w:rsidR="00744F3A" w:rsidRPr="002D2326" w:rsidRDefault="00744F3A" w:rsidP="00A06685">
            <w:r w:rsidRPr="002D2326">
              <w:t xml:space="preserve">HIV Incidence </w:t>
            </w:r>
          </w:p>
        </w:tc>
      </w:tr>
      <w:tr w:rsidR="00744F3A" w:rsidRPr="002D2326" w14:paraId="0AA3E437" w14:textId="77777777" w:rsidTr="00A06685">
        <w:tc>
          <w:tcPr>
            <w:tcW w:w="2689" w:type="dxa"/>
            <w:tcBorders>
              <w:top w:val="single" w:sz="4" w:space="0" w:color="auto"/>
              <w:left w:val="single" w:sz="4" w:space="0" w:color="auto"/>
              <w:bottom w:val="single" w:sz="4" w:space="0" w:color="auto"/>
              <w:right w:val="single" w:sz="4" w:space="0" w:color="auto"/>
            </w:tcBorders>
          </w:tcPr>
          <w:p w14:paraId="50D8DD59" w14:textId="77777777" w:rsidR="00744F3A" w:rsidRPr="002D2326" w:rsidRDefault="00744F3A" w:rsidP="00A06685">
            <w:pPr>
              <w:ind w:right="283"/>
              <w:jc w:val="both"/>
            </w:pPr>
            <w:r w:rsidRPr="002D2326">
              <w:t>Definition</w:t>
            </w:r>
          </w:p>
          <w:p w14:paraId="2AB08C8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20AFD4A" w14:textId="77777777" w:rsidR="00744F3A" w:rsidRPr="002D2326" w:rsidRDefault="00744F3A" w:rsidP="00A06685">
            <w:r w:rsidRPr="002D2326">
              <w:t>The incidence rate is the number of new cases per population at risk in a given time period.</w:t>
            </w:r>
          </w:p>
        </w:tc>
      </w:tr>
      <w:tr w:rsidR="00744F3A" w:rsidRPr="002D2326" w14:paraId="48484564" w14:textId="77777777" w:rsidTr="00A06685">
        <w:tc>
          <w:tcPr>
            <w:tcW w:w="2689" w:type="dxa"/>
            <w:tcBorders>
              <w:top w:val="single" w:sz="4" w:space="0" w:color="auto"/>
              <w:left w:val="single" w:sz="4" w:space="0" w:color="auto"/>
              <w:bottom w:val="single" w:sz="4" w:space="0" w:color="auto"/>
              <w:right w:val="single" w:sz="4" w:space="0" w:color="auto"/>
            </w:tcBorders>
          </w:tcPr>
          <w:p w14:paraId="4C76CDC6" w14:textId="77777777" w:rsidR="00744F3A" w:rsidRPr="002D2326" w:rsidRDefault="00744F3A" w:rsidP="00A06685">
            <w:pPr>
              <w:ind w:right="283"/>
              <w:jc w:val="both"/>
            </w:pPr>
            <w:r w:rsidRPr="002D2326">
              <w:t>Geographic coverage</w:t>
            </w:r>
          </w:p>
          <w:p w14:paraId="04C0FCD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AAFE099" w14:textId="77777777" w:rsidR="00744F3A" w:rsidRPr="002D2326" w:rsidRDefault="00744F3A" w:rsidP="00A06685">
            <w:r w:rsidRPr="002D2326">
              <w:t>National</w:t>
            </w:r>
          </w:p>
        </w:tc>
      </w:tr>
      <w:tr w:rsidR="00744F3A" w:rsidRPr="002D2326" w14:paraId="22ED25F0" w14:textId="77777777" w:rsidTr="00A06685">
        <w:tc>
          <w:tcPr>
            <w:tcW w:w="2689" w:type="dxa"/>
            <w:tcBorders>
              <w:top w:val="single" w:sz="4" w:space="0" w:color="auto"/>
              <w:left w:val="single" w:sz="4" w:space="0" w:color="auto"/>
              <w:bottom w:val="single" w:sz="4" w:space="0" w:color="auto"/>
              <w:right w:val="single" w:sz="4" w:space="0" w:color="auto"/>
            </w:tcBorders>
          </w:tcPr>
          <w:p w14:paraId="179AF841" w14:textId="77777777" w:rsidR="00744F3A" w:rsidRPr="002D2326" w:rsidRDefault="00744F3A" w:rsidP="00A06685">
            <w:pPr>
              <w:ind w:right="283"/>
              <w:jc w:val="both"/>
            </w:pPr>
          </w:p>
          <w:p w14:paraId="2F3290CF" w14:textId="77777777" w:rsidR="00744F3A" w:rsidRPr="002D2326" w:rsidRDefault="00744F3A" w:rsidP="00A06685">
            <w:pPr>
              <w:ind w:right="283"/>
              <w:jc w:val="both"/>
            </w:pPr>
            <w:r w:rsidRPr="002D2326">
              <w:t>Unit of Measurement</w:t>
            </w:r>
          </w:p>
          <w:p w14:paraId="41EA1BB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D35C5AC" w14:textId="77777777" w:rsidR="00744F3A" w:rsidRPr="002D2326" w:rsidRDefault="00744F3A" w:rsidP="00A06685">
            <w:r w:rsidRPr="002D2326">
              <w:t>Per 1</w:t>
            </w:r>
            <w:r>
              <w:t>,</w:t>
            </w:r>
            <w:r w:rsidRPr="002D2326">
              <w:t>000 uninfected population</w:t>
            </w:r>
          </w:p>
        </w:tc>
      </w:tr>
      <w:tr w:rsidR="00744F3A" w:rsidRPr="002D2326" w14:paraId="0AF36302" w14:textId="77777777" w:rsidTr="00A06685">
        <w:tc>
          <w:tcPr>
            <w:tcW w:w="2689" w:type="dxa"/>
            <w:tcBorders>
              <w:top w:val="single" w:sz="4" w:space="0" w:color="auto"/>
              <w:left w:val="single" w:sz="4" w:space="0" w:color="auto"/>
              <w:bottom w:val="single" w:sz="4" w:space="0" w:color="auto"/>
              <w:right w:val="single" w:sz="4" w:space="0" w:color="auto"/>
            </w:tcBorders>
          </w:tcPr>
          <w:p w14:paraId="7ED5227A" w14:textId="77777777" w:rsidR="00744F3A" w:rsidRPr="002D2326" w:rsidRDefault="00744F3A" w:rsidP="00A06685">
            <w:pPr>
              <w:ind w:right="283"/>
              <w:jc w:val="both"/>
            </w:pPr>
            <w:r w:rsidRPr="002D2326">
              <w:t>Computation method</w:t>
            </w:r>
          </w:p>
          <w:p w14:paraId="5198AEA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9716B79" w14:textId="77777777" w:rsidR="00744F3A" w:rsidRPr="002D2326" w:rsidRDefault="00744F3A" w:rsidP="00A06685">
            <w:r w:rsidRPr="002D2326">
              <w:t xml:space="preserve">It is calculated as </w:t>
            </w:r>
          </w:p>
          <w:p w14:paraId="3F34F83E" w14:textId="77777777" w:rsidR="00744F3A" w:rsidRPr="002D2326" w:rsidRDefault="00744F3A" w:rsidP="00A06685"/>
          <w:p w14:paraId="6E2442F4" w14:textId="77777777" w:rsidR="00744F3A" w:rsidRPr="00BF35F9" w:rsidRDefault="00744F3A" w:rsidP="00A06685">
            <m:oMathPara>
              <m:oMath>
                <m:f>
                  <m:fPr>
                    <m:ctrlPr>
                      <w:rPr>
                        <w:rFonts w:ascii="Cambria Math" w:hAnsi="Cambria Math"/>
                        <w:i/>
                      </w:rPr>
                    </m:ctrlPr>
                  </m:fPr>
                  <m:num>
                    <m:r>
                      <m:rPr>
                        <m:nor/>
                      </m:rPr>
                      <m:t>Number of new HIV infections</m:t>
                    </m:r>
                  </m:num>
                  <m:den>
                    <m:r>
                      <m:rPr>
                        <m:nor/>
                      </m:rPr>
                      <m:t xml:space="preserve">Uninfected population </m:t>
                    </m:r>
                  </m:den>
                </m:f>
                <m:r>
                  <m:rPr>
                    <m:nor/>
                  </m:rPr>
                  <m:t>×1,000</m:t>
                </m:r>
              </m:oMath>
            </m:oMathPara>
          </w:p>
          <w:p w14:paraId="00298215" w14:textId="77777777" w:rsidR="00744F3A" w:rsidRPr="002D2326" w:rsidRDefault="00744F3A" w:rsidP="00A06685"/>
          <w:p w14:paraId="5370016C" w14:textId="77777777" w:rsidR="00744F3A" w:rsidRPr="002D2326" w:rsidRDefault="00744F3A" w:rsidP="00A06685">
            <w:r w:rsidRPr="002D2326">
              <w:t>Uninfected population (which is the total population minus people living with HIV)</w:t>
            </w:r>
          </w:p>
        </w:tc>
      </w:tr>
      <w:tr w:rsidR="00744F3A" w:rsidRPr="002D2326" w14:paraId="32E2A4B4" w14:textId="77777777" w:rsidTr="00A06685">
        <w:tc>
          <w:tcPr>
            <w:tcW w:w="2689" w:type="dxa"/>
            <w:tcBorders>
              <w:top w:val="single" w:sz="4" w:space="0" w:color="auto"/>
              <w:left w:val="single" w:sz="4" w:space="0" w:color="auto"/>
              <w:bottom w:val="single" w:sz="4" w:space="0" w:color="auto"/>
              <w:right w:val="single" w:sz="4" w:space="0" w:color="auto"/>
            </w:tcBorders>
          </w:tcPr>
          <w:p w14:paraId="3629EC44" w14:textId="77777777" w:rsidR="00744F3A" w:rsidRPr="002D2326" w:rsidRDefault="00744F3A" w:rsidP="00A06685">
            <w:pPr>
              <w:ind w:right="283"/>
              <w:jc w:val="both"/>
            </w:pPr>
            <w:r w:rsidRPr="002D2326">
              <w:t>Disaggregation</w:t>
            </w:r>
          </w:p>
          <w:p w14:paraId="0159AA7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7ECA4AA" w14:textId="77777777" w:rsidR="00744F3A" w:rsidRPr="00BF35F9" w:rsidRDefault="00744F3A" w:rsidP="00A06685">
            <w:pPr>
              <w:pStyle w:val="PlainText"/>
              <w:numPr>
                <w:ilvl w:val="0"/>
                <w:numId w:val="3"/>
              </w:numPr>
              <w:rPr>
                <w:rFonts w:ascii="Arial" w:hAnsi="Arial"/>
                <w:sz w:val="20"/>
                <w:szCs w:val="20"/>
              </w:rPr>
            </w:pPr>
            <w:r w:rsidRPr="00BF35F9">
              <w:rPr>
                <w:rFonts w:ascii="Arial" w:hAnsi="Arial"/>
                <w:sz w:val="20"/>
                <w:szCs w:val="20"/>
              </w:rPr>
              <w:t>Residence</w:t>
            </w:r>
          </w:p>
          <w:p w14:paraId="7C75F202" w14:textId="77777777" w:rsidR="00744F3A" w:rsidRPr="00BF35F9" w:rsidRDefault="00744F3A" w:rsidP="00A06685">
            <w:pPr>
              <w:pStyle w:val="PlainText"/>
              <w:numPr>
                <w:ilvl w:val="0"/>
                <w:numId w:val="3"/>
              </w:numPr>
              <w:rPr>
                <w:rFonts w:ascii="Arial" w:hAnsi="Arial"/>
                <w:sz w:val="20"/>
                <w:szCs w:val="20"/>
              </w:rPr>
            </w:pPr>
            <w:r w:rsidRPr="00BF35F9">
              <w:rPr>
                <w:rFonts w:ascii="Arial" w:hAnsi="Arial"/>
                <w:sz w:val="20"/>
                <w:szCs w:val="20"/>
              </w:rPr>
              <w:t>Age group</w:t>
            </w:r>
          </w:p>
          <w:p w14:paraId="53D243BE" w14:textId="77777777" w:rsidR="00744F3A" w:rsidRPr="00BF35F9" w:rsidRDefault="00744F3A" w:rsidP="00A06685">
            <w:pPr>
              <w:pStyle w:val="PlainText"/>
              <w:numPr>
                <w:ilvl w:val="0"/>
                <w:numId w:val="3"/>
              </w:numPr>
              <w:rPr>
                <w:rFonts w:ascii="Arial" w:hAnsi="Arial"/>
                <w:sz w:val="20"/>
                <w:szCs w:val="20"/>
              </w:rPr>
            </w:pPr>
            <w:r w:rsidRPr="00BF35F9">
              <w:rPr>
                <w:rFonts w:ascii="Arial" w:hAnsi="Arial"/>
                <w:sz w:val="20"/>
                <w:szCs w:val="20"/>
              </w:rPr>
              <w:t xml:space="preserve">Sex </w:t>
            </w:r>
          </w:p>
          <w:p w14:paraId="447DA42B" w14:textId="77777777" w:rsidR="00744F3A" w:rsidRPr="00BF35F9" w:rsidRDefault="00744F3A" w:rsidP="00A06685">
            <w:pPr>
              <w:pStyle w:val="PlainText"/>
              <w:numPr>
                <w:ilvl w:val="0"/>
                <w:numId w:val="3"/>
              </w:numPr>
              <w:rPr>
                <w:rFonts w:ascii="Arial" w:hAnsi="Arial"/>
                <w:sz w:val="20"/>
                <w:szCs w:val="20"/>
              </w:rPr>
            </w:pPr>
            <w:r w:rsidRPr="00BF35F9">
              <w:rPr>
                <w:rFonts w:ascii="Arial" w:hAnsi="Arial"/>
                <w:sz w:val="20"/>
                <w:szCs w:val="20"/>
              </w:rPr>
              <w:t>Marital Status</w:t>
            </w:r>
          </w:p>
          <w:p w14:paraId="230FDECA" w14:textId="77777777" w:rsidR="00744F3A" w:rsidRPr="002D2326" w:rsidRDefault="00744F3A" w:rsidP="00A06685">
            <w:pPr>
              <w:pStyle w:val="PlainText"/>
              <w:numPr>
                <w:ilvl w:val="0"/>
                <w:numId w:val="3"/>
              </w:numPr>
              <w:rPr>
                <w:rFonts w:ascii="Arial" w:hAnsi="Arial"/>
              </w:rPr>
            </w:pPr>
            <w:r w:rsidRPr="00BF35F9">
              <w:rPr>
                <w:rFonts w:ascii="Arial" w:hAnsi="Arial"/>
                <w:sz w:val="20"/>
                <w:szCs w:val="20"/>
              </w:rPr>
              <w:t>Risk Factors</w:t>
            </w:r>
          </w:p>
        </w:tc>
      </w:tr>
      <w:tr w:rsidR="00744F3A" w:rsidRPr="002D2326" w14:paraId="47C42317" w14:textId="77777777" w:rsidTr="00A06685">
        <w:tc>
          <w:tcPr>
            <w:tcW w:w="2689" w:type="dxa"/>
            <w:tcBorders>
              <w:top w:val="single" w:sz="4" w:space="0" w:color="auto"/>
              <w:left w:val="single" w:sz="4" w:space="0" w:color="auto"/>
              <w:bottom w:val="single" w:sz="4" w:space="0" w:color="auto"/>
              <w:right w:val="single" w:sz="4" w:space="0" w:color="auto"/>
            </w:tcBorders>
          </w:tcPr>
          <w:p w14:paraId="3BD56582" w14:textId="77777777" w:rsidR="00744F3A" w:rsidRPr="002D2326" w:rsidRDefault="00744F3A" w:rsidP="00A06685">
            <w:pPr>
              <w:ind w:right="283"/>
            </w:pPr>
            <w:r w:rsidRPr="002D2326">
              <w:t>Comments and limitations/ Other Information</w:t>
            </w:r>
          </w:p>
          <w:p w14:paraId="04A3F71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14AA5B7" w14:textId="77777777" w:rsidR="00744F3A" w:rsidRPr="002D2326" w:rsidRDefault="00744F3A" w:rsidP="00A06685"/>
        </w:tc>
      </w:tr>
      <w:tr w:rsidR="00744F3A" w:rsidRPr="002D2326" w14:paraId="7E53C974"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A82F96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DA5D7C8" w14:textId="77777777" w:rsidR="00744F3A" w:rsidRPr="002D2326" w:rsidRDefault="00744F3A" w:rsidP="00A06685"/>
        </w:tc>
      </w:tr>
      <w:tr w:rsidR="00744F3A" w:rsidRPr="002D2326" w14:paraId="60A9457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F645103"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7684D340" w14:textId="77777777" w:rsidR="00744F3A" w:rsidRPr="002D2326" w:rsidRDefault="00744F3A" w:rsidP="00A06685">
            <w:pPr>
              <w:jc w:val="both"/>
            </w:pPr>
            <w:r w:rsidRPr="002D2326">
              <w:t>Number of new HIV infections per 1,000 uninfected population, by sex, age and key populations</w:t>
            </w:r>
          </w:p>
        </w:tc>
      </w:tr>
      <w:tr w:rsidR="00744F3A" w:rsidRPr="002D2326" w14:paraId="002DF0D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8DBEDBB"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083BFB8C" w14:textId="77777777" w:rsidR="00744F3A" w:rsidRPr="002D2326" w:rsidRDefault="00744F3A" w:rsidP="00A06685">
            <w:pPr>
              <w:jc w:val="both"/>
            </w:pPr>
            <w:r w:rsidRPr="002D2326">
              <w:t>3.3.1</w:t>
            </w:r>
          </w:p>
        </w:tc>
      </w:tr>
      <w:tr w:rsidR="00744F3A" w:rsidRPr="002D2326" w14:paraId="5D191EE3" w14:textId="77777777" w:rsidTr="00A06685">
        <w:tc>
          <w:tcPr>
            <w:tcW w:w="2689" w:type="dxa"/>
            <w:tcBorders>
              <w:top w:val="single" w:sz="4" w:space="0" w:color="auto"/>
              <w:left w:val="single" w:sz="4" w:space="0" w:color="auto"/>
              <w:bottom w:val="single" w:sz="4" w:space="0" w:color="auto"/>
              <w:right w:val="single" w:sz="4" w:space="0" w:color="auto"/>
            </w:tcBorders>
          </w:tcPr>
          <w:p w14:paraId="7D7C5C49" w14:textId="77777777" w:rsidR="00744F3A" w:rsidRPr="002D2326" w:rsidRDefault="00744F3A" w:rsidP="00A06685">
            <w:pPr>
              <w:ind w:right="283"/>
              <w:jc w:val="both"/>
            </w:pPr>
            <w:r w:rsidRPr="002D2326">
              <w:t>Target Name</w:t>
            </w:r>
          </w:p>
          <w:p w14:paraId="26ED5EF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B614175" w14:textId="77777777" w:rsidR="00744F3A" w:rsidRPr="002D2326" w:rsidRDefault="00744F3A" w:rsidP="00A06685">
            <w:pPr>
              <w:jc w:val="both"/>
            </w:pPr>
            <w:r w:rsidRPr="002D2326">
              <w:t>By 2030, end the epidemics of AIDS, tuberculosis, malaria and neglected tropical diseases and combat hepatitis, water-borne diseases and other communicable diseases</w:t>
            </w:r>
          </w:p>
        </w:tc>
      </w:tr>
      <w:tr w:rsidR="00744F3A" w:rsidRPr="002D2326" w14:paraId="312EDDA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7C2CE32"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776D24EF" w14:textId="77777777" w:rsidR="00744F3A" w:rsidRPr="002D2326" w:rsidRDefault="00744F3A" w:rsidP="00A06685">
            <w:r w:rsidRPr="002D2326">
              <w:t>3.3</w:t>
            </w:r>
          </w:p>
        </w:tc>
      </w:tr>
      <w:tr w:rsidR="00744F3A" w:rsidRPr="002D2326" w14:paraId="32D9E2C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DFB5BF6"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F03E0F4" w14:textId="77777777" w:rsidR="00744F3A" w:rsidRPr="002D2326" w:rsidRDefault="00744F3A" w:rsidP="00A06685"/>
        </w:tc>
      </w:tr>
      <w:tr w:rsidR="00744F3A" w:rsidRPr="002D2326" w14:paraId="4E94C9C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BDCF874"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17345B07" w14:textId="77777777" w:rsidR="00744F3A" w:rsidRPr="002D2326" w:rsidRDefault="00744F3A" w:rsidP="00A06685">
            <w:r w:rsidRPr="002D2326">
              <w:t>2</w:t>
            </w:r>
          </w:p>
        </w:tc>
      </w:tr>
      <w:tr w:rsidR="00744F3A" w:rsidRPr="002D2326" w14:paraId="1712408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D0D8D8B"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BFBD474" w14:textId="77777777" w:rsidR="00744F3A" w:rsidRPr="002D2326" w:rsidRDefault="00744F3A" w:rsidP="00A06685">
            <w:r w:rsidRPr="002D2326">
              <w:t>The Joint United Nations Programme on HIV/AIDS (UNAIDS)</w:t>
            </w:r>
          </w:p>
        </w:tc>
      </w:tr>
      <w:tr w:rsidR="00744F3A" w:rsidRPr="002D2326" w14:paraId="013E6B3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24170F4"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1396FD30" w14:textId="77777777" w:rsidR="00744F3A" w:rsidRPr="002D2326" w:rsidRDefault="00744F3A" w:rsidP="00A06685">
            <w:pPr>
              <w:rPr>
                <w:rStyle w:val="HeaderChar"/>
              </w:rPr>
            </w:pPr>
            <w:hyperlink r:id="rId32" w:history="1">
              <w:r w:rsidRPr="002D2326">
                <w:rPr>
                  <w:rStyle w:val="Hyperlink"/>
                </w:rPr>
                <w:t>https://unstats.un.org/sdgs/metadata/files/Metadata-03-03-01.pdf</w:t>
              </w:r>
            </w:hyperlink>
          </w:p>
          <w:p w14:paraId="227BC4ED" w14:textId="77777777" w:rsidR="00744F3A" w:rsidRPr="002D2326" w:rsidRDefault="00744F3A" w:rsidP="00A06685">
            <w:pPr>
              <w:rPr>
                <w:rStyle w:val="HeaderChar"/>
              </w:rPr>
            </w:pPr>
          </w:p>
        </w:tc>
      </w:tr>
      <w:tr w:rsidR="00744F3A" w:rsidRPr="002D2326" w14:paraId="1E1BA7EC"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2A358B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Sources</w:t>
            </w:r>
          </w:p>
          <w:p w14:paraId="5F8F78D7" w14:textId="77777777" w:rsidR="00744F3A" w:rsidRPr="002D2326" w:rsidRDefault="00744F3A" w:rsidP="00A06685"/>
        </w:tc>
      </w:tr>
      <w:tr w:rsidR="00744F3A" w:rsidRPr="002D2326" w14:paraId="0A93B44F" w14:textId="77777777" w:rsidTr="00A06685">
        <w:tc>
          <w:tcPr>
            <w:tcW w:w="2689" w:type="dxa"/>
            <w:tcBorders>
              <w:top w:val="single" w:sz="4" w:space="0" w:color="auto"/>
              <w:left w:val="single" w:sz="4" w:space="0" w:color="auto"/>
              <w:bottom w:val="single" w:sz="4" w:space="0" w:color="auto"/>
              <w:right w:val="single" w:sz="4" w:space="0" w:color="auto"/>
            </w:tcBorders>
          </w:tcPr>
          <w:p w14:paraId="2605DE14" w14:textId="77777777" w:rsidR="00744F3A" w:rsidRPr="002D2326" w:rsidRDefault="00744F3A" w:rsidP="00A06685">
            <w:pPr>
              <w:ind w:right="283"/>
              <w:jc w:val="both"/>
            </w:pPr>
            <w:r w:rsidRPr="002D2326">
              <w:t xml:space="preserve">Source Organization </w:t>
            </w:r>
          </w:p>
          <w:p w14:paraId="4A257AD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AE627DB" w14:textId="77777777" w:rsidR="00744F3A" w:rsidRPr="002D2326" w:rsidRDefault="00744F3A" w:rsidP="00A06685">
            <w:r w:rsidRPr="002D2326">
              <w:t>Ministry of Health</w:t>
            </w:r>
            <w:r>
              <w:t xml:space="preserve"> (MoH)</w:t>
            </w:r>
          </w:p>
        </w:tc>
      </w:tr>
      <w:tr w:rsidR="00744F3A" w:rsidRPr="002D2326" w14:paraId="062A9915" w14:textId="77777777" w:rsidTr="00A06685">
        <w:tc>
          <w:tcPr>
            <w:tcW w:w="2689" w:type="dxa"/>
            <w:tcBorders>
              <w:top w:val="single" w:sz="4" w:space="0" w:color="auto"/>
              <w:left w:val="single" w:sz="4" w:space="0" w:color="auto"/>
              <w:bottom w:val="single" w:sz="4" w:space="0" w:color="auto"/>
              <w:right w:val="single" w:sz="4" w:space="0" w:color="auto"/>
            </w:tcBorders>
          </w:tcPr>
          <w:p w14:paraId="5F78F391"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3E24FCB5" w14:textId="77777777" w:rsidR="00744F3A" w:rsidRDefault="00744F3A" w:rsidP="00A06685">
            <w:r w:rsidRPr="002D2326">
              <w:t>Rwanda AIDS Indicator and HIV Incidence Survey (RAIHIS 2013)</w:t>
            </w:r>
          </w:p>
          <w:p w14:paraId="2BFF8F56" w14:textId="77777777" w:rsidR="00744F3A" w:rsidRPr="002D2326" w:rsidRDefault="00744F3A" w:rsidP="00A06685"/>
        </w:tc>
      </w:tr>
      <w:tr w:rsidR="00744F3A" w:rsidRPr="002D2326" w14:paraId="68443C8F" w14:textId="77777777" w:rsidTr="00A06685">
        <w:tc>
          <w:tcPr>
            <w:tcW w:w="2689" w:type="dxa"/>
            <w:tcBorders>
              <w:top w:val="single" w:sz="4" w:space="0" w:color="auto"/>
              <w:left w:val="single" w:sz="4" w:space="0" w:color="auto"/>
              <w:bottom w:val="single" w:sz="4" w:space="0" w:color="auto"/>
              <w:right w:val="single" w:sz="4" w:space="0" w:color="auto"/>
            </w:tcBorders>
          </w:tcPr>
          <w:p w14:paraId="2B3F6F01" w14:textId="77777777" w:rsidR="00744F3A" w:rsidRPr="002D2326" w:rsidRDefault="00744F3A" w:rsidP="00A06685">
            <w:r w:rsidRPr="002D2326">
              <w:t>Periodicity</w:t>
            </w:r>
          </w:p>
          <w:p w14:paraId="3B9251E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75DE5C2" w14:textId="77777777" w:rsidR="00744F3A" w:rsidRPr="002D2326" w:rsidRDefault="00744F3A" w:rsidP="00A06685">
            <w:r>
              <w:t>3-5 years</w:t>
            </w:r>
          </w:p>
        </w:tc>
      </w:tr>
      <w:tr w:rsidR="00744F3A" w:rsidRPr="002D2326" w14:paraId="5E5AA5B2" w14:textId="77777777" w:rsidTr="00A06685">
        <w:tc>
          <w:tcPr>
            <w:tcW w:w="2689" w:type="dxa"/>
            <w:tcBorders>
              <w:top w:val="single" w:sz="4" w:space="0" w:color="auto"/>
              <w:left w:val="single" w:sz="4" w:space="0" w:color="auto"/>
              <w:bottom w:val="single" w:sz="4" w:space="0" w:color="auto"/>
              <w:right w:val="single" w:sz="4" w:space="0" w:color="auto"/>
            </w:tcBorders>
          </w:tcPr>
          <w:p w14:paraId="1CD4282C" w14:textId="77777777" w:rsidR="00744F3A" w:rsidRPr="002D2326" w:rsidRDefault="00744F3A" w:rsidP="00A06685">
            <w:pPr>
              <w:ind w:right="283"/>
              <w:jc w:val="both"/>
            </w:pPr>
            <w:r w:rsidRPr="002D2326">
              <w:t>Earliest available data</w:t>
            </w:r>
          </w:p>
          <w:p w14:paraId="1215DAE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B7ABABC" w14:textId="77777777" w:rsidR="00744F3A" w:rsidRPr="002D2326" w:rsidRDefault="00744F3A" w:rsidP="00A06685"/>
        </w:tc>
      </w:tr>
      <w:tr w:rsidR="00744F3A" w:rsidRPr="002D2326" w14:paraId="2918DE23" w14:textId="77777777" w:rsidTr="00A06685">
        <w:tc>
          <w:tcPr>
            <w:tcW w:w="2689" w:type="dxa"/>
            <w:tcBorders>
              <w:top w:val="single" w:sz="4" w:space="0" w:color="auto"/>
              <w:left w:val="single" w:sz="4" w:space="0" w:color="auto"/>
              <w:bottom w:val="single" w:sz="4" w:space="0" w:color="auto"/>
              <w:right w:val="single" w:sz="4" w:space="0" w:color="auto"/>
            </w:tcBorders>
          </w:tcPr>
          <w:p w14:paraId="569390FA" w14:textId="77777777" w:rsidR="00744F3A" w:rsidRPr="002D2326" w:rsidRDefault="00744F3A" w:rsidP="00A06685">
            <w:pPr>
              <w:ind w:right="283"/>
              <w:jc w:val="both"/>
            </w:pPr>
            <w:r w:rsidRPr="002D2326">
              <w:t>Link to data source/ The text to show instead of the URL</w:t>
            </w:r>
          </w:p>
          <w:p w14:paraId="762DB590"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29B40FC" w14:textId="77777777" w:rsidR="00744F3A" w:rsidRPr="002D2326" w:rsidRDefault="00744F3A" w:rsidP="00A06685"/>
        </w:tc>
      </w:tr>
      <w:tr w:rsidR="00744F3A" w:rsidRPr="002D2326" w14:paraId="16DC4B37" w14:textId="77777777" w:rsidTr="00A06685">
        <w:tc>
          <w:tcPr>
            <w:tcW w:w="2689" w:type="dxa"/>
            <w:tcBorders>
              <w:top w:val="single" w:sz="4" w:space="0" w:color="auto"/>
              <w:left w:val="single" w:sz="4" w:space="0" w:color="auto"/>
              <w:bottom w:val="single" w:sz="4" w:space="0" w:color="auto"/>
              <w:right w:val="single" w:sz="4" w:space="0" w:color="auto"/>
            </w:tcBorders>
          </w:tcPr>
          <w:p w14:paraId="3A0EAF58" w14:textId="77777777" w:rsidR="00744F3A" w:rsidRPr="002D2326" w:rsidRDefault="00744F3A" w:rsidP="00A06685">
            <w:pPr>
              <w:ind w:right="283"/>
              <w:jc w:val="both"/>
            </w:pPr>
            <w:r w:rsidRPr="002D2326">
              <w:t>Release date</w:t>
            </w:r>
          </w:p>
          <w:p w14:paraId="6069998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E330890" w14:textId="77777777" w:rsidR="00744F3A" w:rsidRPr="002D2326" w:rsidRDefault="00744F3A" w:rsidP="00A06685"/>
        </w:tc>
      </w:tr>
      <w:tr w:rsidR="00744F3A" w:rsidRPr="002D2326" w14:paraId="298581AA" w14:textId="77777777" w:rsidTr="00A06685">
        <w:tc>
          <w:tcPr>
            <w:tcW w:w="2689" w:type="dxa"/>
            <w:tcBorders>
              <w:top w:val="single" w:sz="4" w:space="0" w:color="auto"/>
              <w:left w:val="single" w:sz="4" w:space="0" w:color="auto"/>
              <w:bottom w:val="single" w:sz="4" w:space="0" w:color="auto"/>
              <w:right w:val="single" w:sz="4" w:space="0" w:color="auto"/>
            </w:tcBorders>
          </w:tcPr>
          <w:p w14:paraId="1C3E3AB9" w14:textId="77777777" w:rsidR="00744F3A" w:rsidRPr="002D2326" w:rsidRDefault="00744F3A" w:rsidP="00A06685">
            <w:pPr>
              <w:ind w:right="283"/>
              <w:jc w:val="both"/>
            </w:pPr>
            <w:r w:rsidRPr="002D2326">
              <w:t>Statistical classification</w:t>
            </w:r>
          </w:p>
          <w:p w14:paraId="1A5F987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068A4C2" w14:textId="77777777" w:rsidR="00744F3A" w:rsidRPr="002D2326" w:rsidRDefault="00744F3A" w:rsidP="00A06685"/>
        </w:tc>
      </w:tr>
      <w:tr w:rsidR="00744F3A" w:rsidRPr="002D2326" w14:paraId="7EE1E378" w14:textId="77777777" w:rsidTr="00A06685">
        <w:tc>
          <w:tcPr>
            <w:tcW w:w="2689" w:type="dxa"/>
            <w:tcBorders>
              <w:top w:val="single" w:sz="4" w:space="0" w:color="auto"/>
              <w:left w:val="single" w:sz="4" w:space="0" w:color="auto"/>
              <w:bottom w:val="single" w:sz="4" w:space="0" w:color="auto"/>
              <w:right w:val="single" w:sz="4" w:space="0" w:color="auto"/>
            </w:tcBorders>
          </w:tcPr>
          <w:p w14:paraId="01CC32C6" w14:textId="77777777" w:rsidR="00744F3A" w:rsidRPr="002D2326" w:rsidRDefault="00744F3A" w:rsidP="00A06685">
            <w:pPr>
              <w:ind w:right="283"/>
              <w:jc w:val="both"/>
            </w:pPr>
            <w:r w:rsidRPr="002D2326">
              <w:t>Contact details</w:t>
            </w:r>
          </w:p>
          <w:p w14:paraId="11C48B8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C28A8D6" w14:textId="77777777" w:rsidR="00744F3A" w:rsidRPr="002D2326" w:rsidRDefault="00744F3A" w:rsidP="00A06685"/>
        </w:tc>
      </w:tr>
      <w:tr w:rsidR="00744F3A" w:rsidRPr="002D2326" w14:paraId="321EA7E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AE0689B"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E19DF72" w14:textId="77777777" w:rsidR="00744F3A" w:rsidRDefault="00744F3A" w:rsidP="00A06685"/>
          <w:p w14:paraId="519DE9C9" w14:textId="77777777" w:rsidR="00744F3A" w:rsidRPr="002D2326" w:rsidRDefault="00744F3A" w:rsidP="00A06685"/>
        </w:tc>
      </w:tr>
      <w:tr w:rsidR="00744F3A" w:rsidRPr="002D2326" w14:paraId="1E876EC1" w14:textId="77777777" w:rsidTr="00A06685">
        <w:tc>
          <w:tcPr>
            <w:tcW w:w="2689" w:type="dxa"/>
            <w:tcBorders>
              <w:top w:val="single" w:sz="4" w:space="0" w:color="auto"/>
              <w:left w:val="single" w:sz="4" w:space="0" w:color="auto"/>
              <w:bottom w:val="single" w:sz="4" w:space="0" w:color="auto"/>
              <w:right w:val="single" w:sz="4" w:space="0" w:color="auto"/>
            </w:tcBorders>
          </w:tcPr>
          <w:p w14:paraId="5D1C0143" w14:textId="77777777" w:rsidR="00744F3A" w:rsidRPr="002D2326" w:rsidRDefault="00744F3A" w:rsidP="00A06685">
            <w:pPr>
              <w:ind w:right="283"/>
              <w:jc w:val="both"/>
            </w:pPr>
            <w:r w:rsidRPr="002D2326">
              <w:t xml:space="preserve">Source Organization </w:t>
            </w:r>
          </w:p>
          <w:p w14:paraId="166957F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2602C11" w14:textId="77777777" w:rsidR="00744F3A" w:rsidRPr="002D2326" w:rsidRDefault="00744F3A" w:rsidP="00A06685">
            <w:r w:rsidRPr="002D2326">
              <w:t>Ministry of Health</w:t>
            </w:r>
            <w:r>
              <w:t xml:space="preserve"> (MoH)</w:t>
            </w:r>
          </w:p>
        </w:tc>
      </w:tr>
      <w:tr w:rsidR="00744F3A" w:rsidRPr="002D2326" w14:paraId="0E99F4B2" w14:textId="77777777" w:rsidTr="00A06685">
        <w:tc>
          <w:tcPr>
            <w:tcW w:w="2689" w:type="dxa"/>
            <w:tcBorders>
              <w:top w:val="single" w:sz="4" w:space="0" w:color="auto"/>
              <w:left w:val="single" w:sz="4" w:space="0" w:color="auto"/>
              <w:bottom w:val="single" w:sz="4" w:space="0" w:color="auto"/>
              <w:right w:val="single" w:sz="4" w:space="0" w:color="auto"/>
            </w:tcBorders>
          </w:tcPr>
          <w:p w14:paraId="4CB0AF24" w14:textId="77777777" w:rsidR="00744F3A" w:rsidRPr="002D2326" w:rsidRDefault="00744F3A" w:rsidP="00A06685">
            <w:pPr>
              <w:ind w:right="283"/>
              <w:jc w:val="both"/>
            </w:pPr>
            <w:r w:rsidRPr="002D2326">
              <w:t>Data Source</w:t>
            </w:r>
          </w:p>
        </w:tc>
        <w:tc>
          <w:tcPr>
            <w:tcW w:w="6945" w:type="dxa"/>
            <w:tcBorders>
              <w:top w:val="single" w:sz="4" w:space="0" w:color="auto"/>
              <w:left w:val="single" w:sz="4" w:space="0" w:color="auto"/>
              <w:bottom w:val="single" w:sz="4" w:space="0" w:color="auto"/>
              <w:right w:val="single" w:sz="4" w:space="0" w:color="auto"/>
            </w:tcBorders>
            <w:vAlign w:val="bottom"/>
          </w:tcPr>
          <w:p w14:paraId="313BC76E" w14:textId="77777777" w:rsidR="00744F3A" w:rsidRDefault="00744F3A" w:rsidP="00A06685">
            <w:r w:rsidRPr="00E62DCB">
              <w:t>Rwanda Population-based HIV Impact Assessments (RPHIA)</w:t>
            </w:r>
          </w:p>
          <w:p w14:paraId="5D5E8826" w14:textId="77777777" w:rsidR="00744F3A" w:rsidRPr="002D2326" w:rsidRDefault="00744F3A" w:rsidP="00A06685"/>
        </w:tc>
      </w:tr>
      <w:tr w:rsidR="00744F3A" w:rsidRPr="002D2326" w14:paraId="18F762B9" w14:textId="77777777" w:rsidTr="00A06685">
        <w:tc>
          <w:tcPr>
            <w:tcW w:w="2689" w:type="dxa"/>
            <w:tcBorders>
              <w:top w:val="single" w:sz="4" w:space="0" w:color="auto"/>
              <w:left w:val="single" w:sz="4" w:space="0" w:color="auto"/>
              <w:bottom w:val="single" w:sz="4" w:space="0" w:color="auto"/>
              <w:right w:val="single" w:sz="4" w:space="0" w:color="auto"/>
            </w:tcBorders>
          </w:tcPr>
          <w:p w14:paraId="434D10CE" w14:textId="77777777" w:rsidR="00744F3A" w:rsidRPr="002D2326" w:rsidRDefault="00744F3A" w:rsidP="00A06685">
            <w:r w:rsidRPr="002D2326">
              <w:t>Periodicity</w:t>
            </w:r>
          </w:p>
          <w:p w14:paraId="7E8A74E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0B348AA" w14:textId="77777777" w:rsidR="00744F3A" w:rsidRPr="002D2326" w:rsidRDefault="00744F3A" w:rsidP="00A06685">
            <w:r>
              <w:t>3-5 years</w:t>
            </w:r>
          </w:p>
        </w:tc>
      </w:tr>
      <w:tr w:rsidR="00744F3A" w:rsidRPr="002D2326" w14:paraId="1423771B" w14:textId="77777777" w:rsidTr="00A06685">
        <w:tc>
          <w:tcPr>
            <w:tcW w:w="2689" w:type="dxa"/>
            <w:tcBorders>
              <w:top w:val="single" w:sz="4" w:space="0" w:color="auto"/>
              <w:left w:val="single" w:sz="4" w:space="0" w:color="auto"/>
              <w:bottom w:val="single" w:sz="4" w:space="0" w:color="auto"/>
              <w:right w:val="single" w:sz="4" w:space="0" w:color="auto"/>
            </w:tcBorders>
          </w:tcPr>
          <w:p w14:paraId="65931930" w14:textId="77777777" w:rsidR="00744F3A" w:rsidRPr="002D2326" w:rsidRDefault="00744F3A" w:rsidP="00A06685">
            <w:pPr>
              <w:ind w:right="283"/>
              <w:jc w:val="both"/>
            </w:pPr>
            <w:r w:rsidRPr="002D2326">
              <w:t>Earliest available data</w:t>
            </w:r>
          </w:p>
          <w:p w14:paraId="573A394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FB52A44" w14:textId="77777777" w:rsidR="00744F3A" w:rsidRPr="002D2326" w:rsidRDefault="00744F3A" w:rsidP="00A06685"/>
        </w:tc>
      </w:tr>
      <w:tr w:rsidR="00744F3A" w:rsidRPr="002D2326" w14:paraId="5BFBE2F8" w14:textId="77777777" w:rsidTr="00A06685">
        <w:tc>
          <w:tcPr>
            <w:tcW w:w="2689" w:type="dxa"/>
            <w:tcBorders>
              <w:top w:val="single" w:sz="4" w:space="0" w:color="auto"/>
              <w:left w:val="single" w:sz="4" w:space="0" w:color="auto"/>
              <w:bottom w:val="single" w:sz="4" w:space="0" w:color="auto"/>
              <w:right w:val="single" w:sz="4" w:space="0" w:color="auto"/>
            </w:tcBorders>
          </w:tcPr>
          <w:p w14:paraId="2F9CF8C9" w14:textId="77777777" w:rsidR="00744F3A" w:rsidRPr="002D2326" w:rsidRDefault="00744F3A" w:rsidP="00A06685">
            <w:pPr>
              <w:ind w:right="283"/>
              <w:jc w:val="both"/>
            </w:pPr>
            <w:r w:rsidRPr="002D2326">
              <w:t>Link to data source/ The text to show instead of the URL</w:t>
            </w:r>
          </w:p>
          <w:p w14:paraId="340116C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8D3AF61" w14:textId="77777777" w:rsidR="00744F3A" w:rsidRPr="002D2326" w:rsidRDefault="00744F3A" w:rsidP="00A06685"/>
        </w:tc>
      </w:tr>
      <w:tr w:rsidR="00744F3A" w:rsidRPr="002D2326" w14:paraId="2B53B9EF" w14:textId="77777777" w:rsidTr="00A06685">
        <w:tc>
          <w:tcPr>
            <w:tcW w:w="2689" w:type="dxa"/>
            <w:tcBorders>
              <w:top w:val="single" w:sz="4" w:space="0" w:color="auto"/>
              <w:left w:val="single" w:sz="4" w:space="0" w:color="auto"/>
              <w:bottom w:val="single" w:sz="4" w:space="0" w:color="auto"/>
              <w:right w:val="single" w:sz="4" w:space="0" w:color="auto"/>
            </w:tcBorders>
          </w:tcPr>
          <w:p w14:paraId="693F2FEA" w14:textId="77777777" w:rsidR="00744F3A" w:rsidRPr="002D2326" w:rsidRDefault="00744F3A" w:rsidP="00A06685">
            <w:pPr>
              <w:ind w:right="283"/>
              <w:jc w:val="both"/>
            </w:pPr>
            <w:r w:rsidRPr="002D2326">
              <w:lastRenderedPageBreak/>
              <w:t>Release date</w:t>
            </w:r>
          </w:p>
          <w:p w14:paraId="381E0C7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3D0C648" w14:textId="77777777" w:rsidR="00744F3A" w:rsidRPr="002D2326" w:rsidRDefault="00744F3A" w:rsidP="00A06685"/>
        </w:tc>
      </w:tr>
      <w:tr w:rsidR="00744F3A" w:rsidRPr="002D2326" w14:paraId="138C808F" w14:textId="77777777" w:rsidTr="00A06685">
        <w:tc>
          <w:tcPr>
            <w:tcW w:w="2689" w:type="dxa"/>
            <w:tcBorders>
              <w:top w:val="single" w:sz="4" w:space="0" w:color="auto"/>
              <w:left w:val="single" w:sz="4" w:space="0" w:color="auto"/>
              <w:bottom w:val="single" w:sz="4" w:space="0" w:color="auto"/>
              <w:right w:val="single" w:sz="4" w:space="0" w:color="auto"/>
            </w:tcBorders>
          </w:tcPr>
          <w:p w14:paraId="4610D061" w14:textId="77777777" w:rsidR="00744F3A" w:rsidRPr="002D2326" w:rsidRDefault="00744F3A" w:rsidP="00A06685">
            <w:pPr>
              <w:ind w:right="283"/>
              <w:jc w:val="both"/>
            </w:pPr>
            <w:r w:rsidRPr="002D2326">
              <w:t>Statistical classification</w:t>
            </w:r>
          </w:p>
          <w:p w14:paraId="0E16E8D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FEE49A8" w14:textId="77777777" w:rsidR="00744F3A" w:rsidRPr="002D2326" w:rsidRDefault="00744F3A" w:rsidP="00A06685"/>
        </w:tc>
      </w:tr>
      <w:tr w:rsidR="00744F3A" w:rsidRPr="002D2326" w14:paraId="0CDA300B" w14:textId="77777777" w:rsidTr="00A06685">
        <w:tc>
          <w:tcPr>
            <w:tcW w:w="2689" w:type="dxa"/>
            <w:tcBorders>
              <w:top w:val="single" w:sz="4" w:space="0" w:color="auto"/>
              <w:left w:val="single" w:sz="4" w:space="0" w:color="auto"/>
              <w:bottom w:val="single" w:sz="4" w:space="0" w:color="auto"/>
              <w:right w:val="single" w:sz="4" w:space="0" w:color="auto"/>
            </w:tcBorders>
          </w:tcPr>
          <w:p w14:paraId="102CAF37" w14:textId="77777777" w:rsidR="00744F3A" w:rsidRPr="002D2326" w:rsidRDefault="00744F3A" w:rsidP="00A06685">
            <w:pPr>
              <w:ind w:right="283"/>
              <w:jc w:val="both"/>
            </w:pPr>
            <w:r w:rsidRPr="002D2326">
              <w:t>Contact details</w:t>
            </w:r>
          </w:p>
          <w:p w14:paraId="1D4A8C7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FFBE056" w14:textId="77777777" w:rsidR="00744F3A" w:rsidRPr="002D2326" w:rsidRDefault="00744F3A" w:rsidP="00A06685"/>
        </w:tc>
      </w:tr>
      <w:tr w:rsidR="00744F3A" w:rsidRPr="002D2326" w14:paraId="33E27850" w14:textId="77777777" w:rsidTr="00A06685">
        <w:tc>
          <w:tcPr>
            <w:tcW w:w="2689" w:type="dxa"/>
            <w:tcBorders>
              <w:top w:val="single" w:sz="4" w:space="0" w:color="auto"/>
              <w:left w:val="single" w:sz="4" w:space="0" w:color="auto"/>
              <w:bottom w:val="single" w:sz="4" w:space="0" w:color="auto"/>
              <w:right w:val="single" w:sz="4" w:space="0" w:color="auto"/>
            </w:tcBorders>
          </w:tcPr>
          <w:p w14:paraId="2971BF95"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0BCF89B4" w14:textId="77777777" w:rsidR="00744F3A" w:rsidRPr="002D2326" w:rsidRDefault="00744F3A" w:rsidP="00A06685"/>
        </w:tc>
      </w:tr>
    </w:tbl>
    <w:p w14:paraId="122E5834" w14:textId="77777777" w:rsidR="00744F3A" w:rsidRPr="002D2326" w:rsidRDefault="00744F3A" w:rsidP="00744F3A"/>
    <w:p w14:paraId="16FA6CC7" w14:textId="77777777" w:rsidR="00744F3A" w:rsidRPr="002D2326" w:rsidRDefault="00744F3A" w:rsidP="00744F3A">
      <w:pPr>
        <w:pStyle w:val="Heading2"/>
        <w:numPr>
          <w:ilvl w:val="0"/>
          <w:numId w:val="0"/>
        </w:numPr>
        <w:ind w:left="576"/>
        <w:rPr>
          <w:rFonts w:ascii="Arial" w:hAnsi="Arial" w:cs="Arial"/>
        </w:rPr>
      </w:pPr>
      <w:bookmarkStart w:id="29" w:name="_Toc533147109"/>
      <w:r w:rsidRPr="002D2326">
        <w:rPr>
          <w:rFonts w:ascii="Arial" w:hAnsi="Arial" w:cs="Arial"/>
        </w:rPr>
        <w:t>3.3.3 Malaria incidence per 1,000 population</w:t>
      </w:r>
      <w:bookmarkEnd w:id="29"/>
    </w:p>
    <w:tbl>
      <w:tblPr>
        <w:tblStyle w:val="TableGrid"/>
        <w:tblW w:w="9634" w:type="dxa"/>
        <w:tblLook w:val="04A0" w:firstRow="1" w:lastRow="0" w:firstColumn="1" w:lastColumn="0" w:noHBand="0" w:noVBand="1"/>
      </w:tblPr>
      <w:tblGrid>
        <w:gridCol w:w="2689"/>
        <w:gridCol w:w="6945"/>
      </w:tblGrid>
      <w:tr w:rsidR="00744F3A" w:rsidRPr="002D2326" w14:paraId="46DCE17B" w14:textId="77777777" w:rsidTr="00A06685">
        <w:trPr>
          <w:trHeight w:val="667"/>
        </w:trPr>
        <w:tc>
          <w:tcPr>
            <w:tcW w:w="9634" w:type="dxa"/>
            <w:gridSpan w:val="2"/>
          </w:tcPr>
          <w:p w14:paraId="202BD66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4CCBF0AC" w14:textId="77777777" w:rsidR="00744F3A" w:rsidRPr="002D2326" w:rsidRDefault="00744F3A" w:rsidP="00A06685"/>
        </w:tc>
      </w:tr>
      <w:tr w:rsidR="00744F3A" w:rsidRPr="002D2326" w14:paraId="3C2C6EF6" w14:textId="77777777" w:rsidTr="00A06685">
        <w:tc>
          <w:tcPr>
            <w:tcW w:w="2689" w:type="dxa"/>
          </w:tcPr>
          <w:p w14:paraId="22C31436" w14:textId="77777777" w:rsidR="00744F3A" w:rsidRPr="002D2326" w:rsidRDefault="00744F3A" w:rsidP="00A06685">
            <w:pPr>
              <w:ind w:right="283"/>
              <w:jc w:val="both"/>
            </w:pPr>
            <w:r w:rsidRPr="002D2326">
              <w:t>Definition</w:t>
            </w:r>
          </w:p>
          <w:p w14:paraId="30EB1E01" w14:textId="77777777" w:rsidR="00744F3A" w:rsidRPr="002D2326" w:rsidRDefault="00744F3A" w:rsidP="00A06685">
            <w:pPr>
              <w:ind w:right="283"/>
              <w:jc w:val="both"/>
            </w:pPr>
          </w:p>
        </w:tc>
        <w:tc>
          <w:tcPr>
            <w:tcW w:w="6945" w:type="dxa"/>
          </w:tcPr>
          <w:p w14:paraId="46EAE3A8" w14:textId="77777777" w:rsidR="00744F3A" w:rsidRPr="002D2326" w:rsidRDefault="00744F3A" w:rsidP="00A06685">
            <w:r w:rsidRPr="002D2326">
              <w:t>The Incidence of malaria refers to the number of new cases of malaria per 1,000 people per year. Malaria cases are confirmed by microscopic examination or RDT in Rwanda.</w:t>
            </w:r>
          </w:p>
        </w:tc>
      </w:tr>
      <w:tr w:rsidR="00744F3A" w:rsidRPr="002D2326" w14:paraId="13A46067" w14:textId="77777777" w:rsidTr="00A06685">
        <w:tc>
          <w:tcPr>
            <w:tcW w:w="2689" w:type="dxa"/>
          </w:tcPr>
          <w:p w14:paraId="0FA99F6C" w14:textId="77777777" w:rsidR="00744F3A" w:rsidRPr="002D2326" w:rsidRDefault="00744F3A" w:rsidP="00A06685">
            <w:pPr>
              <w:ind w:right="283"/>
              <w:jc w:val="both"/>
            </w:pPr>
            <w:r w:rsidRPr="002D2326">
              <w:t>Geographic coverage</w:t>
            </w:r>
          </w:p>
          <w:p w14:paraId="7955B3B8" w14:textId="77777777" w:rsidR="00744F3A" w:rsidRPr="002D2326" w:rsidRDefault="00744F3A" w:rsidP="00A06685"/>
        </w:tc>
        <w:tc>
          <w:tcPr>
            <w:tcW w:w="6945" w:type="dxa"/>
          </w:tcPr>
          <w:p w14:paraId="67DC909A" w14:textId="77777777" w:rsidR="00744F3A" w:rsidRPr="002D2326" w:rsidRDefault="00744F3A" w:rsidP="00A06685">
            <w:r w:rsidRPr="002D2326">
              <w:t>National</w:t>
            </w:r>
          </w:p>
        </w:tc>
      </w:tr>
      <w:tr w:rsidR="00744F3A" w:rsidRPr="002D2326" w14:paraId="59F382DC" w14:textId="77777777" w:rsidTr="00A06685">
        <w:tc>
          <w:tcPr>
            <w:tcW w:w="2689" w:type="dxa"/>
          </w:tcPr>
          <w:p w14:paraId="24131DF2" w14:textId="77777777" w:rsidR="00744F3A" w:rsidRPr="002D2326" w:rsidRDefault="00744F3A" w:rsidP="00A06685">
            <w:pPr>
              <w:ind w:right="283"/>
              <w:jc w:val="both"/>
            </w:pPr>
          </w:p>
          <w:p w14:paraId="0C708E2E" w14:textId="77777777" w:rsidR="00744F3A" w:rsidRPr="002D2326" w:rsidRDefault="00744F3A" w:rsidP="00A06685">
            <w:pPr>
              <w:ind w:right="283"/>
              <w:jc w:val="both"/>
            </w:pPr>
            <w:r w:rsidRPr="002D2326">
              <w:t>Unit of Measurement</w:t>
            </w:r>
          </w:p>
          <w:p w14:paraId="550B3634" w14:textId="77777777" w:rsidR="00744F3A" w:rsidRPr="002D2326" w:rsidRDefault="00744F3A" w:rsidP="00A06685">
            <w:pPr>
              <w:ind w:right="283"/>
              <w:jc w:val="both"/>
            </w:pPr>
          </w:p>
        </w:tc>
        <w:tc>
          <w:tcPr>
            <w:tcW w:w="6945" w:type="dxa"/>
          </w:tcPr>
          <w:p w14:paraId="2A2B4B46" w14:textId="77777777" w:rsidR="00744F3A" w:rsidRPr="002D2326" w:rsidRDefault="00744F3A" w:rsidP="00A06685">
            <w:r w:rsidRPr="002D2326">
              <w:t>Incidence Rate per 1000 population</w:t>
            </w:r>
          </w:p>
        </w:tc>
      </w:tr>
      <w:tr w:rsidR="00744F3A" w:rsidRPr="002D2326" w14:paraId="323087B9" w14:textId="77777777" w:rsidTr="00A06685">
        <w:tc>
          <w:tcPr>
            <w:tcW w:w="2689" w:type="dxa"/>
          </w:tcPr>
          <w:p w14:paraId="6DF0283B" w14:textId="77777777" w:rsidR="00744F3A" w:rsidRPr="002D2326" w:rsidRDefault="00744F3A" w:rsidP="00A06685">
            <w:pPr>
              <w:ind w:right="283"/>
              <w:jc w:val="both"/>
            </w:pPr>
            <w:r w:rsidRPr="002D2326">
              <w:t>Computation method</w:t>
            </w:r>
          </w:p>
          <w:p w14:paraId="3144585E" w14:textId="77777777" w:rsidR="00744F3A" w:rsidRPr="002D2326" w:rsidRDefault="00744F3A" w:rsidP="00A06685">
            <w:pPr>
              <w:ind w:right="283"/>
              <w:jc w:val="both"/>
            </w:pPr>
          </w:p>
        </w:tc>
        <w:tc>
          <w:tcPr>
            <w:tcW w:w="6945" w:type="dxa"/>
          </w:tcPr>
          <w:p w14:paraId="25FEEE95" w14:textId="77777777" w:rsidR="00744F3A" w:rsidRPr="002D2326" w:rsidRDefault="00744F3A" w:rsidP="00A06685">
            <m:oMathPara>
              <m:oMath>
                <m:r>
                  <w:rPr>
                    <w:rFonts w:ascii="Cambria Math" w:hAnsi="Cambria Math"/>
                  </w:rPr>
                  <m:t>i=</m:t>
                </m:r>
                <m:f>
                  <m:fPr>
                    <m:ctrlPr>
                      <w:rPr>
                        <w:rFonts w:ascii="Cambria Math" w:hAnsi="Cambria Math"/>
                        <w:i/>
                      </w:rPr>
                    </m:ctrlPr>
                  </m:fPr>
                  <m:num>
                    <m:r>
                      <w:rPr>
                        <w:rFonts w:ascii="Cambria Math" w:hAnsi="Cambria Math"/>
                      </w:rPr>
                      <m:t>Mt</m:t>
                    </m:r>
                  </m:num>
                  <m:den>
                    <m:r>
                      <w:rPr>
                        <w:rFonts w:ascii="Cambria Math" w:hAnsi="Cambria Math"/>
                      </w:rPr>
                      <m:t>POP</m:t>
                    </m:r>
                  </m:den>
                </m:f>
                <m:r>
                  <w:rPr>
                    <w:rFonts w:ascii="Cambria Math" w:hAnsi="Cambria Math"/>
                  </w:rPr>
                  <m:t>*1,000</m:t>
                </m:r>
              </m:oMath>
            </m:oMathPara>
          </w:p>
          <w:p w14:paraId="40139B34" w14:textId="77777777" w:rsidR="00744F3A" w:rsidRPr="002D2326" w:rsidRDefault="00744F3A" w:rsidP="00A06685"/>
          <w:p w14:paraId="4B35E1E5" w14:textId="77777777" w:rsidR="00744F3A" w:rsidRPr="002D2326" w:rsidRDefault="00744F3A" w:rsidP="00A06685">
            <w:r w:rsidRPr="002D2326">
              <w:t>Where Mt denotes the number of new cases of malaria in</w:t>
            </w:r>
          </w:p>
          <w:p w14:paraId="6D27FD62" w14:textId="77777777" w:rsidR="00744F3A" w:rsidRPr="002D2326" w:rsidRDefault="00744F3A" w:rsidP="00A06685">
            <w:r w:rsidRPr="002D2326">
              <w:t>year t and (Pop) total population.</w:t>
            </w:r>
          </w:p>
        </w:tc>
      </w:tr>
      <w:tr w:rsidR="00744F3A" w:rsidRPr="002D2326" w14:paraId="31F0DDF2" w14:textId="77777777" w:rsidTr="00A06685">
        <w:tc>
          <w:tcPr>
            <w:tcW w:w="2689" w:type="dxa"/>
          </w:tcPr>
          <w:p w14:paraId="0AD38613" w14:textId="77777777" w:rsidR="00744F3A" w:rsidRPr="002D2326" w:rsidRDefault="00744F3A" w:rsidP="00A06685">
            <w:pPr>
              <w:ind w:right="283"/>
              <w:jc w:val="both"/>
            </w:pPr>
            <w:r w:rsidRPr="002D2326">
              <w:t>Disaggregation</w:t>
            </w:r>
          </w:p>
          <w:p w14:paraId="6FCB2D6A" w14:textId="77777777" w:rsidR="00744F3A" w:rsidRPr="002D2326" w:rsidRDefault="00744F3A" w:rsidP="00A06685">
            <w:pPr>
              <w:ind w:right="283"/>
              <w:jc w:val="both"/>
            </w:pPr>
          </w:p>
        </w:tc>
        <w:tc>
          <w:tcPr>
            <w:tcW w:w="6945" w:type="dxa"/>
          </w:tcPr>
          <w:p w14:paraId="609A2348" w14:textId="77777777" w:rsidR="00744F3A" w:rsidRPr="002D2326" w:rsidRDefault="00744F3A" w:rsidP="00744F3A">
            <w:pPr>
              <w:numPr>
                <w:ilvl w:val="0"/>
                <w:numId w:val="26"/>
              </w:numPr>
              <w:spacing w:after="0" w:line="240" w:lineRule="auto"/>
            </w:pPr>
            <w:r w:rsidRPr="002D2326">
              <w:t>Geographical: National, Province, District</w:t>
            </w:r>
            <w:r>
              <w:t xml:space="preserve"> &amp;</w:t>
            </w:r>
            <w:r w:rsidRPr="002D2326">
              <w:t xml:space="preserve"> Residence (Urban &amp; Rural)</w:t>
            </w:r>
          </w:p>
          <w:p w14:paraId="14487107" w14:textId="77777777" w:rsidR="00744F3A" w:rsidRPr="002D2326" w:rsidRDefault="00744F3A" w:rsidP="00744F3A">
            <w:pPr>
              <w:pStyle w:val="ListParagraph"/>
              <w:numPr>
                <w:ilvl w:val="0"/>
                <w:numId w:val="26"/>
              </w:numPr>
              <w:spacing w:after="0" w:line="240" w:lineRule="auto"/>
            </w:pPr>
            <w:r w:rsidRPr="002D2326">
              <w:t>Sex</w:t>
            </w:r>
          </w:p>
          <w:p w14:paraId="3A24D44A" w14:textId="77777777" w:rsidR="00744F3A" w:rsidRPr="002D2326" w:rsidRDefault="00744F3A" w:rsidP="00744F3A">
            <w:pPr>
              <w:pStyle w:val="ListParagraph"/>
              <w:numPr>
                <w:ilvl w:val="0"/>
                <w:numId w:val="26"/>
              </w:numPr>
              <w:spacing w:after="0" w:line="240" w:lineRule="auto"/>
            </w:pPr>
            <w:r w:rsidRPr="002D2326">
              <w:t>Age</w:t>
            </w:r>
          </w:p>
        </w:tc>
      </w:tr>
      <w:tr w:rsidR="00744F3A" w:rsidRPr="002D2326" w14:paraId="4522D40F" w14:textId="77777777" w:rsidTr="00A06685">
        <w:tc>
          <w:tcPr>
            <w:tcW w:w="2689" w:type="dxa"/>
          </w:tcPr>
          <w:p w14:paraId="007F5633" w14:textId="77777777" w:rsidR="00744F3A" w:rsidRPr="002D2326" w:rsidRDefault="00744F3A" w:rsidP="00A06685">
            <w:pPr>
              <w:ind w:right="283"/>
            </w:pPr>
            <w:r w:rsidRPr="002D2326">
              <w:t>Comments and limitations/ Other Information</w:t>
            </w:r>
          </w:p>
          <w:p w14:paraId="301A885E" w14:textId="77777777" w:rsidR="00744F3A" w:rsidRPr="002D2326" w:rsidRDefault="00744F3A" w:rsidP="00A06685">
            <w:pPr>
              <w:ind w:right="283"/>
              <w:jc w:val="both"/>
            </w:pPr>
          </w:p>
        </w:tc>
        <w:tc>
          <w:tcPr>
            <w:tcW w:w="6945" w:type="dxa"/>
          </w:tcPr>
          <w:p w14:paraId="04EE4D94" w14:textId="77777777" w:rsidR="00744F3A" w:rsidRPr="002D2326" w:rsidRDefault="00744F3A" w:rsidP="00A06685"/>
        </w:tc>
      </w:tr>
      <w:tr w:rsidR="00744F3A" w:rsidRPr="002D2326" w14:paraId="635CA625" w14:textId="77777777" w:rsidTr="00A06685">
        <w:tc>
          <w:tcPr>
            <w:tcW w:w="9634" w:type="dxa"/>
            <w:gridSpan w:val="2"/>
          </w:tcPr>
          <w:p w14:paraId="642E28D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59E28D89" w14:textId="77777777" w:rsidR="00744F3A" w:rsidRPr="002D2326" w:rsidRDefault="00744F3A" w:rsidP="00A06685"/>
        </w:tc>
      </w:tr>
      <w:tr w:rsidR="00744F3A" w:rsidRPr="002D2326" w14:paraId="5A425FF2" w14:textId="77777777" w:rsidTr="00A06685">
        <w:tc>
          <w:tcPr>
            <w:tcW w:w="2689" w:type="dxa"/>
          </w:tcPr>
          <w:p w14:paraId="745ED06D" w14:textId="77777777" w:rsidR="00744F3A" w:rsidRPr="002D2326" w:rsidRDefault="00744F3A" w:rsidP="00A06685">
            <w:pPr>
              <w:ind w:right="283"/>
              <w:jc w:val="both"/>
            </w:pPr>
            <w:r w:rsidRPr="002D2326">
              <w:t>Indicator Name</w:t>
            </w:r>
          </w:p>
        </w:tc>
        <w:tc>
          <w:tcPr>
            <w:tcW w:w="6945" w:type="dxa"/>
          </w:tcPr>
          <w:p w14:paraId="746ED084" w14:textId="77777777" w:rsidR="00744F3A" w:rsidRPr="002D2326" w:rsidRDefault="00744F3A" w:rsidP="00A06685">
            <w:pPr>
              <w:jc w:val="both"/>
            </w:pPr>
            <w:r w:rsidRPr="002D2326">
              <w:t>Malaria incidence per 1,000 population</w:t>
            </w:r>
          </w:p>
        </w:tc>
      </w:tr>
      <w:tr w:rsidR="00744F3A" w:rsidRPr="002D2326" w14:paraId="3C97335C" w14:textId="77777777" w:rsidTr="00A06685">
        <w:tc>
          <w:tcPr>
            <w:tcW w:w="2689" w:type="dxa"/>
          </w:tcPr>
          <w:p w14:paraId="3F67BAD4" w14:textId="77777777" w:rsidR="00744F3A" w:rsidRPr="002D2326" w:rsidRDefault="00744F3A" w:rsidP="00A06685">
            <w:pPr>
              <w:ind w:right="283"/>
              <w:jc w:val="both"/>
            </w:pPr>
            <w:r w:rsidRPr="002D2326">
              <w:t>Indicator Number</w:t>
            </w:r>
          </w:p>
        </w:tc>
        <w:tc>
          <w:tcPr>
            <w:tcW w:w="6945" w:type="dxa"/>
          </w:tcPr>
          <w:p w14:paraId="097730C9" w14:textId="77777777" w:rsidR="00744F3A" w:rsidRPr="002D2326" w:rsidRDefault="00744F3A" w:rsidP="00A06685">
            <w:pPr>
              <w:jc w:val="both"/>
            </w:pPr>
            <w:r w:rsidRPr="002D2326">
              <w:t>3.3.3</w:t>
            </w:r>
          </w:p>
        </w:tc>
      </w:tr>
      <w:tr w:rsidR="00744F3A" w:rsidRPr="002D2326" w14:paraId="5ADAFD7A" w14:textId="77777777" w:rsidTr="00A06685">
        <w:tc>
          <w:tcPr>
            <w:tcW w:w="2689" w:type="dxa"/>
          </w:tcPr>
          <w:p w14:paraId="0F9A2DF0" w14:textId="77777777" w:rsidR="00744F3A" w:rsidRPr="002D2326" w:rsidRDefault="00744F3A" w:rsidP="00A06685">
            <w:pPr>
              <w:ind w:right="283"/>
              <w:jc w:val="both"/>
            </w:pPr>
            <w:r w:rsidRPr="002D2326">
              <w:lastRenderedPageBreak/>
              <w:t>Target Name</w:t>
            </w:r>
          </w:p>
          <w:p w14:paraId="28E0F7AD" w14:textId="77777777" w:rsidR="00744F3A" w:rsidRPr="002D2326" w:rsidRDefault="00744F3A" w:rsidP="00A06685"/>
        </w:tc>
        <w:tc>
          <w:tcPr>
            <w:tcW w:w="6945" w:type="dxa"/>
          </w:tcPr>
          <w:p w14:paraId="598A771F" w14:textId="77777777" w:rsidR="00744F3A" w:rsidRPr="002D2326" w:rsidRDefault="00744F3A" w:rsidP="00A06685">
            <w:pPr>
              <w:spacing w:after="300"/>
              <w:jc w:val="both"/>
              <w:rPr>
                <w:color w:val="333333"/>
                <w:sz w:val="21"/>
                <w:szCs w:val="21"/>
              </w:rPr>
            </w:pPr>
            <w:r w:rsidRPr="002D2326">
              <w:rPr>
                <w:color w:val="333333"/>
                <w:sz w:val="21"/>
                <w:szCs w:val="21"/>
              </w:rPr>
              <w:br/>
              <w:t>By 2030, end the epidemics of AIDS, tuberculosis, malaria and neglected tropical diseases and combat hepatitis, water-borne diseases and other communicable diseases</w:t>
            </w:r>
          </w:p>
          <w:p w14:paraId="3008C0D8" w14:textId="77777777" w:rsidR="00744F3A" w:rsidRPr="002D2326" w:rsidRDefault="00744F3A" w:rsidP="00A06685">
            <w:pPr>
              <w:jc w:val="both"/>
            </w:pPr>
          </w:p>
        </w:tc>
      </w:tr>
      <w:tr w:rsidR="00744F3A" w:rsidRPr="002D2326" w14:paraId="6F206B22" w14:textId="77777777" w:rsidTr="00A06685">
        <w:tc>
          <w:tcPr>
            <w:tcW w:w="2689" w:type="dxa"/>
          </w:tcPr>
          <w:p w14:paraId="1E3B1773" w14:textId="77777777" w:rsidR="00744F3A" w:rsidRPr="002D2326" w:rsidRDefault="00744F3A" w:rsidP="00A06685">
            <w:pPr>
              <w:ind w:right="283"/>
              <w:jc w:val="both"/>
            </w:pPr>
            <w:r w:rsidRPr="002D2326">
              <w:t>Target Number</w:t>
            </w:r>
          </w:p>
        </w:tc>
        <w:tc>
          <w:tcPr>
            <w:tcW w:w="6945" w:type="dxa"/>
          </w:tcPr>
          <w:p w14:paraId="5BFF605B" w14:textId="77777777" w:rsidR="00744F3A" w:rsidRPr="002D2326" w:rsidRDefault="00744F3A" w:rsidP="00A06685">
            <w:r w:rsidRPr="002D2326">
              <w:t>3.3</w:t>
            </w:r>
          </w:p>
        </w:tc>
      </w:tr>
      <w:tr w:rsidR="00744F3A" w:rsidRPr="002D2326" w14:paraId="1698429F" w14:textId="77777777" w:rsidTr="00A06685">
        <w:tc>
          <w:tcPr>
            <w:tcW w:w="2689" w:type="dxa"/>
          </w:tcPr>
          <w:p w14:paraId="49BADCA8" w14:textId="77777777" w:rsidR="00744F3A" w:rsidRPr="002D2326" w:rsidRDefault="00744F3A" w:rsidP="00A06685">
            <w:pPr>
              <w:ind w:right="283"/>
            </w:pPr>
            <w:r w:rsidRPr="002D2326">
              <w:t>Global Indicator Description</w:t>
            </w:r>
          </w:p>
        </w:tc>
        <w:tc>
          <w:tcPr>
            <w:tcW w:w="6945" w:type="dxa"/>
          </w:tcPr>
          <w:p w14:paraId="20AFE2B0" w14:textId="77777777" w:rsidR="00744F3A" w:rsidRPr="002D2326" w:rsidRDefault="00744F3A" w:rsidP="00A06685"/>
        </w:tc>
      </w:tr>
      <w:tr w:rsidR="00744F3A" w:rsidRPr="002D2326" w14:paraId="365B980E" w14:textId="77777777" w:rsidTr="00A06685">
        <w:tc>
          <w:tcPr>
            <w:tcW w:w="2689" w:type="dxa"/>
          </w:tcPr>
          <w:p w14:paraId="6A408894" w14:textId="77777777" w:rsidR="00744F3A" w:rsidRPr="002D2326" w:rsidRDefault="00744F3A" w:rsidP="00A06685">
            <w:pPr>
              <w:ind w:right="283"/>
              <w:jc w:val="both"/>
            </w:pPr>
            <w:r w:rsidRPr="002D2326">
              <w:t>UN designated tier</w:t>
            </w:r>
          </w:p>
        </w:tc>
        <w:tc>
          <w:tcPr>
            <w:tcW w:w="6945" w:type="dxa"/>
          </w:tcPr>
          <w:p w14:paraId="48C48628" w14:textId="77777777" w:rsidR="00744F3A" w:rsidRPr="002D2326" w:rsidRDefault="00744F3A" w:rsidP="00A06685">
            <w:r w:rsidRPr="002D2326">
              <w:t>1</w:t>
            </w:r>
          </w:p>
        </w:tc>
      </w:tr>
      <w:tr w:rsidR="00744F3A" w:rsidRPr="002D2326" w14:paraId="25980363" w14:textId="77777777" w:rsidTr="00A06685">
        <w:tc>
          <w:tcPr>
            <w:tcW w:w="2689" w:type="dxa"/>
          </w:tcPr>
          <w:p w14:paraId="72E51DA9" w14:textId="77777777" w:rsidR="00744F3A" w:rsidRPr="002D2326" w:rsidRDefault="00744F3A" w:rsidP="00A06685">
            <w:pPr>
              <w:ind w:right="283"/>
              <w:jc w:val="both"/>
            </w:pPr>
            <w:r w:rsidRPr="002D2326">
              <w:t>UN custodian agency</w:t>
            </w:r>
          </w:p>
        </w:tc>
        <w:tc>
          <w:tcPr>
            <w:tcW w:w="6945" w:type="dxa"/>
          </w:tcPr>
          <w:p w14:paraId="5AAFCEA9" w14:textId="77777777" w:rsidR="00744F3A" w:rsidRPr="002D2326" w:rsidRDefault="00744F3A" w:rsidP="00A06685">
            <w:r w:rsidRPr="002D2326">
              <w:t>WHO</w:t>
            </w:r>
          </w:p>
        </w:tc>
      </w:tr>
      <w:tr w:rsidR="00744F3A" w:rsidRPr="002D2326" w14:paraId="55B8CC2D" w14:textId="77777777" w:rsidTr="00A06685">
        <w:tc>
          <w:tcPr>
            <w:tcW w:w="2689" w:type="dxa"/>
          </w:tcPr>
          <w:p w14:paraId="53C6A636" w14:textId="77777777" w:rsidR="00744F3A" w:rsidRPr="002D2326" w:rsidRDefault="00744F3A" w:rsidP="00A06685">
            <w:pPr>
              <w:ind w:right="283"/>
              <w:jc w:val="both"/>
            </w:pPr>
            <w:r w:rsidRPr="002D2326">
              <w:t>Link to UN metadata</w:t>
            </w:r>
          </w:p>
        </w:tc>
        <w:tc>
          <w:tcPr>
            <w:tcW w:w="6945" w:type="dxa"/>
          </w:tcPr>
          <w:p w14:paraId="06E336C5" w14:textId="77777777" w:rsidR="00744F3A" w:rsidRPr="002D2326" w:rsidRDefault="00744F3A" w:rsidP="00A06685">
            <w:pPr>
              <w:rPr>
                <w:rStyle w:val="FollowedHyperlink"/>
              </w:rPr>
            </w:pPr>
            <w:hyperlink r:id="rId33" w:tgtFrame="_blank" w:history="1">
              <w:r w:rsidRPr="002D2326">
                <w:rPr>
                  <w:rStyle w:val="FollowedHyperlink"/>
                </w:rPr>
                <w:t>United Nations Sustainable Development Goals Metadata (PDF 431 KB)</w:t>
              </w:r>
            </w:hyperlink>
          </w:p>
        </w:tc>
      </w:tr>
      <w:tr w:rsidR="00744F3A" w:rsidRPr="002D2326" w14:paraId="4EA1996A" w14:textId="77777777" w:rsidTr="00A06685">
        <w:tc>
          <w:tcPr>
            <w:tcW w:w="9634" w:type="dxa"/>
            <w:gridSpan w:val="2"/>
          </w:tcPr>
          <w:p w14:paraId="2D7DC56C"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D0B895D" w14:textId="77777777" w:rsidR="00744F3A" w:rsidRPr="002D2326" w:rsidRDefault="00744F3A" w:rsidP="00A06685"/>
        </w:tc>
      </w:tr>
      <w:tr w:rsidR="00744F3A" w:rsidRPr="002D2326" w14:paraId="31154476" w14:textId="77777777" w:rsidTr="00A06685">
        <w:tc>
          <w:tcPr>
            <w:tcW w:w="2689" w:type="dxa"/>
          </w:tcPr>
          <w:p w14:paraId="28874F2D" w14:textId="77777777" w:rsidR="00744F3A" w:rsidRPr="002D2326" w:rsidRDefault="00744F3A" w:rsidP="00A06685">
            <w:pPr>
              <w:ind w:right="283"/>
              <w:jc w:val="both"/>
            </w:pPr>
            <w:r w:rsidRPr="002D2326">
              <w:t xml:space="preserve">Source Organization </w:t>
            </w:r>
          </w:p>
          <w:p w14:paraId="69F538C1" w14:textId="77777777" w:rsidR="00744F3A" w:rsidRPr="002D2326" w:rsidRDefault="00744F3A" w:rsidP="00A06685">
            <w:pPr>
              <w:ind w:right="283"/>
              <w:jc w:val="both"/>
            </w:pPr>
          </w:p>
        </w:tc>
        <w:tc>
          <w:tcPr>
            <w:tcW w:w="6945" w:type="dxa"/>
          </w:tcPr>
          <w:p w14:paraId="7F8F21EC" w14:textId="77777777" w:rsidR="00744F3A" w:rsidRPr="002D2326" w:rsidRDefault="00744F3A" w:rsidP="00A06685">
            <w:r w:rsidRPr="002D2326">
              <w:t xml:space="preserve">RBC </w:t>
            </w:r>
          </w:p>
        </w:tc>
      </w:tr>
      <w:tr w:rsidR="00744F3A" w:rsidRPr="002D2326" w14:paraId="3F4BEF59" w14:textId="77777777" w:rsidTr="00A06685">
        <w:tc>
          <w:tcPr>
            <w:tcW w:w="2689" w:type="dxa"/>
          </w:tcPr>
          <w:p w14:paraId="17F021BC" w14:textId="77777777" w:rsidR="00744F3A" w:rsidRPr="002D2326" w:rsidRDefault="00744F3A" w:rsidP="00A06685">
            <w:r w:rsidRPr="002D2326">
              <w:t>Data Source</w:t>
            </w:r>
          </w:p>
        </w:tc>
        <w:tc>
          <w:tcPr>
            <w:tcW w:w="6945" w:type="dxa"/>
          </w:tcPr>
          <w:p w14:paraId="724AEBFB" w14:textId="77777777" w:rsidR="00744F3A" w:rsidRPr="002D2326" w:rsidRDefault="00744F3A" w:rsidP="00A06685">
            <w:r w:rsidRPr="002D2326">
              <w:t>Health Management information system (HMIS)- Malaria Incidence Data</w:t>
            </w:r>
          </w:p>
        </w:tc>
      </w:tr>
      <w:tr w:rsidR="00744F3A" w:rsidRPr="002D2326" w14:paraId="67C31E98" w14:textId="77777777" w:rsidTr="00A06685">
        <w:tc>
          <w:tcPr>
            <w:tcW w:w="2689" w:type="dxa"/>
          </w:tcPr>
          <w:p w14:paraId="5F2A0A36" w14:textId="77777777" w:rsidR="00744F3A" w:rsidRPr="002D2326" w:rsidRDefault="00744F3A" w:rsidP="00A06685">
            <w:r w:rsidRPr="002D2326">
              <w:t>Periodicity</w:t>
            </w:r>
          </w:p>
          <w:p w14:paraId="6AD6B47F" w14:textId="77777777" w:rsidR="00744F3A" w:rsidRPr="002D2326" w:rsidRDefault="00744F3A" w:rsidP="00A06685"/>
        </w:tc>
        <w:tc>
          <w:tcPr>
            <w:tcW w:w="6945" w:type="dxa"/>
          </w:tcPr>
          <w:p w14:paraId="49D76825" w14:textId="77777777" w:rsidR="00744F3A" w:rsidRPr="002D2326" w:rsidRDefault="00744F3A" w:rsidP="00A06685">
            <w:r w:rsidRPr="002D2326">
              <w:t>Annual</w:t>
            </w:r>
          </w:p>
        </w:tc>
      </w:tr>
      <w:tr w:rsidR="00744F3A" w:rsidRPr="002D2326" w14:paraId="57BF5A28" w14:textId="77777777" w:rsidTr="00A06685">
        <w:tc>
          <w:tcPr>
            <w:tcW w:w="2689" w:type="dxa"/>
          </w:tcPr>
          <w:p w14:paraId="43798E2D" w14:textId="77777777" w:rsidR="00744F3A" w:rsidRPr="002D2326" w:rsidRDefault="00744F3A" w:rsidP="00A06685">
            <w:pPr>
              <w:ind w:right="283"/>
              <w:jc w:val="both"/>
            </w:pPr>
            <w:r w:rsidRPr="002D2326">
              <w:t>Earliest available data</w:t>
            </w:r>
          </w:p>
          <w:p w14:paraId="29502FD6" w14:textId="77777777" w:rsidR="00744F3A" w:rsidRPr="002D2326" w:rsidRDefault="00744F3A" w:rsidP="00A06685"/>
        </w:tc>
        <w:tc>
          <w:tcPr>
            <w:tcW w:w="6945" w:type="dxa"/>
          </w:tcPr>
          <w:p w14:paraId="0447F645" w14:textId="77777777" w:rsidR="00744F3A" w:rsidRPr="002D2326" w:rsidRDefault="00744F3A" w:rsidP="00A06685"/>
        </w:tc>
      </w:tr>
      <w:tr w:rsidR="00744F3A" w:rsidRPr="002D2326" w14:paraId="2CE70E55" w14:textId="77777777" w:rsidTr="00A06685">
        <w:tc>
          <w:tcPr>
            <w:tcW w:w="2689" w:type="dxa"/>
          </w:tcPr>
          <w:p w14:paraId="62F286FF" w14:textId="77777777" w:rsidR="00744F3A" w:rsidRPr="002D2326" w:rsidRDefault="00744F3A" w:rsidP="00A06685">
            <w:pPr>
              <w:ind w:right="283"/>
              <w:jc w:val="both"/>
            </w:pPr>
            <w:r w:rsidRPr="002D2326">
              <w:t>Link to data source/ The text to show instead of the URL</w:t>
            </w:r>
          </w:p>
          <w:p w14:paraId="0D31D602" w14:textId="77777777" w:rsidR="00744F3A" w:rsidRPr="002D2326" w:rsidRDefault="00744F3A" w:rsidP="00A06685">
            <w:pPr>
              <w:ind w:right="283"/>
              <w:jc w:val="both"/>
              <w:rPr>
                <w:lang w:val="en-US"/>
              </w:rPr>
            </w:pPr>
          </w:p>
        </w:tc>
        <w:tc>
          <w:tcPr>
            <w:tcW w:w="6945" w:type="dxa"/>
          </w:tcPr>
          <w:p w14:paraId="4BEBB762" w14:textId="77777777" w:rsidR="00744F3A" w:rsidRPr="002D2326" w:rsidRDefault="00744F3A" w:rsidP="00A06685"/>
        </w:tc>
      </w:tr>
      <w:tr w:rsidR="00744F3A" w:rsidRPr="002D2326" w14:paraId="054772AA" w14:textId="77777777" w:rsidTr="00A06685">
        <w:tc>
          <w:tcPr>
            <w:tcW w:w="2689" w:type="dxa"/>
          </w:tcPr>
          <w:p w14:paraId="371DA3A7" w14:textId="77777777" w:rsidR="00744F3A" w:rsidRPr="002D2326" w:rsidRDefault="00744F3A" w:rsidP="00A06685">
            <w:pPr>
              <w:ind w:right="283"/>
              <w:jc w:val="both"/>
            </w:pPr>
            <w:r w:rsidRPr="002D2326">
              <w:t>Release date</w:t>
            </w:r>
          </w:p>
          <w:p w14:paraId="071C102B" w14:textId="77777777" w:rsidR="00744F3A" w:rsidRPr="002D2326" w:rsidRDefault="00744F3A" w:rsidP="00A06685"/>
        </w:tc>
        <w:tc>
          <w:tcPr>
            <w:tcW w:w="6945" w:type="dxa"/>
          </w:tcPr>
          <w:p w14:paraId="5AA4F492" w14:textId="77777777" w:rsidR="00744F3A" w:rsidRPr="002D2326" w:rsidRDefault="00744F3A" w:rsidP="00A06685"/>
        </w:tc>
      </w:tr>
      <w:tr w:rsidR="00744F3A" w:rsidRPr="002D2326" w14:paraId="614364CD" w14:textId="77777777" w:rsidTr="00A06685">
        <w:tc>
          <w:tcPr>
            <w:tcW w:w="2689" w:type="dxa"/>
          </w:tcPr>
          <w:p w14:paraId="21068D45" w14:textId="77777777" w:rsidR="00744F3A" w:rsidRPr="002D2326" w:rsidRDefault="00744F3A" w:rsidP="00A06685">
            <w:pPr>
              <w:ind w:right="283"/>
              <w:jc w:val="both"/>
            </w:pPr>
            <w:r w:rsidRPr="002D2326">
              <w:t>Next release date</w:t>
            </w:r>
          </w:p>
          <w:p w14:paraId="13665BAC" w14:textId="77777777" w:rsidR="00744F3A" w:rsidRPr="002D2326" w:rsidRDefault="00744F3A" w:rsidP="00A06685"/>
        </w:tc>
        <w:tc>
          <w:tcPr>
            <w:tcW w:w="6945" w:type="dxa"/>
          </w:tcPr>
          <w:p w14:paraId="58D79386" w14:textId="77777777" w:rsidR="00744F3A" w:rsidRPr="002D2326" w:rsidRDefault="00744F3A" w:rsidP="00A06685"/>
        </w:tc>
      </w:tr>
      <w:tr w:rsidR="00744F3A" w:rsidRPr="002D2326" w14:paraId="5304226D" w14:textId="77777777" w:rsidTr="00A06685">
        <w:tc>
          <w:tcPr>
            <w:tcW w:w="2689" w:type="dxa"/>
          </w:tcPr>
          <w:p w14:paraId="717F069A" w14:textId="77777777" w:rsidR="00744F3A" w:rsidRPr="002D2326" w:rsidRDefault="00744F3A" w:rsidP="00A06685">
            <w:pPr>
              <w:ind w:right="283"/>
              <w:jc w:val="both"/>
            </w:pPr>
            <w:r w:rsidRPr="002D2326">
              <w:t>Statistical classification</w:t>
            </w:r>
          </w:p>
          <w:p w14:paraId="312D44FF" w14:textId="77777777" w:rsidR="00744F3A" w:rsidRPr="002D2326" w:rsidRDefault="00744F3A" w:rsidP="00A06685"/>
        </w:tc>
        <w:tc>
          <w:tcPr>
            <w:tcW w:w="6945" w:type="dxa"/>
          </w:tcPr>
          <w:p w14:paraId="30BCB8A3" w14:textId="77777777" w:rsidR="00744F3A" w:rsidRPr="002D2326" w:rsidRDefault="00744F3A" w:rsidP="00A06685"/>
        </w:tc>
      </w:tr>
      <w:tr w:rsidR="00744F3A" w:rsidRPr="002D2326" w14:paraId="723626BB" w14:textId="77777777" w:rsidTr="00A06685">
        <w:tc>
          <w:tcPr>
            <w:tcW w:w="2689" w:type="dxa"/>
          </w:tcPr>
          <w:p w14:paraId="60A987F0" w14:textId="77777777" w:rsidR="00744F3A" w:rsidRPr="002D2326" w:rsidRDefault="00744F3A" w:rsidP="00A06685">
            <w:pPr>
              <w:ind w:right="283"/>
              <w:jc w:val="both"/>
            </w:pPr>
            <w:r w:rsidRPr="002D2326">
              <w:t>Contact details</w:t>
            </w:r>
          </w:p>
          <w:p w14:paraId="62D0E1F2" w14:textId="77777777" w:rsidR="00744F3A" w:rsidRPr="002D2326" w:rsidRDefault="00744F3A" w:rsidP="00A06685">
            <w:pPr>
              <w:ind w:right="283"/>
              <w:jc w:val="both"/>
            </w:pPr>
          </w:p>
        </w:tc>
        <w:tc>
          <w:tcPr>
            <w:tcW w:w="6945" w:type="dxa"/>
          </w:tcPr>
          <w:p w14:paraId="0278E001" w14:textId="77777777" w:rsidR="00744F3A" w:rsidRPr="002D2326" w:rsidRDefault="00744F3A" w:rsidP="00A06685"/>
        </w:tc>
      </w:tr>
      <w:tr w:rsidR="00744F3A" w:rsidRPr="002D2326" w14:paraId="690FE964" w14:textId="77777777" w:rsidTr="00A06685">
        <w:tc>
          <w:tcPr>
            <w:tcW w:w="2689" w:type="dxa"/>
          </w:tcPr>
          <w:p w14:paraId="2278BFC3" w14:textId="77777777" w:rsidR="00744F3A" w:rsidRPr="002D2326" w:rsidRDefault="00744F3A" w:rsidP="00A06685">
            <w:pPr>
              <w:ind w:right="283"/>
              <w:jc w:val="both"/>
            </w:pPr>
            <w:r w:rsidRPr="002D2326">
              <w:t>Other Information</w:t>
            </w:r>
          </w:p>
        </w:tc>
        <w:tc>
          <w:tcPr>
            <w:tcW w:w="6945" w:type="dxa"/>
          </w:tcPr>
          <w:p w14:paraId="0D614E92" w14:textId="77777777" w:rsidR="00744F3A" w:rsidRPr="002D2326" w:rsidRDefault="00744F3A" w:rsidP="00A06685"/>
        </w:tc>
      </w:tr>
    </w:tbl>
    <w:p w14:paraId="22797D91" w14:textId="77777777" w:rsidR="00744F3A" w:rsidRPr="002D2326" w:rsidRDefault="00744F3A" w:rsidP="00744F3A"/>
    <w:p w14:paraId="29D2EE28" w14:textId="77777777" w:rsidR="00744F3A" w:rsidRPr="002D2326" w:rsidRDefault="00744F3A" w:rsidP="00744F3A">
      <w:pPr>
        <w:pStyle w:val="Heading2"/>
        <w:numPr>
          <w:ilvl w:val="0"/>
          <w:numId w:val="0"/>
        </w:numPr>
        <w:ind w:left="576" w:hanging="576"/>
        <w:rPr>
          <w:rFonts w:ascii="Arial" w:hAnsi="Arial" w:cs="Arial"/>
        </w:rPr>
      </w:pPr>
      <w:bookmarkStart w:id="30" w:name="_Toc533147110"/>
      <w:r w:rsidRPr="002D2326">
        <w:rPr>
          <w:rFonts w:ascii="Arial" w:hAnsi="Arial" w:cs="Arial"/>
        </w:rPr>
        <w:lastRenderedPageBreak/>
        <w:t>3.4.2 Suicide mortality rate</w:t>
      </w:r>
      <w:bookmarkEnd w:id="30"/>
    </w:p>
    <w:p w14:paraId="1C073D24"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2D48ECD2"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CC141E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D0B159C" w14:textId="77777777" w:rsidR="00744F3A" w:rsidRPr="002D2326" w:rsidRDefault="00744F3A" w:rsidP="00A06685"/>
        </w:tc>
      </w:tr>
      <w:tr w:rsidR="00744F3A" w:rsidRPr="002D2326" w14:paraId="64BC304A" w14:textId="77777777" w:rsidTr="00A06685">
        <w:tc>
          <w:tcPr>
            <w:tcW w:w="2689" w:type="dxa"/>
            <w:tcBorders>
              <w:top w:val="single" w:sz="4" w:space="0" w:color="auto"/>
              <w:left w:val="single" w:sz="4" w:space="0" w:color="auto"/>
              <w:bottom w:val="single" w:sz="4" w:space="0" w:color="auto"/>
              <w:right w:val="single" w:sz="4" w:space="0" w:color="auto"/>
            </w:tcBorders>
          </w:tcPr>
          <w:p w14:paraId="61B20489" w14:textId="77777777" w:rsidR="00744F3A" w:rsidRPr="002D2326" w:rsidRDefault="00744F3A" w:rsidP="00A06685">
            <w:pPr>
              <w:ind w:right="283"/>
              <w:jc w:val="both"/>
            </w:pPr>
            <w:r w:rsidRPr="002D2326">
              <w:t>Definition</w:t>
            </w:r>
          </w:p>
          <w:p w14:paraId="0564EA3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B7A0FC8" w14:textId="77777777" w:rsidR="00744F3A" w:rsidRPr="002D2326" w:rsidRDefault="00744F3A" w:rsidP="00A06685">
            <w:r w:rsidRPr="002D2326">
              <w:t>The Suicide mortality rate is defined as the number of suicide deaths in a year per 100, 000 population. Crude Suicide Rate (not age-adjusted)</w:t>
            </w:r>
          </w:p>
        </w:tc>
      </w:tr>
      <w:tr w:rsidR="00744F3A" w:rsidRPr="002D2326" w14:paraId="21910EF5" w14:textId="77777777" w:rsidTr="00A06685">
        <w:tc>
          <w:tcPr>
            <w:tcW w:w="2689" w:type="dxa"/>
            <w:tcBorders>
              <w:top w:val="single" w:sz="4" w:space="0" w:color="auto"/>
              <w:left w:val="single" w:sz="4" w:space="0" w:color="auto"/>
              <w:bottom w:val="single" w:sz="4" w:space="0" w:color="auto"/>
              <w:right w:val="single" w:sz="4" w:space="0" w:color="auto"/>
            </w:tcBorders>
          </w:tcPr>
          <w:p w14:paraId="22956F69" w14:textId="77777777" w:rsidR="00744F3A" w:rsidRPr="002D2326" w:rsidRDefault="00744F3A" w:rsidP="00A06685">
            <w:pPr>
              <w:ind w:right="283"/>
              <w:jc w:val="both"/>
            </w:pPr>
            <w:r w:rsidRPr="002D2326">
              <w:t>Geographic coverage</w:t>
            </w:r>
          </w:p>
          <w:p w14:paraId="59DFD18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A7625B2" w14:textId="77777777" w:rsidR="00744F3A" w:rsidRPr="002D2326" w:rsidRDefault="00744F3A" w:rsidP="00A06685">
            <w:r w:rsidRPr="002D2326">
              <w:t>National</w:t>
            </w:r>
          </w:p>
        </w:tc>
      </w:tr>
      <w:tr w:rsidR="00744F3A" w:rsidRPr="002D2326" w14:paraId="6609A125" w14:textId="77777777" w:rsidTr="00A06685">
        <w:tc>
          <w:tcPr>
            <w:tcW w:w="2689" w:type="dxa"/>
            <w:tcBorders>
              <w:top w:val="single" w:sz="4" w:space="0" w:color="auto"/>
              <w:left w:val="single" w:sz="4" w:space="0" w:color="auto"/>
              <w:bottom w:val="single" w:sz="4" w:space="0" w:color="auto"/>
              <w:right w:val="single" w:sz="4" w:space="0" w:color="auto"/>
            </w:tcBorders>
          </w:tcPr>
          <w:p w14:paraId="54F7990E" w14:textId="77777777" w:rsidR="00744F3A" w:rsidRPr="002D2326" w:rsidRDefault="00744F3A" w:rsidP="00A06685">
            <w:pPr>
              <w:ind w:right="283"/>
              <w:jc w:val="both"/>
            </w:pPr>
          </w:p>
          <w:p w14:paraId="39B795F0" w14:textId="77777777" w:rsidR="00744F3A" w:rsidRPr="002D2326" w:rsidRDefault="00744F3A" w:rsidP="00A06685">
            <w:pPr>
              <w:ind w:right="283"/>
              <w:jc w:val="both"/>
            </w:pPr>
            <w:r w:rsidRPr="002D2326">
              <w:t>Unit of Measurement</w:t>
            </w:r>
          </w:p>
          <w:p w14:paraId="52FFE89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E8A9883" w14:textId="77777777" w:rsidR="00744F3A" w:rsidRPr="002D2326" w:rsidRDefault="00744F3A" w:rsidP="00A06685">
            <w:r w:rsidRPr="002D2326">
              <w:t xml:space="preserve">Per 100,000 population </w:t>
            </w:r>
          </w:p>
        </w:tc>
      </w:tr>
      <w:tr w:rsidR="00744F3A" w:rsidRPr="002D2326" w14:paraId="556814AB" w14:textId="77777777" w:rsidTr="00A06685">
        <w:tc>
          <w:tcPr>
            <w:tcW w:w="2689" w:type="dxa"/>
            <w:tcBorders>
              <w:top w:val="single" w:sz="4" w:space="0" w:color="auto"/>
              <w:left w:val="single" w:sz="4" w:space="0" w:color="auto"/>
              <w:bottom w:val="single" w:sz="4" w:space="0" w:color="auto"/>
              <w:right w:val="single" w:sz="4" w:space="0" w:color="auto"/>
            </w:tcBorders>
          </w:tcPr>
          <w:p w14:paraId="1A77F431" w14:textId="77777777" w:rsidR="00744F3A" w:rsidRPr="002D2326" w:rsidRDefault="00744F3A" w:rsidP="00A06685">
            <w:pPr>
              <w:ind w:right="283"/>
              <w:jc w:val="both"/>
            </w:pPr>
            <w:r w:rsidRPr="002D2326">
              <w:t>Computation method</w:t>
            </w:r>
          </w:p>
          <w:p w14:paraId="06DFB6E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F793B46" w14:textId="77777777" w:rsidR="00744F3A" w:rsidRPr="002D2326" w:rsidRDefault="00744F3A" w:rsidP="00A06685"/>
          <w:p w14:paraId="78E3C777" w14:textId="77777777" w:rsidR="00744F3A" w:rsidRPr="002D2326" w:rsidRDefault="00744F3A" w:rsidP="00A06685">
            <w:r w:rsidRPr="002D2326">
              <w:t xml:space="preserve">Suicide mortality rate </w:t>
            </w:r>
            <m:oMath>
              <m:r>
                <w:rPr>
                  <w:rFonts w:ascii="Cambria Math" w:hAnsi="Cambria Math"/>
                </w:rPr>
                <m:t>=</m:t>
              </m:r>
              <m:f>
                <m:fPr>
                  <m:ctrlPr>
                    <w:rPr>
                      <w:rFonts w:ascii="Cambria Math" w:hAnsi="Cambria Math"/>
                      <w:i/>
                    </w:rPr>
                  </m:ctrlPr>
                </m:fPr>
                <m:num>
                  <m:r>
                    <m:rPr>
                      <m:sty m:val="p"/>
                    </m:rPr>
                    <w:rPr>
                      <w:rFonts w:ascii="Cambria Math" w:hAnsi="Cambria Math"/>
                    </w:rPr>
                    <m:t xml:space="preserve">Number of suicide deaths in a year </m:t>
                  </m:r>
                </m:num>
                <m:den>
                  <m:r>
                    <w:rPr>
                      <w:rFonts w:ascii="Cambria Math" w:hAnsi="Cambria Math"/>
                    </w:rPr>
                    <m:t xml:space="preserve">Total population for the same calendar </m:t>
                  </m:r>
                </m:den>
              </m:f>
              <m:r>
                <w:rPr>
                  <w:rFonts w:ascii="Cambria Math" w:hAnsi="Cambria Math"/>
                </w:rPr>
                <m:t>×100, 000</m:t>
              </m:r>
            </m:oMath>
          </w:p>
        </w:tc>
      </w:tr>
      <w:tr w:rsidR="00744F3A" w:rsidRPr="002D2326" w14:paraId="62B7FDCB" w14:textId="77777777" w:rsidTr="00A06685">
        <w:tc>
          <w:tcPr>
            <w:tcW w:w="2689" w:type="dxa"/>
            <w:tcBorders>
              <w:top w:val="single" w:sz="4" w:space="0" w:color="auto"/>
              <w:left w:val="single" w:sz="4" w:space="0" w:color="auto"/>
              <w:bottom w:val="single" w:sz="4" w:space="0" w:color="auto"/>
              <w:right w:val="single" w:sz="4" w:space="0" w:color="auto"/>
            </w:tcBorders>
          </w:tcPr>
          <w:p w14:paraId="14EDC874" w14:textId="77777777" w:rsidR="00744F3A" w:rsidRPr="002D2326" w:rsidRDefault="00744F3A" w:rsidP="00A06685">
            <w:pPr>
              <w:ind w:right="283"/>
              <w:jc w:val="both"/>
            </w:pPr>
            <w:r w:rsidRPr="002D2326">
              <w:t>Disaggregation</w:t>
            </w:r>
          </w:p>
          <w:p w14:paraId="012FC5F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0C939B8" w14:textId="77777777" w:rsidR="00744F3A" w:rsidRPr="002D2326" w:rsidRDefault="00744F3A" w:rsidP="00A06685">
            <w:pPr>
              <w:pStyle w:val="PlainText"/>
              <w:ind w:left="360"/>
              <w:rPr>
                <w:rFonts w:ascii="Arial" w:hAnsi="Arial"/>
              </w:rPr>
            </w:pPr>
          </w:p>
        </w:tc>
      </w:tr>
      <w:tr w:rsidR="00744F3A" w:rsidRPr="002D2326" w14:paraId="4E0789E4" w14:textId="77777777" w:rsidTr="00A06685">
        <w:tc>
          <w:tcPr>
            <w:tcW w:w="2689" w:type="dxa"/>
            <w:tcBorders>
              <w:top w:val="single" w:sz="4" w:space="0" w:color="auto"/>
              <w:left w:val="single" w:sz="4" w:space="0" w:color="auto"/>
              <w:bottom w:val="single" w:sz="4" w:space="0" w:color="auto"/>
              <w:right w:val="single" w:sz="4" w:space="0" w:color="auto"/>
            </w:tcBorders>
          </w:tcPr>
          <w:p w14:paraId="479031B2" w14:textId="77777777" w:rsidR="00744F3A" w:rsidRPr="002D2326" w:rsidRDefault="00744F3A" w:rsidP="00A06685">
            <w:pPr>
              <w:ind w:right="283"/>
            </w:pPr>
            <w:r w:rsidRPr="002D2326">
              <w:t>Comments and limitations/ Other Information</w:t>
            </w:r>
          </w:p>
          <w:p w14:paraId="01CF4CD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8C3790C" w14:textId="77777777" w:rsidR="00744F3A" w:rsidRPr="002D2326" w:rsidRDefault="00744F3A" w:rsidP="00A06685"/>
        </w:tc>
      </w:tr>
      <w:tr w:rsidR="00744F3A" w:rsidRPr="002D2326" w14:paraId="5366D801"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241DA1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3579E76" w14:textId="77777777" w:rsidR="00744F3A" w:rsidRPr="002D2326" w:rsidRDefault="00744F3A" w:rsidP="00A06685"/>
        </w:tc>
      </w:tr>
      <w:tr w:rsidR="00744F3A" w:rsidRPr="002D2326" w14:paraId="35895FB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B796E9D"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6C95451D" w14:textId="77777777" w:rsidR="00744F3A" w:rsidRPr="002D2326" w:rsidRDefault="00744F3A" w:rsidP="00A06685">
            <w:pPr>
              <w:jc w:val="both"/>
            </w:pPr>
            <w:r w:rsidRPr="002D2326">
              <w:t>Suicide mortality rate</w:t>
            </w:r>
          </w:p>
        </w:tc>
      </w:tr>
      <w:tr w:rsidR="00744F3A" w:rsidRPr="002D2326" w14:paraId="7393630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2291ABC"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DF38DCB" w14:textId="77777777" w:rsidR="00744F3A" w:rsidRPr="002D2326" w:rsidRDefault="00744F3A" w:rsidP="00A06685">
            <w:pPr>
              <w:jc w:val="both"/>
            </w:pPr>
            <w:r w:rsidRPr="002D2326">
              <w:t>3.4.2</w:t>
            </w:r>
          </w:p>
        </w:tc>
      </w:tr>
      <w:tr w:rsidR="00744F3A" w:rsidRPr="002D2326" w14:paraId="56C71D05" w14:textId="77777777" w:rsidTr="00A06685">
        <w:tc>
          <w:tcPr>
            <w:tcW w:w="2689" w:type="dxa"/>
            <w:tcBorders>
              <w:top w:val="single" w:sz="4" w:space="0" w:color="auto"/>
              <w:left w:val="single" w:sz="4" w:space="0" w:color="auto"/>
              <w:bottom w:val="single" w:sz="4" w:space="0" w:color="auto"/>
              <w:right w:val="single" w:sz="4" w:space="0" w:color="auto"/>
            </w:tcBorders>
          </w:tcPr>
          <w:p w14:paraId="784A41C1" w14:textId="77777777" w:rsidR="00744F3A" w:rsidRPr="002D2326" w:rsidRDefault="00744F3A" w:rsidP="00A06685">
            <w:pPr>
              <w:ind w:right="283"/>
              <w:jc w:val="both"/>
            </w:pPr>
            <w:r w:rsidRPr="002D2326">
              <w:t>Target Name</w:t>
            </w:r>
          </w:p>
          <w:p w14:paraId="53C9770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2E859BA" w14:textId="77777777" w:rsidR="00744F3A" w:rsidRPr="002D2326" w:rsidRDefault="00744F3A" w:rsidP="00A06685">
            <w:pPr>
              <w:jc w:val="both"/>
            </w:pPr>
            <w:r w:rsidRPr="002D2326">
              <w:t>By 2030, reduce by one third premature mortality from non-communicable diseases through prevention and treatment and promote mental health and well-being</w:t>
            </w:r>
          </w:p>
        </w:tc>
      </w:tr>
      <w:tr w:rsidR="00744F3A" w:rsidRPr="002D2326" w14:paraId="378B76F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FB12AC0"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3AC1CABD" w14:textId="77777777" w:rsidR="00744F3A" w:rsidRPr="002D2326" w:rsidRDefault="00744F3A" w:rsidP="00A06685">
            <w:pPr>
              <w:jc w:val="both"/>
            </w:pPr>
            <w:r w:rsidRPr="002D2326">
              <w:t>3.4</w:t>
            </w:r>
          </w:p>
        </w:tc>
      </w:tr>
      <w:tr w:rsidR="00744F3A" w:rsidRPr="002D2326" w14:paraId="5B20A48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C5FFEC7"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9BE0DB6" w14:textId="77777777" w:rsidR="00744F3A" w:rsidRPr="002D2326" w:rsidRDefault="00744F3A" w:rsidP="00A06685">
            <w:pPr>
              <w:jc w:val="both"/>
            </w:pPr>
          </w:p>
        </w:tc>
      </w:tr>
      <w:tr w:rsidR="00744F3A" w:rsidRPr="002D2326" w14:paraId="1094927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E53DB3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420D3AC6" w14:textId="77777777" w:rsidR="00744F3A" w:rsidRPr="002D2326" w:rsidRDefault="00744F3A" w:rsidP="00A06685">
            <w:pPr>
              <w:jc w:val="both"/>
            </w:pPr>
            <w:r w:rsidRPr="002D2326">
              <w:t>1</w:t>
            </w:r>
          </w:p>
        </w:tc>
      </w:tr>
      <w:tr w:rsidR="00744F3A" w:rsidRPr="002D2326" w14:paraId="28DADC0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EC31B6C"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0DFFC951" w14:textId="77777777" w:rsidR="00744F3A" w:rsidRPr="002D2326" w:rsidRDefault="00744F3A" w:rsidP="00A06685">
            <w:pPr>
              <w:jc w:val="both"/>
            </w:pPr>
            <w:r w:rsidRPr="002D2326">
              <w:t>World Health Organisation (WHO)</w:t>
            </w:r>
          </w:p>
        </w:tc>
      </w:tr>
      <w:tr w:rsidR="00744F3A" w:rsidRPr="002D2326" w14:paraId="383D9F9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F38BE54"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6EEA9406" w14:textId="77777777" w:rsidR="00744F3A" w:rsidRPr="002D2326" w:rsidRDefault="00744F3A" w:rsidP="00A06685">
            <w:pPr>
              <w:rPr>
                <w:rStyle w:val="HeaderChar"/>
              </w:rPr>
            </w:pPr>
            <w:r w:rsidRPr="002D2326">
              <w:rPr>
                <w:rStyle w:val="HeaderChar"/>
              </w:rPr>
              <w:t>https://unstats.un.org/sdgs/metadata/files/Metadata-03-04-02.pdf</w:t>
            </w:r>
          </w:p>
        </w:tc>
      </w:tr>
      <w:tr w:rsidR="00744F3A" w:rsidRPr="002D2326" w14:paraId="369D6C35"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F2055F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068EFD70" w14:textId="77777777" w:rsidR="00744F3A" w:rsidRPr="002D2326" w:rsidRDefault="00744F3A" w:rsidP="00A06685"/>
        </w:tc>
      </w:tr>
      <w:tr w:rsidR="00744F3A" w:rsidRPr="002D2326" w14:paraId="23D6E0AD" w14:textId="77777777" w:rsidTr="00A06685">
        <w:tc>
          <w:tcPr>
            <w:tcW w:w="2689" w:type="dxa"/>
            <w:tcBorders>
              <w:top w:val="single" w:sz="4" w:space="0" w:color="auto"/>
              <w:left w:val="single" w:sz="4" w:space="0" w:color="auto"/>
              <w:bottom w:val="single" w:sz="4" w:space="0" w:color="auto"/>
              <w:right w:val="single" w:sz="4" w:space="0" w:color="auto"/>
            </w:tcBorders>
          </w:tcPr>
          <w:p w14:paraId="504D01C6" w14:textId="77777777" w:rsidR="00744F3A" w:rsidRPr="002D2326" w:rsidRDefault="00744F3A" w:rsidP="00A06685">
            <w:pPr>
              <w:ind w:right="283"/>
              <w:jc w:val="both"/>
            </w:pPr>
            <w:r w:rsidRPr="002D2326">
              <w:t>Source Organization-1</w:t>
            </w:r>
          </w:p>
          <w:p w14:paraId="3549DE9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DEC787A" w14:textId="77777777" w:rsidR="00744F3A" w:rsidRPr="002D2326" w:rsidRDefault="00744F3A" w:rsidP="00A06685">
            <w:r>
              <w:lastRenderedPageBreak/>
              <w:t>Rwanda Investigation Bureau (RIB)</w:t>
            </w:r>
          </w:p>
        </w:tc>
      </w:tr>
      <w:tr w:rsidR="00744F3A" w:rsidRPr="002D2326" w14:paraId="4B658509" w14:textId="77777777" w:rsidTr="00A06685">
        <w:tc>
          <w:tcPr>
            <w:tcW w:w="2689" w:type="dxa"/>
            <w:tcBorders>
              <w:top w:val="single" w:sz="4" w:space="0" w:color="auto"/>
              <w:left w:val="single" w:sz="4" w:space="0" w:color="auto"/>
              <w:bottom w:val="single" w:sz="4" w:space="0" w:color="auto"/>
              <w:right w:val="single" w:sz="4" w:space="0" w:color="auto"/>
            </w:tcBorders>
          </w:tcPr>
          <w:p w14:paraId="0576062C"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1BD777BD" w14:textId="77777777" w:rsidR="00744F3A" w:rsidRDefault="00744F3A" w:rsidP="00A06685">
            <w:r>
              <w:t>Annual Report</w:t>
            </w:r>
          </w:p>
          <w:p w14:paraId="34195884" w14:textId="77777777" w:rsidR="00744F3A" w:rsidRPr="002D2326" w:rsidRDefault="00744F3A" w:rsidP="00A06685"/>
        </w:tc>
      </w:tr>
      <w:tr w:rsidR="00744F3A" w:rsidRPr="002D2326" w14:paraId="09FE814C" w14:textId="77777777" w:rsidTr="00A06685">
        <w:tc>
          <w:tcPr>
            <w:tcW w:w="2689" w:type="dxa"/>
            <w:tcBorders>
              <w:top w:val="single" w:sz="4" w:space="0" w:color="auto"/>
              <w:left w:val="single" w:sz="4" w:space="0" w:color="auto"/>
              <w:bottom w:val="single" w:sz="4" w:space="0" w:color="auto"/>
              <w:right w:val="single" w:sz="4" w:space="0" w:color="auto"/>
            </w:tcBorders>
          </w:tcPr>
          <w:p w14:paraId="10AD963F" w14:textId="77777777" w:rsidR="00744F3A" w:rsidRPr="002D2326" w:rsidRDefault="00744F3A" w:rsidP="00A06685">
            <w:r w:rsidRPr="002D2326">
              <w:t>Periodicity</w:t>
            </w:r>
          </w:p>
          <w:p w14:paraId="6E69988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40E0C66" w14:textId="77777777" w:rsidR="00744F3A" w:rsidRPr="002D2326" w:rsidRDefault="00744F3A" w:rsidP="00A06685">
            <w:r w:rsidRPr="002D2326">
              <w:t>Annual</w:t>
            </w:r>
          </w:p>
        </w:tc>
      </w:tr>
      <w:tr w:rsidR="00744F3A" w:rsidRPr="002D2326" w14:paraId="4962F677" w14:textId="77777777" w:rsidTr="00A06685">
        <w:tc>
          <w:tcPr>
            <w:tcW w:w="2689" w:type="dxa"/>
            <w:tcBorders>
              <w:top w:val="single" w:sz="4" w:space="0" w:color="auto"/>
              <w:left w:val="single" w:sz="4" w:space="0" w:color="auto"/>
              <w:bottom w:val="single" w:sz="4" w:space="0" w:color="auto"/>
              <w:right w:val="single" w:sz="4" w:space="0" w:color="auto"/>
            </w:tcBorders>
          </w:tcPr>
          <w:p w14:paraId="03B2E4BB" w14:textId="77777777" w:rsidR="00744F3A" w:rsidRPr="002D2326" w:rsidRDefault="00744F3A" w:rsidP="00A06685">
            <w:pPr>
              <w:ind w:right="283"/>
              <w:jc w:val="both"/>
            </w:pPr>
            <w:r w:rsidRPr="002D2326">
              <w:t>Earliest available data</w:t>
            </w:r>
          </w:p>
          <w:p w14:paraId="00FD7C2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791A490" w14:textId="77777777" w:rsidR="00744F3A" w:rsidRPr="002D2326" w:rsidRDefault="00744F3A" w:rsidP="00A06685"/>
        </w:tc>
      </w:tr>
      <w:tr w:rsidR="00744F3A" w:rsidRPr="002D2326" w14:paraId="59826627" w14:textId="77777777" w:rsidTr="00A06685">
        <w:tc>
          <w:tcPr>
            <w:tcW w:w="2689" w:type="dxa"/>
            <w:tcBorders>
              <w:top w:val="single" w:sz="4" w:space="0" w:color="auto"/>
              <w:left w:val="single" w:sz="4" w:space="0" w:color="auto"/>
              <w:bottom w:val="single" w:sz="4" w:space="0" w:color="auto"/>
              <w:right w:val="single" w:sz="4" w:space="0" w:color="auto"/>
            </w:tcBorders>
          </w:tcPr>
          <w:p w14:paraId="74960383" w14:textId="77777777" w:rsidR="00744F3A" w:rsidRPr="002D2326" w:rsidRDefault="00744F3A" w:rsidP="00A06685">
            <w:pPr>
              <w:ind w:right="283"/>
              <w:jc w:val="both"/>
            </w:pPr>
            <w:r w:rsidRPr="002D2326">
              <w:t>Link to data source/ The text to show instead of the URL</w:t>
            </w:r>
          </w:p>
          <w:p w14:paraId="3A11BDAA"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5A5ED03" w14:textId="77777777" w:rsidR="00744F3A" w:rsidRPr="002D2326" w:rsidRDefault="00744F3A" w:rsidP="00A06685"/>
        </w:tc>
      </w:tr>
      <w:tr w:rsidR="00744F3A" w:rsidRPr="002D2326" w14:paraId="436ECE1C" w14:textId="77777777" w:rsidTr="00A06685">
        <w:tc>
          <w:tcPr>
            <w:tcW w:w="2689" w:type="dxa"/>
            <w:tcBorders>
              <w:top w:val="single" w:sz="4" w:space="0" w:color="auto"/>
              <w:left w:val="single" w:sz="4" w:space="0" w:color="auto"/>
              <w:bottom w:val="single" w:sz="4" w:space="0" w:color="auto"/>
              <w:right w:val="single" w:sz="4" w:space="0" w:color="auto"/>
            </w:tcBorders>
          </w:tcPr>
          <w:p w14:paraId="7A95CCBE" w14:textId="77777777" w:rsidR="00744F3A" w:rsidRPr="002D2326" w:rsidRDefault="00744F3A" w:rsidP="00A06685">
            <w:pPr>
              <w:ind w:right="283"/>
              <w:jc w:val="both"/>
            </w:pPr>
            <w:r w:rsidRPr="002D2326">
              <w:t>Release date</w:t>
            </w:r>
          </w:p>
          <w:p w14:paraId="5FDC886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A6A19DC" w14:textId="77777777" w:rsidR="00744F3A" w:rsidRPr="002D2326" w:rsidRDefault="00744F3A" w:rsidP="00A06685"/>
        </w:tc>
      </w:tr>
      <w:tr w:rsidR="00744F3A" w:rsidRPr="002D2326" w14:paraId="49E2607F" w14:textId="77777777" w:rsidTr="00A06685">
        <w:tc>
          <w:tcPr>
            <w:tcW w:w="2689" w:type="dxa"/>
            <w:tcBorders>
              <w:top w:val="single" w:sz="4" w:space="0" w:color="auto"/>
              <w:left w:val="single" w:sz="4" w:space="0" w:color="auto"/>
              <w:bottom w:val="single" w:sz="4" w:space="0" w:color="auto"/>
              <w:right w:val="single" w:sz="4" w:space="0" w:color="auto"/>
            </w:tcBorders>
          </w:tcPr>
          <w:p w14:paraId="0CE5E310" w14:textId="77777777" w:rsidR="00744F3A" w:rsidRPr="002D2326" w:rsidRDefault="00744F3A" w:rsidP="00A06685">
            <w:pPr>
              <w:ind w:right="283"/>
              <w:jc w:val="both"/>
            </w:pPr>
            <w:r w:rsidRPr="002D2326">
              <w:t>Statistical classification</w:t>
            </w:r>
          </w:p>
          <w:p w14:paraId="6A449CF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54602B2" w14:textId="77777777" w:rsidR="00744F3A" w:rsidRPr="002D2326" w:rsidRDefault="00744F3A" w:rsidP="00A06685"/>
        </w:tc>
      </w:tr>
      <w:tr w:rsidR="00744F3A" w:rsidRPr="002D2326" w14:paraId="70E619A6" w14:textId="77777777" w:rsidTr="00A06685">
        <w:tc>
          <w:tcPr>
            <w:tcW w:w="2689" w:type="dxa"/>
            <w:tcBorders>
              <w:top w:val="single" w:sz="4" w:space="0" w:color="auto"/>
              <w:left w:val="single" w:sz="4" w:space="0" w:color="auto"/>
              <w:bottom w:val="single" w:sz="4" w:space="0" w:color="auto"/>
              <w:right w:val="single" w:sz="4" w:space="0" w:color="auto"/>
            </w:tcBorders>
          </w:tcPr>
          <w:p w14:paraId="0C9CCF51" w14:textId="77777777" w:rsidR="00744F3A" w:rsidRPr="002D2326" w:rsidRDefault="00744F3A" w:rsidP="00A06685">
            <w:pPr>
              <w:ind w:right="283"/>
              <w:jc w:val="both"/>
            </w:pPr>
            <w:r w:rsidRPr="002D2326">
              <w:t>Contact details</w:t>
            </w:r>
          </w:p>
          <w:p w14:paraId="76CA0E7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09A0CB4" w14:textId="77777777" w:rsidR="00744F3A" w:rsidRPr="002D2326" w:rsidRDefault="00744F3A" w:rsidP="00A06685"/>
        </w:tc>
      </w:tr>
      <w:tr w:rsidR="00744F3A" w:rsidRPr="002D2326" w14:paraId="5B5EC51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672E15A"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03C10D6" w14:textId="77777777" w:rsidR="00744F3A" w:rsidRPr="002D2326" w:rsidRDefault="00744F3A" w:rsidP="00A06685">
            <w:r w:rsidRPr="00EC4DF1">
              <w:t>New project on collecting death information through Verbal autopsy on 20 districts is ongoing and is expected to be scaled up to 30 more districts by 2018</w:t>
            </w:r>
          </w:p>
        </w:tc>
      </w:tr>
    </w:tbl>
    <w:p w14:paraId="5DBC2460" w14:textId="77777777" w:rsidR="00744F3A" w:rsidRPr="002D2326" w:rsidRDefault="00744F3A" w:rsidP="00744F3A"/>
    <w:p w14:paraId="15CC5DFB" w14:textId="77777777" w:rsidR="00744F3A" w:rsidRPr="002D2326" w:rsidRDefault="00744F3A" w:rsidP="00744F3A">
      <w:pPr>
        <w:pStyle w:val="Heading2"/>
        <w:numPr>
          <w:ilvl w:val="0"/>
          <w:numId w:val="0"/>
        </w:numPr>
        <w:ind w:left="576"/>
        <w:rPr>
          <w:rFonts w:ascii="Arial" w:hAnsi="Arial" w:cs="Arial"/>
        </w:rPr>
      </w:pPr>
      <w:bookmarkStart w:id="31" w:name="_Toc517414117"/>
      <w:bookmarkStart w:id="32" w:name="_Toc533147153"/>
      <w:bookmarkStart w:id="33" w:name="_Hlk524944022"/>
      <w:bookmarkStart w:id="34" w:name="_Toc517414118"/>
      <w:bookmarkStart w:id="35" w:name="_Toc533147111"/>
      <w:r w:rsidRPr="002D2326">
        <w:rPr>
          <w:rFonts w:ascii="Arial" w:hAnsi="Arial" w:cs="Arial"/>
        </w:rPr>
        <w:t>3.3.5 Number of people requiring interventions against neglected tropical diseases</w:t>
      </w:r>
      <w:bookmarkEnd w:id="31"/>
      <w:bookmarkEnd w:id="32"/>
    </w:p>
    <w:tbl>
      <w:tblPr>
        <w:tblStyle w:val="TableGrid"/>
        <w:tblW w:w="9634" w:type="dxa"/>
        <w:tblLook w:val="04A0" w:firstRow="1" w:lastRow="0" w:firstColumn="1" w:lastColumn="0" w:noHBand="0" w:noVBand="1"/>
      </w:tblPr>
      <w:tblGrid>
        <w:gridCol w:w="2689"/>
        <w:gridCol w:w="6945"/>
      </w:tblGrid>
      <w:tr w:rsidR="00744F3A" w:rsidRPr="002D2326" w14:paraId="44D23B10"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C3E174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50F3E34" w14:textId="77777777" w:rsidR="00744F3A" w:rsidRPr="002D2326" w:rsidRDefault="00744F3A" w:rsidP="00A06685"/>
        </w:tc>
      </w:tr>
      <w:tr w:rsidR="00744F3A" w:rsidRPr="002D2326" w14:paraId="40F1D4F5" w14:textId="77777777" w:rsidTr="00A06685">
        <w:tc>
          <w:tcPr>
            <w:tcW w:w="2689" w:type="dxa"/>
            <w:tcBorders>
              <w:top w:val="single" w:sz="4" w:space="0" w:color="auto"/>
              <w:left w:val="single" w:sz="4" w:space="0" w:color="auto"/>
              <w:bottom w:val="single" w:sz="4" w:space="0" w:color="auto"/>
              <w:right w:val="single" w:sz="4" w:space="0" w:color="auto"/>
            </w:tcBorders>
          </w:tcPr>
          <w:p w14:paraId="5030BD69" w14:textId="77777777" w:rsidR="00744F3A" w:rsidRPr="002D2326" w:rsidRDefault="00744F3A" w:rsidP="00A06685">
            <w:pPr>
              <w:ind w:right="283"/>
              <w:jc w:val="both"/>
            </w:pPr>
            <w:r w:rsidRPr="002D2326">
              <w:t>Definition</w:t>
            </w:r>
          </w:p>
          <w:p w14:paraId="78DF54D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AC77575" w14:textId="77777777" w:rsidR="00744F3A" w:rsidRPr="00670C1A" w:rsidRDefault="00744F3A" w:rsidP="00A06685">
            <w:pPr>
              <w:jc w:val="both"/>
            </w:pPr>
            <w:r>
              <w:t xml:space="preserve">Number of people requiring Preventive Chemotherapy (PC) for at least one of the selected neglected tropical diseases (schistosomiasis, soil-transmitted helminthiases, </w:t>
            </w:r>
            <w:r w:rsidRPr="00670C1A">
              <w:t xml:space="preserve">Schistosoma, Trichuris, </w:t>
            </w:r>
            <w:r>
              <w:t>Entomoelba</w:t>
            </w:r>
            <w:r w:rsidRPr="00670C1A">
              <w:t xml:space="preserve"> coli</w:t>
            </w:r>
            <w:r>
              <w:t>)</w:t>
            </w:r>
          </w:p>
        </w:tc>
      </w:tr>
      <w:tr w:rsidR="00744F3A" w:rsidRPr="002D2326" w14:paraId="56A5CAB1" w14:textId="77777777" w:rsidTr="00A06685">
        <w:tc>
          <w:tcPr>
            <w:tcW w:w="2689" w:type="dxa"/>
            <w:tcBorders>
              <w:top w:val="single" w:sz="4" w:space="0" w:color="auto"/>
              <w:left w:val="single" w:sz="4" w:space="0" w:color="auto"/>
              <w:bottom w:val="single" w:sz="4" w:space="0" w:color="auto"/>
              <w:right w:val="single" w:sz="4" w:space="0" w:color="auto"/>
            </w:tcBorders>
          </w:tcPr>
          <w:p w14:paraId="18839179" w14:textId="77777777" w:rsidR="00744F3A" w:rsidRPr="002D2326" w:rsidRDefault="00744F3A" w:rsidP="00A06685">
            <w:pPr>
              <w:ind w:right="283"/>
              <w:jc w:val="both"/>
            </w:pPr>
            <w:r w:rsidRPr="002D2326">
              <w:t>Geographic coverage</w:t>
            </w:r>
          </w:p>
          <w:p w14:paraId="0A7099F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CCF4564" w14:textId="77777777" w:rsidR="00744F3A" w:rsidRPr="002D2326" w:rsidRDefault="00744F3A" w:rsidP="00A06685">
            <w:r w:rsidRPr="002D2326">
              <w:t>National</w:t>
            </w:r>
          </w:p>
        </w:tc>
      </w:tr>
      <w:tr w:rsidR="00744F3A" w:rsidRPr="002D2326" w14:paraId="7D253B5D" w14:textId="77777777" w:rsidTr="00A06685">
        <w:tc>
          <w:tcPr>
            <w:tcW w:w="2689" w:type="dxa"/>
            <w:tcBorders>
              <w:top w:val="single" w:sz="4" w:space="0" w:color="auto"/>
              <w:left w:val="single" w:sz="4" w:space="0" w:color="auto"/>
              <w:bottom w:val="single" w:sz="4" w:space="0" w:color="auto"/>
              <w:right w:val="single" w:sz="4" w:space="0" w:color="auto"/>
            </w:tcBorders>
          </w:tcPr>
          <w:p w14:paraId="315DDF70" w14:textId="77777777" w:rsidR="00744F3A" w:rsidRPr="002D2326" w:rsidRDefault="00744F3A" w:rsidP="00A06685">
            <w:pPr>
              <w:ind w:right="283"/>
              <w:jc w:val="both"/>
            </w:pPr>
          </w:p>
          <w:p w14:paraId="79519E2E" w14:textId="77777777" w:rsidR="00744F3A" w:rsidRPr="002D2326" w:rsidRDefault="00744F3A" w:rsidP="00A06685">
            <w:pPr>
              <w:ind w:right="283"/>
              <w:jc w:val="both"/>
            </w:pPr>
            <w:r w:rsidRPr="002D2326">
              <w:t>Unit of Measurement</w:t>
            </w:r>
          </w:p>
          <w:p w14:paraId="4B2E4A6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9E8A596" w14:textId="77777777" w:rsidR="00744F3A" w:rsidRPr="002D2326" w:rsidRDefault="00744F3A" w:rsidP="00A06685">
            <w:r w:rsidRPr="002D2326">
              <w:t>Number</w:t>
            </w:r>
          </w:p>
        </w:tc>
      </w:tr>
      <w:tr w:rsidR="00744F3A" w:rsidRPr="002D2326" w14:paraId="507E332A" w14:textId="77777777" w:rsidTr="00A06685">
        <w:trPr>
          <w:trHeight w:val="871"/>
        </w:trPr>
        <w:tc>
          <w:tcPr>
            <w:tcW w:w="2689" w:type="dxa"/>
            <w:tcBorders>
              <w:top w:val="single" w:sz="4" w:space="0" w:color="auto"/>
              <w:left w:val="single" w:sz="4" w:space="0" w:color="auto"/>
              <w:bottom w:val="single" w:sz="4" w:space="0" w:color="auto"/>
              <w:right w:val="single" w:sz="4" w:space="0" w:color="auto"/>
            </w:tcBorders>
          </w:tcPr>
          <w:p w14:paraId="186350C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51DBA3B" w14:textId="77777777" w:rsidR="00744F3A" w:rsidRPr="00AC5119" w:rsidRDefault="00744F3A" w:rsidP="00A06685">
            <w:pPr>
              <w:jc w:val="both"/>
              <w:rPr>
                <w:szCs w:val="20"/>
              </w:rPr>
            </w:pPr>
            <w:r>
              <w:t xml:space="preserve">Average annual number of people requiring mass treatment known as PC for at least one PC-NTD: People may require PC for more than one PC-NTD. </w:t>
            </w:r>
          </w:p>
        </w:tc>
      </w:tr>
      <w:tr w:rsidR="00744F3A" w:rsidRPr="002D2326" w14:paraId="2F258483" w14:textId="77777777" w:rsidTr="00A06685">
        <w:trPr>
          <w:trHeight w:val="871"/>
        </w:trPr>
        <w:tc>
          <w:tcPr>
            <w:tcW w:w="2689" w:type="dxa"/>
            <w:tcBorders>
              <w:top w:val="single" w:sz="4" w:space="0" w:color="auto"/>
              <w:left w:val="single" w:sz="4" w:space="0" w:color="auto"/>
              <w:bottom w:val="single" w:sz="4" w:space="0" w:color="auto"/>
              <w:right w:val="single" w:sz="4" w:space="0" w:color="auto"/>
            </w:tcBorders>
          </w:tcPr>
          <w:p w14:paraId="147DA1E9" w14:textId="77777777" w:rsidR="00744F3A" w:rsidRPr="002D2326" w:rsidRDefault="00744F3A" w:rsidP="00A06685">
            <w:pPr>
              <w:ind w:right="283"/>
              <w:jc w:val="both"/>
            </w:pPr>
            <w:r w:rsidRPr="002D2326">
              <w:lastRenderedPageBreak/>
              <w:t>Disaggregation</w:t>
            </w:r>
          </w:p>
          <w:p w14:paraId="32B91E5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2CDE060" w14:textId="77777777" w:rsidR="00744F3A" w:rsidRPr="00AC5119" w:rsidRDefault="00744F3A" w:rsidP="00A06685">
            <w:pPr>
              <w:pStyle w:val="PlainText"/>
              <w:rPr>
                <w:rFonts w:ascii="Arial" w:hAnsi="Arial"/>
                <w:sz w:val="20"/>
                <w:szCs w:val="20"/>
              </w:rPr>
            </w:pPr>
          </w:p>
        </w:tc>
      </w:tr>
      <w:tr w:rsidR="00744F3A" w:rsidRPr="002D2326" w14:paraId="3BF82159" w14:textId="77777777" w:rsidTr="00A06685">
        <w:tc>
          <w:tcPr>
            <w:tcW w:w="2689" w:type="dxa"/>
            <w:tcBorders>
              <w:top w:val="single" w:sz="4" w:space="0" w:color="auto"/>
              <w:left w:val="single" w:sz="4" w:space="0" w:color="auto"/>
              <w:bottom w:val="single" w:sz="4" w:space="0" w:color="auto"/>
              <w:right w:val="single" w:sz="4" w:space="0" w:color="auto"/>
            </w:tcBorders>
          </w:tcPr>
          <w:p w14:paraId="4D5973ED" w14:textId="77777777" w:rsidR="00744F3A" w:rsidRPr="002D2326" w:rsidRDefault="00744F3A" w:rsidP="00A06685">
            <w:pPr>
              <w:ind w:right="283"/>
            </w:pPr>
            <w:r w:rsidRPr="002D2326">
              <w:t>Comments and limitations/ Other Information</w:t>
            </w:r>
          </w:p>
          <w:p w14:paraId="7BC12FD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D5689FA" w14:textId="77777777" w:rsidR="00744F3A" w:rsidRPr="002D2326" w:rsidRDefault="00744F3A" w:rsidP="00A06685">
            <w:r>
              <w:t>Prevention of helminthiases / data for 15years</w:t>
            </w:r>
          </w:p>
        </w:tc>
      </w:tr>
      <w:tr w:rsidR="00744F3A" w:rsidRPr="002D2326" w14:paraId="1BBD8F89"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92431E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C9ADA82" w14:textId="77777777" w:rsidR="00744F3A" w:rsidRPr="002D2326" w:rsidRDefault="00744F3A" w:rsidP="00A06685"/>
        </w:tc>
      </w:tr>
      <w:tr w:rsidR="00744F3A" w:rsidRPr="002D2326" w14:paraId="06188DD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2383A3C"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521EE3DE" w14:textId="77777777" w:rsidR="00744F3A" w:rsidRPr="002D2326" w:rsidRDefault="00744F3A" w:rsidP="00A06685">
            <w:r w:rsidRPr="002D2326">
              <w:t>Number of people requiring interventions against neglected tropical diseases</w:t>
            </w:r>
          </w:p>
        </w:tc>
      </w:tr>
      <w:tr w:rsidR="00744F3A" w:rsidRPr="002D2326" w14:paraId="6B10DA6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7067B45"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4EB4042C" w14:textId="77777777" w:rsidR="00744F3A" w:rsidRPr="002D2326" w:rsidRDefault="00744F3A" w:rsidP="00A06685">
            <w:r w:rsidRPr="002D2326">
              <w:t>3.3.5</w:t>
            </w:r>
          </w:p>
        </w:tc>
      </w:tr>
      <w:tr w:rsidR="00744F3A" w:rsidRPr="002D2326" w14:paraId="2E84D432" w14:textId="77777777" w:rsidTr="00A06685">
        <w:tc>
          <w:tcPr>
            <w:tcW w:w="2689" w:type="dxa"/>
            <w:tcBorders>
              <w:top w:val="single" w:sz="4" w:space="0" w:color="auto"/>
              <w:left w:val="single" w:sz="4" w:space="0" w:color="auto"/>
              <w:bottom w:val="single" w:sz="4" w:space="0" w:color="auto"/>
              <w:right w:val="single" w:sz="4" w:space="0" w:color="auto"/>
            </w:tcBorders>
          </w:tcPr>
          <w:p w14:paraId="0098B4FC" w14:textId="77777777" w:rsidR="00744F3A" w:rsidRPr="002D2326" w:rsidRDefault="00744F3A" w:rsidP="00A06685">
            <w:pPr>
              <w:ind w:right="283"/>
              <w:jc w:val="both"/>
            </w:pPr>
            <w:r w:rsidRPr="002D2326">
              <w:t>Target Name</w:t>
            </w:r>
          </w:p>
          <w:p w14:paraId="7D63E74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CADB1A4" w14:textId="77777777" w:rsidR="00744F3A" w:rsidRPr="002D2326" w:rsidRDefault="00744F3A" w:rsidP="00A06685">
            <w:r w:rsidRPr="002D2326">
              <w:t>By 2030, end the epidemics of AIDS, tuberculosis, malaria and neglected tropical diseases and combat hepatitis, water-borne diseases and other communicable diseases</w:t>
            </w:r>
          </w:p>
        </w:tc>
      </w:tr>
      <w:tr w:rsidR="00744F3A" w:rsidRPr="002D2326" w14:paraId="776BA75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8CD4021"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35221425" w14:textId="77777777" w:rsidR="00744F3A" w:rsidRPr="002D2326" w:rsidRDefault="00744F3A" w:rsidP="00A06685">
            <w:r w:rsidRPr="002D2326">
              <w:t>3.3</w:t>
            </w:r>
          </w:p>
        </w:tc>
      </w:tr>
      <w:tr w:rsidR="00744F3A" w:rsidRPr="002D2326" w14:paraId="581FA4C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7FF4430"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16E7DD40" w14:textId="77777777" w:rsidR="00744F3A" w:rsidRPr="002D2326" w:rsidRDefault="00744F3A" w:rsidP="00A06685"/>
        </w:tc>
      </w:tr>
      <w:tr w:rsidR="00744F3A" w:rsidRPr="002D2326" w14:paraId="2479DC7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1027AC1"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672C2AFB" w14:textId="77777777" w:rsidR="00744F3A" w:rsidRPr="002D2326" w:rsidRDefault="00744F3A" w:rsidP="00A06685">
            <w:r w:rsidRPr="002D2326">
              <w:t>1</w:t>
            </w:r>
          </w:p>
        </w:tc>
      </w:tr>
      <w:tr w:rsidR="00744F3A" w:rsidRPr="002D2326" w14:paraId="050CB8C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20B8FAD"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093E6DE" w14:textId="77777777" w:rsidR="00744F3A" w:rsidRPr="002D2326" w:rsidRDefault="00744F3A" w:rsidP="00A06685">
            <w:r w:rsidRPr="002D2326">
              <w:t>WHO</w:t>
            </w:r>
          </w:p>
        </w:tc>
      </w:tr>
      <w:tr w:rsidR="00744F3A" w:rsidRPr="002D2326" w14:paraId="7A18A34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41973DF"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6F7F1A16" w14:textId="77777777" w:rsidR="00744F3A" w:rsidRPr="002D2326" w:rsidRDefault="00744F3A" w:rsidP="00A06685">
            <w:pPr>
              <w:rPr>
                <w:rStyle w:val="HeaderChar"/>
              </w:rPr>
            </w:pPr>
            <w:hyperlink r:id="rId34" w:tgtFrame="_blank" w:history="1">
              <w:r w:rsidRPr="002D2326">
                <w:rPr>
                  <w:rStyle w:val="Hyperlink"/>
                  <w:color w:val="337AB7"/>
                  <w:sz w:val="21"/>
                  <w:szCs w:val="21"/>
                  <w:shd w:val="clear" w:color="auto" w:fill="E0E0E0"/>
                </w:rPr>
                <w:t>United Nations Sustainable Development Goals Metadata (pdf 865kB)</w:t>
              </w:r>
            </w:hyperlink>
          </w:p>
        </w:tc>
      </w:tr>
      <w:tr w:rsidR="00744F3A" w:rsidRPr="002D2326" w14:paraId="087469A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E3D644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343C4D76" w14:textId="77777777" w:rsidR="00744F3A" w:rsidRPr="002D2326" w:rsidRDefault="00744F3A" w:rsidP="00A06685"/>
        </w:tc>
      </w:tr>
      <w:tr w:rsidR="00744F3A" w:rsidRPr="002D2326" w14:paraId="2113F906" w14:textId="77777777" w:rsidTr="00A06685">
        <w:tc>
          <w:tcPr>
            <w:tcW w:w="2689" w:type="dxa"/>
            <w:tcBorders>
              <w:top w:val="single" w:sz="4" w:space="0" w:color="auto"/>
              <w:left w:val="single" w:sz="4" w:space="0" w:color="auto"/>
              <w:bottom w:val="single" w:sz="4" w:space="0" w:color="auto"/>
              <w:right w:val="single" w:sz="4" w:space="0" w:color="auto"/>
            </w:tcBorders>
          </w:tcPr>
          <w:p w14:paraId="750617F0" w14:textId="77777777" w:rsidR="00744F3A" w:rsidRPr="002D2326" w:rsidRDefault="00744F3A" w:rsidP="00A06685">
            <w:pPr>
              <w:ind w:right="283"/>
              <w:jc w:val="both"/>
            </w:pPr>
            <w:r w:rsidRPr="002D2326">
              <w:t xml:space="preserve">Source Organization </w:t>
            </w:r>
          </w:p>
          <w:p w14:paraId="05D13E1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7479B0C" w14:textId="77777777" w:rsidR="00744F3A" w:rsidRPr="002D2326" w:rsidRDefault="00744F3A" w:rsidP="00A06685">
            <w:r w:rsidRPr="002D2326">
              <w:t>Ministry of Health</w:t>
            </w:r>
          </w:p>
        </w:tc>
      </w:tr>
      <w:tr w:rsidR="00744F3A" w:rsidRPr="002D2326" w14:paraId="385DD7F0" w14:textId="77777777" w:rsidTr="00A06685">
        <w:tc>
          <w:tcPr>
            <w:tcW w:w="2689" w:type="dxa"/>
            <w:tcBorders>
              <w:top w:val="single" w:sz="4" w:space="0" w:color="auto"/>
              <w:left w:val="single" w:sz="4" w:space="0" w:color="auto"/>
              <w:bottom w:val="single" w:sz="4" w:space="0" w:color="auto"/>
              <w:right w:val="single" w:sz="4" w:space="0" w:color="auto"/>
            </w:tcBorders>
          </w:tcPr>
          <w:p w14:paraId="1645109B" w14:textId="77777777" w:rsidR="00744F3A" w:rsidRPr="002D2326" w:rsidRDefault="00744F3A" w:rsidP="00A06685">
            <w:r w:rsidRPr="002D2326">
              <w:t xml:space="preserve">Data Source </w:t>
            </w:r>
          </w:p>
        </w:tc>
        <w:tc>
          <w:tcPr>
            <w:tcW w:w="6945" w:type="dxa"/>
            <w:tcBorders>
              <w:top w:val="single" w:sz="4" w:space="0" w:color="auto"/>
              <w:left w:val="single" w:sz="4" w:space="0" w:color="auto"/>
              <w:bottom w:val="single" w:sz="4" w:space="0" w:color="auto"/>
              <w:right w:val="single" w:sz="4" w:space="0" w:color="auto"/>
            </w:tcBorders>
          </w:tcPr>
          <w:p w14:paraId="729AD156" w14:textId="77777777" w:rsidR="00744F3A" w:rsidRPr="002D2326" w:rsidRDefault="00744F3A" w:rsidP="00A06685">
            <w:r w:rsidRPr="002D2326">
              <w:t>Health Management Information System</w:t>
            </w:r>
          </w:p>
        </w:tc>
      </w:tr>
      <w:tr w:rsidR="00744F3A" w:rsidRPr="002D2326" w14:paraId="7529E1DF" w14:textId="77777777" w:rsidTr="00A06685">
        <w:tc>
          <w:tcPr>
            <w:tcW w:w="2689" w:type="dxa"/>
            <w:tcBorders>
              <w:top w:val="single" w:sz="4" w:space="0" w:color="auto"/>
              <w:left w:val="single" w:sz="4" w:space="0" w:color="auto"/>
              <w:bottom w:val="single" w:sz="4" w:space="0" w:color="auto"/>
              <w:right w:val="single" w:sz="4" w:space="0" w:color="auto"/>
            </w:tcBorders>
          </w:tcPr>
          <w:p w14:paraId="0331EA3B" w14:textId="77777777" w:rsidR="00744F3A" w:rsidRPr="002D2326" w:rsidRDefault="00744F3A" w:rsidP="00A06685">
            <w:r w:rsidRPr="002D2326">
              <w:t>Periodicity</w:t>
            </w:r>
          </w:p>
          <w:p w14:paraId="2CF39D5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8E71C00" w14:textId="77777777" w:rsidR="00744F3A" w:rsidRPr="002D2326" w:rsidRDefault="00744F3A" w:rsidP="00A06685">
            <w:r w:rsidRPr="002D2326">
              <w:t>Annual</w:t>
            </w:r>
          </w:p>
        </w:tc>
      </w:tr>
      <w:tr w:rsidR="00744F3A" w:rsidRPr="002D2326" w14:paraId="6D5596E3" w14:textId="77777777" w:rsidTr="00A06685">
        <w:tc>
          <w:tcPr>
            <w:tcW w:w="2689" w:type="dxa"/>
            <w:tcBorders>
              <w:top w:val="single" w:sz="4" w:space="0" w:color="auto"/>
              <w:left w:val="single" w:sz="4" w:space="0" w:color="auto"/>
              <w:bottom w:val="single" w:sz="4" w:space="0" w:color="auto"/>
              <w:right w:val="single" w:sz="4" w:space="0" w:color="auto"/>
            </w:tcBorders>
          </w:tcPr>
          <w:p w14:paraId="62CB18DA" w14:textId="77777777" w:rsidR="00744F3A" w:rsidRPr="002D2326" w:rsidRDefault="00744F3A" w:rsidP="00A06685">
            <w:pPr>
              <w:ind w:right="283"/>
              <w:jc w:val="both"/>
            </w:pPr>
            <w:r w:rsidRPr="002D2326">
              <w:t>Earliest available data</w:t>
            </w:r>
          </w:p>
          <w:p w14:paraId="2485525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9B3AF37" w14:textId="77777777" w:rsidR="00744F3A" w:rsidRPr="002D2326" w:rsidRDefault="00744F3A" w:rsidP="00A06685"/>
        </w:tc>
      </w:tr>
      <w:tr w:rsidR="00744F3A" w:rsidRPr="002D2326" w14:paraId="6B1F79FD" w14:textId="77777777" w:rsidTr="00A06685">
        <w:tc>
          <w:tcPr>
            <w:tcW w:w="2689" w:type="dxa"/>
            <w:tcBorders>
              <w:top w:val="single" w:sz="4" w:space="0" w:color="auto"/>
              <w:left w:val="single" w:sz="4" w:space="0" w:color="auto"/>
              <w:bottom w:val="single" w:sz="4" w:space="0" w:color="auto"/>
              <w:right w:val="single" w:sz="4" w:space="0" w:color="auto"/>
            </w:tcBorders>
          </w:tcPr>
          <w:p w14:paraId="078A6E5E" w14:textId="77777777" w:rsidR="00744F3A" w:rsidRPr="002D2326" w:rsidRDefault="00744F3A" w:rsidP="00A06685">
            <w:pPr>
              <w:ind w:right="283"/>
              <w:jc w:val="both"/>
            </w:pPr>
            <w:r w:rsidRPr="002D2326">
              <w:t>Link to data source/ The text to show instead of the URL</w:t>
            </w:r>
          </w:p>
          <w:p w14:paraId="64B8AED7"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1C184BC5" w14:textId="77777777" w:rsidR="00744F3A" w:rsidRPr="002D2326" w:rsidRDefault="00744F3A" w:rsidP="00A06685"/>
        </w:tc>
      </w:tr>
      <w:tr w:rsidR="00744F3A" w:rsidRPr="002D2326" w14:paraId="79879C45" w14:textId="77777777" w:rsidTr="00A06685">
        <w:tc>
          <w:tcPr>
            <w:tcW w:w="2689" w:type="dxa"/>
            <w:tcBorders>
              <w:top w:val="single" w:sz="4" w:space="0" w:color="auto"/>
              <w:left w:val="single" w:sz="4" w:space="0" w:color="auto"/>
              <w:bottom w:val="single" w:sz="4" w:space="0" w:color="auto"/>
              <w:right w:val="single" w:sz="4" w:space="0" w:color="auto"/>
            </w:tcBorders>
          </w:tcPr>
          <w:p w14:paraId="3197CC4F" w14:textId="77777777" w:rsidR="00744F3A" w:rsidRPr="002D2326" w:rsidRDefault="00744F3A" w:rsidP="00A06685">
            <w:pPr>
              <w:ind w:right="283"/>
              <w:jc w:val="both"/>
            </w:pPr>
            <w:r w:rsidRPr="002D2326">
              <w:t>Release date</w:t>
            </w:r>
          </w:p>
          <w:p w14:paraId="2785ADA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E645116" w14:textId="77777777" w:rsidR="00744F3A" w:rsidRPr="002D2326" w:rsidRDefault="00744F3A" w:rsidP="00A06685"/>
        </w:tc>
      </w:tr>
      <w:tr w:rsidR="00744F3A" w:rsidRPr="002D2326" w14:paraId="6460E215" w14:textId="77777777" w:rsidTr="00A06685">
        <w:tc>
          <w:tcPr>
            <w:tcW w:w="2689" w:type="dxa"/>
            <w:tcBorders>
              <w:top w:val="single" w:sz="4" w:space="0" w:color="auto"/>
              <w:left w:val="single" w:sz="4" w:space="0" w:color="auto"/>
              <w:bottom w:val="single" w:sz="4" w:space="0" w:color="auto"/>
              <w:right w:val="single" w:sz="4" w:space="0" w:color="auto"/>
            </w:tcBorders>
          </w:tcPr>
          <w:p w14:paraId="6282F6C1" w14:textId="77777777" w:rsidR="00744F3A" w:rsidRPr="002D2326" w:rsidRDefault="00744F3A" w:rsidP="00A06685">
            <w:pPr>
              <w:ind w:right="283"/>
              <w:jc w:val="both"/>
            </w:pPr>
            <w:r w:rsidRPr="002D2326">
              <w:t>Statistical classification</w:t>
            </w:r>
          </w:p>
          <w:p w14:paraId="5541355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1A7FB4F" w14:textId="77777777" w:rsidR="00744F3A" w:rsidRPr="002D2326" w:rsidRDefault="00744F3A" w:rsidP="00A06685"/>
        </w:tc>
      </w:tr>
      <w:tr w:rsidR="00744F3A" w:rsidRPr="002D2326" w14:paraId="14FACEC8" w14:textId="77777777" w:rsidTr="00A06685">
        <w:tc>
          <w:tcPr>
            <w:tcW w:w="2689" w:type="dxa"/>
            <w:tcBorders>
              <w:top w:val="single" w:sz="4" w:space="0" w:color="auto"/>
              <w:left w:val="single" w:sz="4" w:space="0" w:color="auto"/>
              <w:bottom w:val="single" w:sz="4" w:space="0" w:color="auto"/>
              <w:right w:val="single" w:sz="4" w:space="0" w:color="auto"/>
            </w:tcBorders>
          </w:tcPr>
          <w:p w14:paraId="73CE3E68" w14:textId="77777777" w:rsidR="00744F3A" w:rsidRPr="002D2326" w:rsidRDefault="00744F3A" w:rsidP="00A06685">
            <w:pPr>
              <w:ind w:right="283"/>
              <w:jc w:val="both"/>
            </w:pPr>
            <w:r w:rsidRPr="002D2326">
              <w:t>Contact details</w:t>
            </w:r>
          </w:p>
          <w:p w14:paraId="4A3D028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1961044" w14:textId="77777777" w:rsidR="00744F3A" w:rsidRPr="002D2326" w:rsidRDefault="00744F3A" w:rsidP="00A06685"/>
        </w:tc>
      </w:tr>
      <w:tr w:rsidR="00744F3A" w:rsidRPr="002D2326" w14:paraId="5893E87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4DB8C78"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25A8D22E" w14:textId="77777777" w:rsidR="00744F3A" w:rsidRPr="002D2326" w:rsidRDefault="00744F3A" w:rsidP="00A06685"/>
        </w:tc>
      </w:tr>
      <w:bookmarkEnd w:id="33"/>
    </w:tbl>
    <w:p w14:paraId="3D4A923F" w14:textId="77777777" w:rsidR="00744F3A" w:rsidRPr="002D2326" w:rsidRDefault="00744F3A" w:rsidP="00744F3A"/>
    <w:bookmarkEnd w:id="34"/>
    <w:p w14:paraId="70D95360" w14:textId="77777777" w:rsidR="00744F3A" w:rsidRPr="002D2326" w:rsidRDefault="00744F3A" w:rsidP="00744F3A">
      <w:pPr>
        <w:pStyle w:val="Heading2"/>
        <w:numPr>
          <w:ilvl w:val="0"/>
          <w:numId w:val="0"/>
        </w:numPr>
        <w:ind w:left="576"/>
        <w:rPr>
          <w:rFonts w:ascii="Arial" w:hAnsi="Arial" w:cs="Arial"/>
        </w:rPr>
      </w:pPr>
      <w:r w:rsidRPr="002D2326">
        <w:rPr>
          <w:rFonts w:ascii="Arial" w:hAnsi="Arial" w:cs="Arial"/>
        </w:rPr>
        <w:t>3.6.1 Death rate due to road traffic injuries</w:t>
      </w:r>
      <w:bookmarkEnd w:id="35"/>
    </w:p>
    <w:tbl>
      <w:tblPr>
        <w:tblStyle w:val="TableGrid"/>
        <w:tblW w:w="9634" w:type="dxa"/>
        <w:tblLook w:val="04A0" w:firstRow="1" w:lastRow="0" w:firstColumn="1" w:lastColumn="0" w:noHBand="0" w:noVBand="1"/>
      </w:tblPr>
      <w:tblGrid>
        <w:gridCol w:w="2689"/>
        <w:gridCol w:w="6945"/>
      </w:tblGrid>
      <w:tr w:rsidR="00744F3A" w:rsidRPr="002D2326" w14:paraId="268D8F96" w14:textId="77777777" w:rsidTr="00A06685">
        <w:trPr>
          <w:trHeight w:val="667"/>
        </w:trPr>
        <w:tc>
          <w:tcPr>
            <w:tcW w:w="9634" w:type="dxa"/>
            <w:gridSpan w:val="2"/>
          </w:tcPr>
          <w:p w14:paraId="5C60779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BD7F2E1" w14:textId="77777777" w:rsidR="00744F3A" w:rsidRPr="002D2326" w:rsidRDefault="00744F3A" w:rsidP="00A06685"/>
        </w:tc>
      </w:tr>
      <w:tr w:rsidR="00744F3A" w:rsidRPr="002D2326" w14:paraId="1367FE75" w14:textId="77777777" w:rsidTr="00A06685">
        <w:tc>
          <w:tcPr>
            <w:tcW w:w="2689" w:type="dxa"/>
          </w:tcPr>
          <w:p w14:paraId="1FCA2C0F" w14:textId="77777777" w:rsidR="00744F3A" w:rsidRPr="002D2326" w:rsidRDefault="00744F3A" w:rsidP="00A06685">
            <w:pPr>
              <w:ind w:right="283"/>
              <w:jc w:val="both"/>
            </w:pPr>
            <w:r w:rsidRPr="002D2326">
              <w:t>Definition</w:t>
            </w:r>
          </w:p>
          <w:p w14:paraId="2A0908A1" w14:textId="77777777" w:rsidR="00744F3A" w:rsidRPr="002D2326" w:rsidRDefault="00744F3A" w:rsidP="00A06685">
            <w:pPr>
              <w:ind w:right="283"/>
              <w:jc w:val="both"/>
            </w:pPr>
          </w:p>
        </w:tc>
        <w:tc>
          <w:tcPr>
            <w:tcW w:w="6945" w:type="dxa"/>
          </w:tcPr>
          <w:p w14:paraId="379CBF69" w14:textId="77777777" w:rsidR="00744F3A" w:rsidRPr="002D2326" w:rsidRDefault="00744F3A" w:rsidP="00A06685">
            <w:r w:rsidRPr="002D2326">
              <w:t>The number of road traffic death per 100,000 population.</w:t>
            </w:r>
          </w:p>
        </w:tc>
      </w:tr>
      <w:tr w:rsidR="00744F3A" w:rsidRPr="002D2326" w14:paraId="6EC16271" w14:textId="77777777" w:rsidTr="00A06685">
        <w:tc>
          <w:tcPr>
            <w:tcW w:w="2689" w:type="dxa"/>
          </w:tcPr>
          <w:p w14:paraId="179983C8" w14:textId="77777777" w:rsidR="00744F3A" w:rsidRPr="002D2326" w:rsidRDefault="00744F3A" w:rsidP="00A06685">
            <w:pPr>
              <w:ind w:right="283"/>
              <w:jc w:val="both"/>
            </w:pPr>
            <w:r w:rsidRPr="002D2326">
              <w:t>Geographic coverage</w:t>
            </w:r>
          </w:p>
          <w:p w14:paraId="776148C0" w14:textId="77777777" w:rsidR="00744F3A" w:rsidRPr="002D2326" w:rsidRDefault="00744F3A" w:rsidP="00A06685"/>
        </w:tc>
        <w:tc>
          <w:tcPr>
            <w:tcW w:w="6945" w:type="dxa"/>
          </w:tcPr>
          <w:p w14:paraId="6A30D752" w14:textId="77777777" w:rsidR="00744F3A" w:rsidRPr="002D2326" w:rsidRDefault="00744F3A" w:rsidP="00A06685">
            <w:r w:rsidRPr="002D2326">
              <w:t>National</w:t>
            </w:r>
          </w:p>
        </w:tc>
      </w:tr>
      <w:tr w:rsidR="00744F3A" w:rsidRPr="002D2326" w14:paraId="71A01955" w14:textId="77777777" w:rsidTr="00A06685">
        <w:tc>
          <w:tcPr>
            <w:tcW w:w="2689" w:type="dxa"/>
          </w:tcPr>
          <w:p w14:paraId="0BEA7A59" w14:textId="77777777" w:rsidR="00744F3A" w:rsidRPr="002D2326" w:rsidRDefault="00744F3A" w:rsidP="00A06685">
            <w:pPr>
              <w:ind w:right="283"/>
              <w:jc w:val="both"/>
            </w:pPr>
          </w:p>
          <w:p w14:paraId="3D644E05" w14:textId="77777777" w:rsidR="00744F3A" w:rsidRPr="002D2326" w:rsidRDefault="00744F3A" w:rsidP="00A06685">
            <w:pPr>
              <w:ind w:right="283"/>
              <w:jc w:val="both"/>
            </w:pPr>
            <w:r w:rsidRPr="002D2326">
              <w:t>Unit of Measurement</w:t>
            </w:r>
          </w:p>
          <w:p w14:paraId="4C11FDAB" w14:textId="77777777" w:rsidR="00744F3A" w:rsidRPr="002D2326" w:rsidRDefault="00744F3A" w:rsidP="00A06685">
            <w:pPr>
              <w:ind w:right="283"/>
              <w:jc w:val="both"/>
            </w:pPr>
          </w:p>
        </w:tc>
        <w:tc>
          <w:tcPr>
            <w:tcW w:w="6945" w:type="dxa"/>
          </w:tcPr>
          <w:p w14:paraId="693D5984" w14:textId="77777777" w:rsidR="00744F3A" w:rsidRPr="002D2326" w:rsidRDefault="00744F3A" w:rsidP="00A06685">
            <w:r w:rsidRPr="002D2326">
              <w:t>Per 100,000 population</w:t>
            </w:r>
          </w:p>
        </w:tc>
      </w:tr>
      <w:tr w:rsidR="00744F3A" w:rsidRPr="002D2326" w14:paraId="636CF0A4" w14:textId="77777777" w:rsidTr="00A06685">
        <w:tc>
          <w:tcPr>
            <w:tcW w:w="2689" w:type="dxa"/>
          </w:tcPr>
          <w:p w14:paraId="25F8BFCD" w14:textId="77777777" w:rsidR="00744F3A" w:rsidRPr="002D2326" w:rsidRDefault="00744F3A" w:rsidP="00A06685">
            <w:pPr>
              <w:ind w:right="283"/>
              <w:jc w:val="both"/>
            </w:pPr>
            <w:r w:rsidRPr="002D2326">
              <w:t>Computation method</w:t>
            </w:r>
          </w:p>
          <w:p w14:paraId="52E2E0EE" w14:textId="77777777" w:rsidR="00744F3A" w:rsidRPr="002D2326" w:rsidRDefault="00744F3A" w:rsidP="00A06685">
            <w:pPr>
              <w:ind w:right="283"/>
              <w:jc w:val="both"/>
            </w:pPr>
          </w:p>
        </w:tc>
        <w:tc>
          <w:tcPr>
            <w:tcW w:w="6945" w:type="dxa"/>
          </w:tcPr>
          <w:p w14:paraId="64DBF2E9" w14:textId="77777777" w:rsidR="00744F3A" w:rsidRDefault="00744F3A" w:rsidP="00A06685">
            <w:r w:rsidRPr="002D2326">
              <w:t>It is calculated as;</w:t>
            </w:r>
          </w:p>
          <w:p w14:paraId="6502B66D" w14:textId="77777777" w:rsidR="00744F3A" w:rsidRPr="002D2326" w:rsidRDefault="00744F3A" w:rsidP="00A06685"/>
          <w:p w14:paraId="341D4F03" w14:textId="77777777" w:rsidR="00744F3A" w:rsidRPr="002D2326" w:rsidRDefault="00744F3A" w:rsidP="00A06685">
            <m:oMathPara>
              <m:oMath>
                <m:f>
                  <m:fPr>
                    <m:ctrlPr>
                      <w:rPr>
                        <w:rFonts w:ascii="Cambria Math" w:hAnsi="Cambria Math"/>
                        <w:i/>
                      </w:rPr>
                    </m:ctrlPr>
                  </m:fPr>
                  <m:num>
                    <m:r>
                      <m:rPr>
                        <m:sty m:val="p"/>
                      </m:rPr>
                      <w:rPr>
                        <w:rFonts w:ascii="Cambria Math" w:hAnsi="Cambria Math"/>
                      </w:rPr>
                      <m:t>Number of deaths due to road traffic crashes</m:t>
                    </m:r>
                  </m:num>
                  <m:den>
                    <m:r>
                      <w:rPr>
                        <w:rFonts w:ascii="Cambria Math" w:hAnsi="Cambria Math"/>
                      </w:rPr>
                      <m:t>Population</m:t>
                    </m:r>
                  </m:den>
                </m:f>
                <m:r>
                  <w:rPr>
                    <w:rFonts w:ascii="Cambria Math" w:hAnsi="Cambria Math"/>
                  </w:rPr>
                  <m:t>×100,000</m:t>
                </m:r>
              </m:oMath>
            </m:oMathPara>
          </w:p>
        </w:tc>
      </w:tr>
      <w:tr w:rsidR="00744F3A" w:rsidRPr="002D2326" w14:paraId="4F3F6A59" w14:textId="77777777" w:rsidTr="00A06685">
        <w:tc>
          <w:tcPr>
            <w:tcW w:w="2689" w:type="dxa"/>
          </w:tcPr>
          <w:p w14:paraId="6558B983" w14:textId="77777777" w:rsidR="00744F3A" w:rsidRPr="002D2326" w:rsidRDefault="00744F3A" w:rsidP="00A06685">
            <w:pPr>
              <w:ind w:right="283"/>
              <w:jc w:val="both"/>
            </w:pPr>
            <w:r w:rsidRPr="002D2326">
              <w:t>Disaggregation</w:t>
            </w:r>
          </w:p>
          <w:p w14:paraId="17D1D30C" w14:textId="77777777" w:rsidR="00744F3A" w:rsidRPr="002D2326" w:rsidRDefault="00744F3A" w:rsidP="00A06685">
            <w:pPr>
              <w:ind w:right="283"/>
              <w:jc w:val="both"/>
            </w:pPr>
          </w:p>
        </w:tc>
        <w:tc>
          <w:tcPr>
            <w:tcW w:w="6945" w:type="dxa"/>
          </w:tcPr>
          <w:p w14:paraId="679A41E2" w14:textId="77777777" w:rsidR="00744F3A" w:rsidRPr="003B0213" w:rsidRDefault="00744F3A" w:rsidP="00744F3A">
            <w:pPr>
              <w:numPr>
                <w:ilvl w:val="0"/>
                <w:numId w:val="7"/>
              </w:numPr>
              <w:spacing w:after="0" w:line="240" w:lineRule="auto"/>
            </w:pPr>
            <w:r w:rsidRPr="003B0213">
              <w:t>by types of road users</w:t>
            </w:r>
          </w:p>
          <w:p w14:paraId="23DE62BB" w14:textId="77777777" w:rsidR="00744F3A" w:rsidRPr="003B0213" w:rsidRDefault="00744F3A" w:rsidP="00744F3A">
            <w:pPr>
              <w:numPr>
                <w:ilvl w:val="0"/>
                <w:numId w:val="7"/>
              </w:numPr>
              <w:spacing w:after="0" w:line="240" w:lineRule="auto"/>
            </w:pPr>
            <w:r w:rsidRPr="003B0213">
              <w:t xml:space="preserve"> age</w:t>
            </w:r>
          </w:p>
          <w:p w14:paraId="257E5B6E" w14:textId="77777777" w:rsidR="00744F3A" w:rsidRPr="003B0213" w:rsidRDefault="00744F3A" w:rsidP="00744F3A">
            <w:pPr>
              <w:numPr>
                <w:ilvl w:val="0"/>
                <w:numId w:val="7"/>
              </w:numPr>
              <w:spacing w:after="0" w:line="240" w:lineRule="auto"/>
            </w:pPr>
            <w:r w:rsidRPr="003B0213">
              <w:t xml:space="preserve"> Sex</w:t>
            </w:r>
          </w:p>
          <w:p w14:paraId="7B8646FA" w14:textId="77777777" w:rsidR="00744F3A" w:rsidRPr="003B0213" w:rsidRDefault="00744F3A" w:rsidP="00744F3A">
            <w:pPr>
              <w:numPr>
                <w:ilvl w:val="0"/>
                <w:numId w:val="7"/>
              </w:numPr>
              <w:spacing w:after="0" w:line="240" w:lineRule="auto"/>
            </w:pPr>
            <w:r w:rsidRPr="003B0213">
              <w:t>Geographical: National, Province, District &amp; Residence (Urban &amp; Rural)</w:t>
            </w:r>
          </w:p>
          <w:p w14:paraId="695DD19D" w14:textId="77777777" w:rsidR="00744F3A" w:rsidRPr="002D2326" w:rsidRDefault="00744F3A" w:rsidP="00A06685">
            <w:pPr>
              <w:ind w:left="360"/>
            </w:pPr>
          </w:p>
        </w:tc>
      </w:tr>
      <w:tr w:rsidR="00744F3A" w:rsidRPr="002D2326" w14:paraId="4E17B2CA" w14:textId="77777777" w:rsidTr="00A06685">
        <w:tc>
          <w:tcPr>
            <w:tcW w:w="2689" w:type="dxa"/>
          </w:tcPr>
          <w:p w14:paraId="4EDFAAE7" w14:textId="77777777" w:rsidR="00744F3A" w:rsidRPr="002D2326" w:rsidRDefault="00744F3A" w:rsidP="00A06685">
            <w:pPr>
              <w:ind w:right="283"/>
            </w:pPr>
            <w:r w:rsidRPr="002D2326">
              <w:t>Comments and limitations/ Other Information</w:t>
            </w:r>
          </w:p>
          <w:p w14:paraId="75AC4033" w14:textId="77777777" w:rsidR="00744F3A" w:rsidRPr="002D2326" w:rsidRDefault="00744F3A" w:rsidP="00A06685">
            <w:pPr>
              <w:ind w:right="283"/>
              <w:jc w:val="both"/>
            </w:pPr>
          </w:p>
        </w:tc>
        <w:tc>
          <w:tcPr>
            <w:tcW w:w="6945" w:type="dxa"/>
          </w:tcPr>
          <w:p w14:paraId="6C27CE06" w14:textId="77777777" w:rsidR="00744F3A" w:rsidRPr="002D2326" w:rsidRDefault="00744F3A" w:rsidP="00A06685"/>
        </w:tc>
      </w:tr>
      <w:tr w:rsidR="00744F3A" w:rsidRPr="002D2326" w14:paraId="0CB4C99B" w14:textId="77777777" w:rsidTr="00A06685">
        <w:tc>
          <w:tcPr>
            <w:tcW w:w="9634" w:type="dxa"/>
            <w:gridSpan w:val="2"/>
          </w:tcPr>
          <w:p w14:paraId="7E32DDE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077BDB0" w14:textId="77777777" w:rsidR="00744F3A" w:rsidRPr="002D2326" w:rsidRDefault="00744F3A" w:rsidP="00A06685"/>
        </w:tc>
      </w:tr>
      <w:tr w:rsidR="00744F3A" w:rsidRPr="002D2326" w14:paraId="52761981" w14:textId="77777777" w:rsidTr="00A06685">
        <w:tc>
          <w:tcPr>
            <w:tcW w:w="2689" w:type="dxa"/>
          </w:tcPr>
          <w:p w14:paraId="0EA6E96C" w14:textId="77777777" w:rsidR="00744F3A" w:rsidRPr="002D2326" w:rsidRDefault="00744F3A" w:rsidP="00A06685">
            <w:pPr>
              <w:ind w:right="283"/>
              <w:jc w:val="both"/>
            </w:pPr>
            <w:r w:rsidRPr="002D2326">
              <w:t>Indicator Name</w:t>
            </w:r>
          </w:p>
        </w:tc>
        <w:tc>
          <w:tcPr>
            <w:tcW w:w="6945" w:type="dxa"/>
          </w:tcPr>
          <w:p w14:paraId="3455965C" w14:textId="77777777" w:rsidR="00744F3A" w:rsidRPr="002D2326" w:rsidRDefault="00744F3A" w:rsidP="00A06685">
            <w:r w:rsidRPr="002D2326">
              <w:t>Death rate due to road traffic injuries</w:t>
            </w:r>
          </w:p>
        </w:tc>
      </w:tr>
      <w:tr w:rsidR="00744F3A" w:rsidRPr="002D2326" w14:paraId="35583CDC" w14:textId="77777777" w:rsidTr="00A06685">
        <w:tc>
          <w:tcPr>
            <w:tcW w:w="2689" w:type="dxa"/>
          </w:tcPr>
          <w:p w14:paraId="17BD5666" w14:textId="77777777" w:rsidR="00744F3A" w:rsidRPr="002D2326" w:rsidRDefault="00744F3A" w:rsidP="00A06685">
            <w:pPr>
              <w:ind w:right="283"/>
              <w:jc w:val="both"/>
            </w:pPr>
            <w:r w:rsidRPr="002D2326">
              <w:t>Indicator Number</w:t>
            </w:r>
          </w:p>
        </w:tc>
        <w:tc>
          <w:tcPr>
            <w:tcW w:w="6945" w:type="dxa"/>
          </w:tcPr>
          <w:p w14:paraId="55A851D5" w14:textId="77777777" w:rsidR="00744F3A" w:rsidRPr="002D2326" w:rsidRDefault="00744F3A" w:rsidP="00A06685"/>
        </w:tc>
      </w:tr>
      <w:tr w:rsidR="00744F3A" w:rsidRPr="002D2326" w14:paraId="79C14CD0" w14:textId="77777777" w:rsidTr="00A06685">
        <w:tc>
          <w:tcPr>
            <w:tcW w:w="2689" w:type="dxa"/>
          </w:tcPr>
          <w:p w14:paraId="15238DA7" w14:textId="77777777" w:rsidR="00744F3A" w:rsidRPr="002D2326" w:rsidRDefault="00744F3A" w:rsidP="00A06685">
            <w:r w:rsidRPr="002D2326">
              <w:t>Target Name</w:t>
            </w:r>
          </w:p>
          <w:p w14:paraId="0FFE0F52" w14:textId="77777777" w:rsidR="00744F3A" w:rsidRPr="002D2326" w:rsidRDefault="00744F3A" w:rsidP="00A06685"/>
        </w:tc>
        <w:tc>
          <w:tcPr>
            <w:tcW w:w="6945" w:type="dxa"/>
          </w:tcPr>
          <w:p w14:paraId="209E737D" w14:textId="77777777" w:rsidR="00744F3A" w:rsidRPr="002D2326" w:rsidRDefault="00744F3A" w:rsidP="00A06685">
            <w:r w:rsidRPr="002D2326">
              <w:t>By 2020, halve the number of global deaths and injuries from road traffic accidents</w:t>
            </w:r>
          </w:p>
        </w:tc>
      </w:tr>
      <w:tr w:rsidR="00744F3A" w:rsidRPr="002D2326" w14:paraId="285D7F15" w14:textId="77777777" w:rsidTr="00A06685">
        <w:tc>
          <w:tcPr>
            <w:tcW w:w="2689" w:type="dxa"/>
          </w:tcPr>
          <w:p w14:paraId="07ACAF91" w14:textId="77777777" w:rsidR="00744F3A" w:rsidRPr="002D2326" w:rsidRDefault="00744F3A" w:rsidP="00A06685">
            <w:pPr>
              <w:ind w:right="283"/>
              <w:jc w:val="both"/>
            </w:pPr>
            <w:r w:rsidRPr="002D2326">
              <w:t>Target Number</w:t>
            </w:r>
          </w:p>
        </w:tc>
        <w:tc>
          <w:tcPr>
            <w:tcW w:w="6945" w:type="dxa"/>
          </w:tcPr>
          <w:p w14:paraId="06D805A7" w14:textId="77777777" w:rsidR="00744F3A" w:rsidRPr="002D2326" w:rsidRDefault="00744F3A" w:rsidP="00A06685">
            <w:r w:rsidRPr="002D2326">
              <w:t>3.6</w:t>
            </w:r>
          </w:p>
        </w:tc>
      </w:tr>
      <w:tr w:rsidR="00744F3A" w:rsidRPr="002D2326" w14:paraId="0D366AAE" w14:textId="77777777" w:rsidTr="00A06685">
        <w:tc>
          <w:tcPr>
            <w:tcW w:w="2689" w:type="dxa"/>
          </w:tcPr>
          <w:p w14:paraId="25E110F0" w14:textId="77777777" w:rsidR="00744F3A" w:rsidRPr="002D2326" w:rsidRDefault="00744F3A" w:rsidP="00A06685">
            <w:pPr>
              <w:ind w:right="283"/>
            </w:pPr>
            <w:r w:rsidRPr="002D2326">
              <w:lastRenderedPageBreak/>
              <w:t>Global Indicator Description</w:t>
            </w:r>
          </w:p>
        </w:tc>
        <w:tc>
          <w:tcPr>
            <w:tcW w:w="6945" w:type="dxa"/>
          </w:tcPr>
          <w:p w14:paraId="46538587" w14:textId="77777777" w:rsidR="00744F3A" w:rsidRPr="002D2326" w:rsidRDefault="00744F3A" w:rsidP="00A06685"/>
        </w:tc>
      </w:tr>
      <w:tr w:rsidR="00744F3A" w:rsidRPr="002D2326" w14:paraId="7C2FD610" w14:textId="77777777" w:rsidTr="00A06685">
        <w:tc>
          <w:tcPr>
            <w:tcW w:w="2689" w:type="dxa"/>
          </w:tcPr>
          <w:p w14:paraId="7BA7587E" w14:textId="77777777" w:rsidR="00744F3A" w:rsidRPr="002D2326" w:rsidRDefault="00744F3A" w:rsidP="00A06685">
            <w:pPr>
              <w:ind w:right="283"/>
              <w:jc w:val="both"/>
            </w:pPr>
            <w:r w:rsidRPr="002D2326">
              <w:t>UN designated tier</w:t>
            </w:r>
          </w:p>
        </w:tc>
        <w:tc>
          <w:tcPr>
            <w:tcW w:w="6945" w:type="dxa"/>
          </w:tcPr>
          <w:p w14:paraId="5DFADE52" w14:textId="77777777" w:rsidR="00744F3A" w:rsidRPr="002D2326" w:rsidRDefault="00744F3A" w:rsidP="00A06685">
            <w:r w:rsidRPr="002D2326">
              <w:t>1</w:t>
            </w:r>
          </w:p>
        </w:tc>
      </w:tr>
      <w:tr w:rsidR="00744F3A" w:rsidRPr="002D2326" w14:paraId="77D0F567" w14:textId="77777777" w:rsidTr="00A06685">
        <w:tc>
          <w:tcPr>
            <w:tcW w:w="2689" w:type="dxa"/>
          </w:tcPr>
          <w:p w14:paraId="523421B1" w14:textId="77777777" w:rsidR="00744F3A" w:rsidRPr="002D2326" w:rsidRDefault="00744F3A" w:rsidP="00A06685">
            <w:pPr>
              <w:ind w:right="283"/>
              <w:jc w:val="both"/>
            </w:pPr>
            <w:r w:rsidRPr="002D2326">
              <w:t>UN custodian agency</w:t>
            </w:r>
          </w:p>
        </w:tc>
        <w:tc>
          <w:tcPr>
            <w:tcW w:w="6945" w:type="dxa"/>
          </w:tcPr>
          <w:p w14:paraId="34FD6323" w14:textId="77777777" w:rsidR="00744F3A" w:rsidRPr="002D2326" w:rsidRDefault="00744F3A" w:rsidP="00A06685">
            <w:r w:rsidRPr="002D2326">
              <w:t>WHO</w:t>
            </w:r>
          </w:p>
        </w:tc>
      </w:tr>
      <w:tr w:rsidR="00744F3A" w:rsidRPr="002D2326" w14:paraId="7C6D027A" w14:textId="77777777" w:rsidTr="00A06685">
        <w:tc>
          <w:tcPr>
            <w:tcW w:w="2689" w:type="dxa"/>
          </w:tcPr>
          <w:p w14:paraId="26635965" w14:textId="77777777" w:rsidR="00744F3A" w:rsidRPr="002D2326" w:rsidRDefault="00744F3A" w:rsidP="00A06685">
            <w:pPr>
              <w:ind w:right="283"/>
              <w:jc w:val="both"/>
            </w:pPr>
            <w:r w:rsidRPr="002D2326">
              <w:t>Link to UN metadata</w:t>
            </w:r>
          </w:p>
        </w:tc>
        <w:tc>
          <w:tcPr>
            <w:tcW w:w="6945" w:type="dxa"/>
          </w:tcPr>
          <w:p w14:paraId="4C693D99" w14:textId="77777777" w:rsidR="00744F3A" w:rsidRPr="002D2326" w:rsidRDefault="00744F3A" w:rsidP="00A06685">
            <w:pPr>
              <w:rPr>
                <w:rStyle w:val="FollowedHyperlink"/>
              </w:rPr>
            </w:pPr>
            <w:hyperlink r:id="rId35" w:tgtFrame="_blank" w:history="1">
              <w:r w:rsidRPr="002D2326">
                <w:rPr>
                  <w:rStyle w:val="FollowedHyperlink"/>
                </w:rPr>
                <w:t>United Nations Sustainable Development Goals Metadata (PDF 213 KB)</w:t>
              </w:r>
            </w:hyperlink>
          </w:p>
        </w:tc>
      </w:tr>
      <w:tr w:rsidR="00744F3A" w:rsidRPr="002D2326" w14:paraId="3400AE86" w14:textId="77777777" w:rsidTr="00A06685">
        <w:tc>
          <w:tcPr>
            <w:tcW w:w="9634" w:type="dxa"/>
            <w:gridSpan w:val="2"/>
          </w:tcPr>
          <w:p w14:paraId="7D04F1BC"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1BABD65" w14:textId="77777777" w:rsidR="00744F3A" w:rsidRPr="002D2326" w:rsidRDefault="00744F3A" w:rsidP="00A06685"/>
        </w:tc>
      </w:tr>
      <w:tr w:rsidR="00744F3A" w:rsidRPr="002D2326" w14:paraId="27DA1F03" w14:textId="77777777" w:rsidTr="00A06685">
        <w:tc>
          <w:tcPr>
            <w:tcW w:w="2689" w:type="dxa"/>
          </w:tcPr>
          <w:p w14:paraId="19341490" w14:textId="77777777" w:rsidR="00744F3A" w:rsidRPr="002D2326" w:rsidRDefault="00744F3A" w:rsidP="00A06685">
            <w:pPr>
              <w:ind w:right="283"/>
              <w:jc w:val="both"/>
            </w:pPr>
            <w:r w:rsidRPr="002D2326">
              <w:t>Source Organization</w:t>
            </w:r>
          </w:p>
          <w:p w14:paraId="7E058F88" w14:textId="77777777" w:rsidR="00744F3A" w:rsidRPr="002D2326" w:rsidRDefault="00744F3A" w:rsidP="00A06685">
            <w:pPr>
              <w:ind w:right="283"/>
              <w:jc w:val="both"/>
            </w:pPr>
          </w:p>
        </w:tc>
        <w:tc>
          <w:tcPr>
            <w:tcW w:w="6945" w:type="dxa"/>
          </w:tcPr>
          <w:p w14:paraId="36604F97" w14:textId="77777777" w:rsidR="00744F3A" w:rsidRPr="002D2326" w:rsidRDefault="00744F3A" w:rsidP="00A06685">
            <w:r w:rsidRPr="002D2326">
              <w:t>Ministry of Health</w:t>
            </w:r>
          </w:p>
        </w:tc>
      </w:tr>
      <w:tr w:rsidR="00744F3A" w:rsidRPr="002D2326" w14:paraId="0C6BC86A" w14:textId="77777777" w:rsidTr="00A06685">
        <w:tc>
          <w:tcPr>
            <w:tcW w:w="2689" w:type="dxa"/>
          </w:tcPr>
          <w:p w14:paraId="75E470AE" w14:textId="77777777" w:rsidR="00744F3A" w:rsidRPr="002D2326" w:rsidRDefault="00744F3A" w:rsidP="00A06685">
            <w:r w:rsidRPr="002D2326">
              <w:t xml:space="preserve">Data Source </w:t>
            </w:r>
          </w:p>
        </w:tc>
        <w:tc>
          <w:tcPr>
            <w:tcW w:w="6945" w:type="dxa"/>
          </w:tcPr>
          <w:p w14:paraId="57C3C50F" w14:textId="77777777" w:rsidR="00744F3A" w:rsidRPr="002D2326" w:rsidRDefault="00744F3A" w:rsidP="00A06685">
            <w:r w:rsidRPr="002D2326">
              <w:t>HMIS</w:t>
            </w:r>
          </w:p>
        </w:tc>
      </w:tr>
      <w:tr w:rsidR="00744F3A" w:rsidRPr="002D2326" w14:paraId="5C904D72" w14:textId="77777777" w:rsidTr="00A06685">
        <w:tc>
          <w:tcPr>
            <w:tcW w:w="2689" w:type="dxa"/>
          </w:tcPr>
          <w:p w14:paraId="1DF43691" w14:textId="77777777" w:rsidR="00744F3A" w:rsidRPr="002D2326" w:rsidRDefault="00744F3A" w:rsidP="00A06685">
            <w:r w:rsidRPr="002D2326">
              <w:t>Periodicity</w:t>
            </w:r>
          </w:p>
          <w:p w14:paraId="3CDE2B06" w14:textId="77777777" w:rsidR="00744F3A" w:rsidRPr="002D2326" w:rsidRDefault="00744F3A" w:rsidP="00A06685"/>
        </w:tc>
        <w:tc>
          <w:tcPr>
            <w:tcW w:w="6945" w:type="dxa"/>
          </w:tcPr>
          <w:p w14:paraId="3225508F" w14:textId="77777777" w:rsidR="00744F3A" w:rsidRPr="002D2326" w:rsidRDefault="00744F3A" w:rsidP="00A06685">
            <w:r w:rsidRPr="002D2326">
              <w:t>Annual</w:t>
            </w:r>
          </w:p>
        </w:tc>
      </w:tr>
      <w:tr w:rsidR="00744F3A" w:rsidRPr="002D2326" w14:paraId="010A27B2" w14:textId="77777777" w:rsidTr="00A06685">
        <w:tc>
          <w:tcPr>
            <w:tcW w:w="2689" w:type="dxa"/>
          </w:tcPr>
          <w:p w14:paraId="26F803E7" w14:textId="77777777" w:rsidR="00744F3A" w:rsidRPr="002D2326" w:rsidRDefault="00744F3A" w:rsidP="00A06685">
            <w:pPr>
              <w:ind w:right="283"/>
              <w:jc w:val="both"/>
            </w:pPr>
            <w:r w:rsidRPr="002D2326">
              <w:t>Earliest available data</w:t>
            </w:r>
          </w:p>
          <w:p w14:paraId="13BA8791" w14:textId="77777777" w:rsidR="00744F3A" w:rsidRPr="002D2326" w:rsidRDefault="00744F3A" w:rsidP="00A06685"/>
        </w:tc>
        <w:tc>
          <w:tcPr>
            <w:tcW w:w="6945" w:type="dxa"/>
          </w:tcPr>
          <w:p w14:paraId="75EF8690" w14:textId="77777777" w:rsidR="00744F3A" w:rsidRPr="002D2326" w:rsidRDefault="00744F3A" w:rsidP="00A06685"/>
        </w:tc>
      </w:tr>
      <w:tr w:rsidR="00744F3A" w:rsidRPr="002D2326" w14:paraId="4D1186A6" w14:textId="77777777" w:rsidTr="00A06685">
        <w:tc>
          <w:tcPr>
            <w:tcW w:w="2689" w:type="dxa"/>
          </w:tcPr>
          <w:p w14:paraId="7DA181FF" w14:textId="77777777" w:rsidR="00744F3A" w:rsidRPr="002D2326" w:rsidRDefault="00744F3A" w:rsidP="00A06685">
            <w:pPr>
              <w:ind w:right="283"/>
              <w:jc w:val="both"/>
            </w:pPr>
            <w:r w:rsidRPr="002D2326">
              <w:t>Link to data source/ The text to show instead of the URL</w:t>
            </w:r>
          </w:p>
          <w:p w14:paraId="38050588" w14:textId="77777777" w:rsidR="00744F3A" w:rsidRPr="002D2326" w:rsidRDefault="00744F3A" w:rsidP="00A06685">
            <w:pPr>
              <w:ind w:right="283"/>
              <w:jc w:val="both"/>
              <w:rPr>
                <w:lang w:val="en-US"/>
              </w:rPr>
            </w:pPr>
          </w:p>
        </w:tc>
        <w:tc>
          <w:tcPr>
            <w:tcW w:w="6945" w:type="dxa"/>
          </w:tcPr>
          <w:p w14:paraId="33B1F505" w14:textId="77777777" w:rsidR="00744F3A" w:rsidRPr="002D2326" w:rsidRDefault="00744F3A" w:rsidP="00A06685"/>
        </w:tc>
      </w:tr>
      <w:tr w:rsidR="00744F3A" w:rsidRPr="002D2326" w14:paraId="202C8A69" w14:textId="77777777" w:rsidTr="00A06685">
        <w:tc>
          <w:tcPr>
            <w:tcW w:w="2689" w:type="dxa"/>
          </w:tcPr>
          <w:p w14:paraId="3467733C" w14:textId="77777777" w:rsidR="00744F3A" w:rsidRPr="002D2326" w:rsidRDefault="00744F3A" w:rsidP="00A06685">
            <w:pPr>
              <w:ind w:right="283"/>
              <w:jc w:val="both"/>
            </w:pPr>
            <w:r w:rsidRPr="002D2326">
              <w:t>Release date</w:t>
            </w:r>
          </w:p>
          <w:p w14:paraId="7FBC91F8" w14:textId="77777777" w:rsidR="00744F3A" w:rsidRPr="002D2326" w:rsidRDefault="00744F3A" w:rsidP="00A06685"/>
        </w:tc>
        <w:tc>
          <w:tcPr>
            <w:tcW w:w="6945" w:type="dxa"/>
          </w:tcPr>
          <w:p w14:paraId="0038DABF" w14:textId="77777777" w:rsidR="00744F3A" w:rsidRPr="002D2326" w:rsidRDefault="00744F3A" w:rsidP="00A06685"/>
        </w:tc>
      </w:tr>
      <w:tr w:rsidR="00744F3A" w:rsidRPr="002D2326" w14:paraId="2F8F5E70" w14:textId="77777777" w:rsidTr="00A06685">
        <w:tc>
          <w:tcPr>
            <w:tcW w:w="2689" w:type="dxa"/>
          </w:tcPr>
          <w:p w14:paraId="67C69A63" w14:textId="77777777" w:rsidR="00744F3A" w:rsidRPr="002D2326" w:rsidRDefault="00744F3A" w:rsidP="00A06685">
            <w:pPr>
              <w:ind w:right="283"/>
              <w:jc w:val="both"/>
            </w:pPr>
            <w:r w:rsidRPr="002D2326">
              <w:t>Statistical classification</w:t>
            </w:r>
          </w:p>
          <w:p w14:paraId="491DB1B0" w14:textId="77777777" w:rsidR="00744F3A" w:rsidRPr="002D2326" w:rsidRDefault="00744F3A" w:rsidP="00A06685"/>
        </w:tc>
        <w:tc>
          <w:tcPr>
            <w:tcW w:w="6945" w:type="dxa"/>
          </w:tcPr>
          <w:p w14:paraId="13369218" w14:textId="77777777" w:rsidR="00744F3A" w:rsidRPr="002D2326" w:rsidRDefault="00744F3A" w:rsidP="00A06685">
            <w:r>
              <w:t>Death registration data using ICD-10</w:t>
            </w:r>
          </w:p>
        </w:tc>
      </w:tr>
      <w:tr w:rsidR="00744F3A" w:rsidRPr="002D2326" w14:paraId="0864561D" w14:textId="77777777" w:rsidTr="00A06685">
        <w:tc>
          <w:tcPr>
            <w:tcW w:w="2689" w:type="dxa"/>
          </w:tcPr>
          <w:p w14:paraId="2A26BF9D" w14:textId="77777777" w:rsidR="00744F3A" w:rsidRPr="002D2326" w:rsidRDefault="00744F3A" w:rsidP="00A06685">
            <w:pPr>
              <w:ind w:right="283"/>
              <w:jc w:val="both"/>
            </w:pPr>
            <w:r w:rsidRPr="002D2326">
              <w:t>Contact details</w:t>
            </w:r>
          </w:p>
          <w:p w14:paraId="2B91A41B" w14:textId="77777777" w:rsidR="00744F3A" w:rsidRPr="002D2326" w:rsidRDefault="00744F3A" w:rsidP="00A06685">
            <w:pPr>
              <w:ind w:right="283"/>
              <w:jc w:val="both"/>
            </w:pPr>
          </w:p>
        </w:tc>
        <w:tc>
          <w:tcPr>
            <w:tcW w:w="6945" w:type="dxa"/>
          </w:tcPr>
          <w:p w14:paraId="0D5170E2" w14:textId="77777777" w:rsidR="00744F3A" w:rsidRPr="002D2326" w:rsidRDefault="00744F3A" w:rsidP="00A06685"/>
        </w:tc>
      </w:tr>
      <w:tr w:rsidR="00744F3A" w:rsidRPr="002D2326" w14:paraId="5807FB0C" w14:textId="77777777" w:rsidTr="00A06685">
        <w:tc>
          <w:tcPr>
            <w:tcW w:w="2689" w:type="dxa"/>
          </w:tcPr>
          <w:p w14:paraId="0C483901" w14:textId="77777777" w:rsidR="00744F3A" w:rsidRPr="002D2326" w:rsidRDefault="00744F3A" w:rsidP="00A06685">
            <w:pPr>
              <w:ind w:right="283"/>
              <w:jc w:val="both"/>
            </w:pPr>
            <w:r w:rsidRPr="002D2326">
              <w:t>Other Information</w:t>
            </w:r>
          </w:p>
        </w:tc>
        <w:tc>
          <w:tcPr>
            <w:tcW w:w="6945" w:type="dxa"/>
          </w:tcPr>
          <w:p w14:paraId="49BFA41E" w14:textId="77777777" w:rsidR="00744F3A" w:rsidRPr="002D2326" w:rsidRDefault="00744F3A" w:rsidP="00A06685"/>
        </w:tc>
      </w:tr>
      <w:bookmarkEnd w:id="18"/>
    </w:tbl>
    <w:p w14:paraId="4536E7A1" w14:textId="77777777" w:rsidR="00744F3A" w:rsidRPr="002D2326" w:rsidRDefault="00744F3A" w:rsidP="00744F3A"/>
    <w:p w14:paraId="6660F762" w14:textId="77777777" w:rsidR="00744F3A" w:rsidRPr="002D2326" w:rsidRDefault="00744F3A" w:rsidP="00744F3A">
      <w:pPr>
        <w:pStyle w:val="Heading2"/>
        <w:numPr>
          <w:ilvl w:val="0"/>
          <w:numId w:val="0"/>
        </w:numPr>
        <w:ind w:left="576"/>
        <w:rPr>
          <w:rFonts w:ascii="Arial" w:hAnsi="Arial" w:cs="Arial"/>
        </w:rPr>
      </w:pPr>
      <w:bookmarkStart w:id="36" w:name="_Toc517414064"/>
      <w:bookmarkStart w:id="37" w:name="_Toc533147112"/>
      <w:bookmarkStart w:id="38" w:name="_Toc517414120"/>
      <w:bookmarkStart w:id="39" w:name="_Hlk524614901"/>
      <w:r w:rsidRPr="002D2326">
        <w:rPr>
          <w:rFonts w:ascii="Arial" w:hAnsi="Arial" w:cs="Arial"/>
        </w:rPr>
        <w:t>3.7.1 Proportion of women of reproductive age (aged 15-49 years) who have their need for family planning satisfied with modern methods</w:t>
      </w:r>
      <w:bookmarkEnd w:id="36"/>
      <w:bookmarkEnd w:id="37"/>
    </w:p>
    <w:tbl>
      <w:tblPr>
        <w:tblStyle w:val="TableGrid"/>
        <w:tblW w:w="9634" w:type="dxa"/>
        <w:tblLook w:val="04A0" w:firstRow="1" w:lastRow="0" w:firstColumn="1" w:lastColumn="0" w:noHBand="0" w:noVBand="1"/>
      </w:tblPr>
      <w:tblGrid>
        <w:gridCol w:w="2689"/>
        <w:gridCol w:w="6945"/>
      </w:tblGrid>
      <w:tr w:rsidR="00744F3A" w:rsidRPr="002D2326" w14:paraId="184ED71C"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0FF5A0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4F2D4F7A" w14:textId="77777777" w:rsidR="00744F3A" w:rsidRPr="002D2326" w:rsidRDefault="00744F3A" w:rsidP="00A06685"/>
        </w:tc>
      </w:tr>
      <w:tr w:rsidR="00744F3A" w:rsidRPr="002D2326" w14:paraId="58CA92A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39F1435" w14:textId="77777777" w:rsidR="00744F3A" w:rsidRPr="002D2326" w:rsidRDefault="00744F3A" w:rsidP="00A06685">
            <w:pPr>
              <w:ind w:right="283"/>
              <w:jc w:val="both"/>
            </w:pPr>
            <w:r w:rsidRPr="002D2326">
              <w:t>Indicator Available</w:t>
            </w:r>
          </w:p>
        </w:tc>
        <w:tc>
          <w:tcPr>
            <w:tcW w:w="6945" w:type="dxa"/>
            <w:tcBorders>
              <w:top w:val="single" w:sz="4" w:space="0" w:color="auto"/>
              <w:left w:val="single" w:sz="4" w:space="0" w:color="auto"/>
              <w:bottom w:val="single" w:sz="4" w:space="0" w:color="auto"/>
              <w:right w:val="single" w:sz="4" w:space="0" w:color="auto"/>
            </w:tcBorders>
            <w:hideMark/>
          </w:tcPr>
          <w:p w14:paraId="28D6F039" w14:textId="77777777" w:rsidR="00744F3A" w:rsidRPr="002D2326" w:rsidRDefault="00744F3A" w:rsidP="00A06685">
            <w:r w:rsidRPr="002D2326">
              <w:t>Percentage of currently married women age 15-49 with met need for family planning, Percentage of demand satisfied by modern methods</w:t>
            </w:r>
          </w:p>
        </w:tc>
      </w:tr>
      <w:tr w:rsidR="00744F3A" w:rsidRPr="002D2326" w14:paraId="3C4D3366" w14:textId="77777777" w:rsidTr="00A06685">
        <w:tc>
          <w:tcPr>
            <w:tcW w:w="2689" w:type="dxa"/>
            <w:tcBorders>
              <w:top w:val="single" w:sz="4" w:space="0" w:color="auto"/>
              <w:left w:val="single" w:sz="4" w:space="0" w:color="auto"/>
              <w:bottom w:val="single" w:sz="4" w:space="0" w:color="auto"/>
              <w:right w:val="single" w:sz="4" w:space="0" w:color="auto"/>
            </w:tcBorders>
          </w:tcPr>
          <w:p w14:paraId="6E69B3C3" w14:textId="77777777" w:rsidR="00744F3A" w:rsidRPr="002D2326" w:rsidRDefault="00744F3A" w:rsidP="00A06685">
            <w:pPr>
              <w:ind w:right="283"/>
              <w:jc w:val="both"/>
            </w:pPr>
            <w:r w:rsidRPr="002D2326">
              <w:lastRenderedPageBreak/>
              <w:t>Definition</w:t>
            </w:r>
          </w:p>
          <w:p w14:paraId="6822338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31FAD45" w14:textId="77777777" w:rsidR="00744F3A" w:rsidRPr="002D2326" w:rsidRDefault="00744F3A" w:rsidP="00A06685">
            <w:pPr>
              <w:jc w:val="both"/>
            </w:pPr>
            <w:r w:rsidRPr="002D2326">
              <w:t>is defined as the percentage of women of reproductive age 15-49, either married or in a consensual union, who are using modern contraceptive method for family planning.</w:t>
            </w:r>
          </w:p>
          <w:p w14:paraId="7146E0C4" w14:textId="77777777" w:rsidR="00744F3A" w:rsidRPr="002D2326" w:rsidRDefault="00744F3A" w:rsidP="00A06685">
            <w:pPr>
              <w:jc w:val="both"/>
            </w:pPr>
          </w:p>
          <w:p w14:paraId="4729C1F5" w14:textId="77777777" w:rsidR="00744F3A" w:rsidRPr="002D2326" w:rsidRDefault="00744F3A" w:rsidP="00A06685">
            <w:pPr>
              <w:jc w:val="both"/>
            </w:pPr>
            <w:r w:rsidRPr="002D2326">
              <w:t>Modern methods include female sterilization, male sterilization, pill, IUD, injectables, implants, male condom, female condom, standard days method, and lactational amenorrhea method (LAM).</w:t>
            </w:r>
          </w:p>
          <w:p w14:paraId="28029D10" w14:textId="77777777" w:rsidR="00744F3A" w:rsidRPr="002D2326" w:rsidRDefault="00744F3A" w:rsidP="00A06685">
            <w:pPr>
              <w:jc w:val="both"/>
            </w:pPr>
          </w:p>
          <w:p w14:paraId="0750261D" w14:textId="77777777" w:rsidR="00744F3A" w:rsidRPr="002D2326" w:rsidRDefault="00744F3A" w:rsidP="00A06685">
            <w:pPr>
              <w:jc w:val="both"/>
            </w:pPr>
            <w:r w:rsidRPr="002D2326">
              <w:t>Women using contraception are considered to have a met need. Women using contraception who say they want no (more) children are considered to have a met need for limiting, and women who are using contraception and say they want to delay having a child or are unsure if or when they want a (another) child, are considered to have a met need for spacing.</w:t>
            </w:r>
          </w:p>
          <w:p w14:paraId="28D2DBF6" w14:textId="77777777" w:rsidR="00744F3A" w:rsidRPr="002D2326" w:rsidRDefault="00744F3A" w:rsidP="00A06685"/>
        </w:tc>
      </w:tr>
      <w:tr w:rsidR="00744F3A" w:rsidRPr="002D2326" w14:paraId="4C1C8917" w14:textId="77777777" w:rsidTr="00A06685">
        <w:tc>
          <w:tcPr>
            <w:tcW w:w="2689" w:type="dxa"/>
            <w:tcBorders>
              <w:top w:val="single" w:sz="4" w:space="0" w:color="auto"/>
              <w:left w:val="single" w:sz="4" w:space="0" w:color="auto"/>
              <w:bottom w:val="single" w:sz="4" w:space="0" w:color="auto"/>
              <w:right w:val="single" w:sz="4" w:space="0" w:color="auto"/>
            </w:tcBorders>
          </w:tcPr>
          <w:p w14:paraId="78B9B162" w14:textId="77777777" w:rsidR="00744F3A" w:rsidRPr="002D2326" w:rsidRDefault="00744F3A" w:rsidP="00A06685">
            <w:pPr>
              <w:ind w:right="283"/>
              <w:jc w:val="both"/>
            </w:pPr>
            <w:r w:rsidRPr="002D2326">
              <w:t>Geographic coverage</w:t>
            </w:r>
          </w:p>
          <w:p w14:paraId="06D6FAE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00655FE5" w14:textId="77777777" w:rsidR="00744F3A" w:rsidRPr="002D2326" w:rsidRDefault="00744F3A" w:rsidP="00A06685">
            <w:r w:rsidRPr="002D2326">
              <w:t>National</w:t>
            </w:r>
          </w:p>
        </w:tc>
      </w:tr>
      <w:tr w:rsidR="00744F3A" w:rsidRPr="002D2326" w14:paraId="41744078" w14:textId="77777777" w:rsidTr="00A06685">
        <w:tc>
          <w:tcPr>
            <w:tcW w:w="2689" w:type="dxa"/>
            <w:tcBorders>
              <w:top w:val="single" w:sz="4" w:space="0" w:color="auto"/>
              <w:left w:val="single" w:sz="4" w:space="0" w:color="auto"/>
              <w:bottom w:val="single" w:sz="4" w:space="0" w:color="auto"/>
              <w:right w:val="single" w:sz="4" w:space="0" w:color="auto"/>
            </w:tcBorders>
          </w:tcPr>
          <w:p w14:paraId="7DC41A55" w14:textId="77777777" w:rsidR="00744F3A" w:rsidRPr="002D2326" w:rsidRDefault="00744F3A" w:rsidP="00A06685">
            <w:pPr>
              <w:ind w:right="283"/>
              <w:jc w:val="both"/>
            </w:pPr>
          </w:p>
          <w:p w14:paraId="67333B71" w14:textId="77777777" w:rsidR="00744F3A" w:rsidRPr="002D2326" w:rsidRDefault="00744F3A" w:rsidP="00A06685">
            <w:pPr>
              <w:ind w:right="283"/>
              <w:jc w:val="both"/>
            </w:pPr>
            <w:r w:rsidRPr="002D2326">
              <w:t>Unit of Measurement</w:t>
            </w:r>
          </w:p>
          <w:p w14:paraId="337C54F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3D44552" w14:textId="77777777" w:rsidR="00744F3A" w:rsidRPr="002D2326" w:rsidRDefault="00744F3A" w:rsidP="00A06685">
            <w:r w:rsidRPr="002D2326">
              <w:t>Percentage (%)</w:t>
            </w:r>
          </w:p>
        </w:tc>
      </w:tr>
      <w:tr w:rsidR="00744F3A" w:rsidRPr="002D2326" w14:paraId="71EF6827" w14:textId="77777777" w:rsidTr="00A06685">
        <w:tc>
          <w:tcPr>
            <w:tcW w:w="2689" w:type="dxa"/>
            <w:tcBorders>
              <w:top w:val="single" w:sz="4" w:space="0" w:color="auto"/>
              <w:left w:val="single" w:sz="4" w:space="0" w:color="auto"/>
              <w:bottom w:val="single" w:sz="4" w:space="0" w:color="auto"/>
              <w:right w:val="single" w:sz="4" w:space="0" w:color="auto"/>
            </w:tcBorders>
          </w:tcPr>
          <w:p w14:paraId="23DA01BB" w14:textId="77777777" w:rsidR="00744F3A" w:rsidRPr="002D2326" w:rsidRDefault="00744F3A" w:rsidP="00A06685">
            <w:pPr>
              <w:ind w:right="283"/>
              <w:jc w:val="both"/>
            </w:pPr>
            <w:r w:rsidRPr="002D2326">
              <w:t>Computation method</w:t>
            </w:r>
          </w:p>
          <w:p w14:paraId="7D81170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C5C8AC8" w14:textId="77777777" w:rsidR="00744F3A" w:rsidRDefault="00744F3A" w:rsidP="00A06685">
            <w:r>
              <w:t>Number of currently married women using modern contraceptive methods divided by the sum of unmet need plus total contraceptive use</w:t>
            </w:r>
          </w:p>
          <w:p w14:paraId="6544F997" w14:textId="77777777" w:rsidR="00744F3A" w:rsidRPr="002D2326" w:rsidRDefault="00744F3A" w:rsidP="00A06685"/>
          <w:p w14:paraId="2227F504" w14:textId="77777777" w:rsidR="00744F3A" w:rsidRPr="002D2326" w:rsidRDefault="00744F3A" w:rsidP="00A06685"/>
        </w:tc>
      </w:tr>
      <w:tr w:rsidR="00744F3A" w:rsidRPr="002D2326" w14:paraId="3B7E3CA4" w14:textId="77777777" w:rsidTr="00A06685">
        <w:tc>
          <w:tcPr>
            <w:tcW w:w="2689" w:type="dxa"/>
            <w:tcBorders>
              <w:top w:val="single" w:sz="4" w:space="0" w:color="auto"/>
              <w:left w:val="single" w:sz="4" w:space="0" w:color="auto"/>
              <w:bottom w:val="single" w:sz="4" w:space="0" w:color="auto"/>
              <w:right w:val="single" w:sz="4" w:space="0" w:color="auto"/>
            </w:tcBorders>
          </w:tcPr>
          <w:p w14:paraId="087B87DF" w14:textId="77777777" w:rsidR="00744F3A" w:rsidRPr="002D2326" w:rsidRDefault="00744F3A" w:rsidP="00A06685">
            <w:pPr>
              <w:ind w:right="283"/>
              <w:jc w:val="both"/>
            </w:pPr>
            <w:r w:rsidRPr="002D2326">
              <w:t>Disaggregation</w:t>
            </w:r>
          </w:p>
          <w:p w14:paraId="0618387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A3B5837" w14:textId="77777777" w:rsidR="00744F3A" w:rsidRPr="00AC5119" w:rsidRDefault="00744F3A" w:rsidP="00744F3A">
            <w:pPr>
              <w:pStyle w:val="PlainText"/>
              <w:numPr>
                <w:ilvl w:val="0"/>
                <w:numId w:val="3"/>
              </w:numPr>
              <w:rPr>
                <w:rFonts w:ascii="Arial" w:hAnsi="Arial"/>
                <w:sz w:val="20"/>
                <w:szCs w:val="20"/>
              </w:rPr>
            </w:pPr>
            <w:r w:rsidRPr="00AC5119">
              <w:rPr>
                <w:rFonts w:ascii="Arial" w:hAnsi="Arial"/>
                <w:sz w:val="20"/>
                <w:szCs w:val="20"/>
              </w:rPr>
              <w:t>Geographical: National, Province, Residence (Urban/Rural)</w:t>
            </w:r>
          </w:p>
          <w:p w14:paraId="01B42328" w14:textId="77777777" w:rsidR="00744F3A" w:rsidRPr="00AC5119" w:rsidRDefault="00744F3A" w:rsidP="00744F3A">
            <w:pPr>
              <w:pStyle w:val="PlainText"/>
              <w:numPr>
                <w:ilvl w:val="0"/>
                <w:numId w:val="3"/>
              </w:numPr>
              <w:rPr>
                <w:rFonts w:ascii="Arial" w:hAnsi="Arial"/>
                <w:sz w:val="20"/>
                <w:szCs w:val="20"/>
              </w:rPr>
            </w:pPr>
            <w:r w:rsidRPr="00AC5119">
              <w:rPr>
                <w:rFonts w:ascii="Arial" w:hAnsi="Arial"/>
                <w:sz w:val="20"/>
                <w:szCs w:val="20"/>
              </w:rPr>
              <w:t>Sex</w:t>
            </w:r>
          </w:p>
          <w:p w14:paraId="76B55B98" w14:textId="77777777" w:rsidR="00744F3A" w:rsidRPr="00AC5119" w:rsidRDefault="00744F3A" w:rsidP="00744F3A">
            <w:pPr>
              <w:pStyle w:val="PlainText"/>
              <w:numPr>
                <w:ilvl w:val="0"/>
                <w:numId w:val="3"/>
              </w:numPr>
              <w:rPr>
                <w:rFonts w:ascii="Arial" w:hAnsi="Arial"/>
                <w:sz w:val="20"/>
                <w:szCs w:val="20"/>
              </w:rPr>
            </w:pPr>
            <w:r w:rsidRPr="00AC5119">
              <w:rPr>
                <w:rFonts w:ascii="Arial" w:hAnsi="Arial"/>
                <w:sz w:val="20"/>
                <w:szCs w:val="20"/>
              </w:rPr>
              <w:t>Age</w:t>
            </w:r>
          </w:p>
          <w:p w14:paraId="2687BA8D" w14:textId="77777777" w:rsidR="00744F3A" w:rsidRPr="00AC5119" w:rsidRDefault="00744F3A" w:rsidP="00744F3A">
            <w:pPr>
              <w:pStyle w:val="PlainText"/>
              <w:numPr>
                <w:ilvl w:val="0"/>
                <w:numId w:val="3"/>
              </w:numPr>
              <w:rPr>
                <w:rFonts w:ascii="Arial" w:hAnsi="Arial"/>
                <w:sz w:val="20"/>
                <w:szCs w:val="20"/>
              </w:rPr>
            </w:pPr>
            <w:r w:rsidRPr="00AC5119">
              <w:rPr>
                <w:rFonts w:ascii="Arial" w:hAnsi="Arial"/>
                <w:sz w:val="20"/>
                <w:szCs w:val="20"/>
              </w:rPr>
              <w:t>Socio-economic Characteristics of Mothers: Wealth quintile and Education</w:t>
            </w:r>
          </w:p>
          <w:p w14:paraId="400C8605" w14:textId="77777777" w:rsidR="00744F3A" w:rsidRPr="002D2326" w:rsidRDefault="00744F3A" w:rsidP="00A06685">
            <w:pPr>
              <w:pStyle w:val="PlainText"/>
              <w:ind w:left="360"/>
              <w:rPr>
                <w:rFonts w:ascii="Arial" w:hAnsi="Arial"/>
              </w:rPr>
            </w:pPr>
          </w:p>
        </w:tc>
      </w:tr>
      <w:tr w:rsidR="00744F3A" w:rsidRPr="002D2326" w14:paraId="3BEB7B5B" w14:textId="77777777" w:rsidTr="00A06685">
        <w:tc>
          <w:tcPr>
            <w:tcW w:w="2689" w:type="dxa"/>
            <w:tcBorders>
              <w:top w:val="single" w:sz="4" w:space="0" w:color="auto"/>
              <w:left w:val="single" w:sz="4" w:space="0" w:color="auto"/>
              <w:bottom w:val="single" w:sz="4" w:space="0" w:color="auto"/>
              <w:right w:val="single" w:sz="4" w:space="0" w:color="auto"/>
            </w:tcBorders>
          </w:tcPr>
          <w:p w14:paraId="74E93CB6" w14:textId="77777777" w:rsidR="00744F3A" w:rsidRPr="002D2326" w:rsidRDefault="00744F3A" w:rsidP="00A06685">
            <w:pPr>
              <w:ind w:right="283"/>
            </w:pPr>
            <w:r w:rsidRPr="002D2326">
              <w:t>Comments and limitations/ Other Information</w:t>
            </w:r>
          </w:p>
          <w:p w14:paraId="32CB09D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245D43A" w14:textId="77777777" w:rsidR="00744F3A" w:rsidRPr="002D2326" w:rsidRDefault="00744F3A" w:rsidP="00A06685"/>
        </w:tc>
      </w:tr>
      <w:tr w:rsidR="00744F3A" w:rsidRPr="002D2326" w14:paraId="62AA493A"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3E8141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956D15B" w14:textId="77777777" w:rsidR="00744F3A" w:rsidRPr="002D2326" w:rsidRDefault="00744F3A" w:rsidP="00A06685"/>
        </w:tc>
      </w:tr>
      <w:tr w:rsidR="00744F3A" w:rsidRPr="002D2326" w14:paraId="58D664A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9C8269D"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4E7E2821" w14:textId="77777777" w:rsidR="00744F3A" w:rsidRPr="002D2326" w:rsidRDefault="00744F3A" w:rsidP="00A06685">
            <w:r w:rsidRPr="002D2326">
              <w:t>Proportion of women of reproductive age (aged 15-49 years) who have their need for family planning satisfied with modern methods</w:t>
            </w:r>
          </w:p>
        </w:tc>
      </w:tr>
      <w:tr w:rsidR="00744F3A" w:rsidRPr="002D2326" w14:paraId="71A8FC5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3E18097"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6D0EF3B9" w14:textId="77777777" w:rsidR="00744F3A" w:rsidRPr="002D2326" w:rsidRDefault="00744F3A" w:rsidP="00A06685">
            <w:r w:rsidRPr="002D2326">
              <w:t>3.7.1</w:t>
            </w:r>
          </w:p>
        </w:tc>
      </w:tr>
      <w:tr w:rsidR="00744F3A" w:rsidRPr="002D2326" w14:paraId="0FC00F89" w14:textId="77777777" w:rsidTr="00A06685">
        <w:tc>
          <w:tcPr>
            <w:tcW w:w="2689" w:type="dxa"/>
            <w:tcBorders>
              <w:top w:val="single" w:sz="4" w:space="0" w:color="auto"/>
              <w:left w:val="single" w:sz="4" w:space="0" w:color="auto"/>
              <w:bottom w:val="single" w:sz="4" w:space="0" w:color="auto"/>
              <w:right w:val="single" w:sz="4" w:space="0" w:color="auto"/>
            </w:tcBorders>
          </w:tcPr>
          <w:p w14:paraId="7AE654DF" w14:textId="77777777" w:rsidR="00744F3A" w:rsidRPr="002D2326" w:rsidRDefault="00744F3A" w:rsidP="00A06685">
            <w:r w:rsidRPr="002D2326">
              <w:t>Target Name</w:t>
            </w:r>
          </w:p>
          <w:p w14:paraId="7152EE2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587A48A" w14:textId="77777777" w:rsidR="00744F3A" w:rsidRPr="002D2326" w:rsidRDefault="00744F3A" w:rsidP="00A06685">
            <w:r w:rsidRPr="002D2326">
              <w:t>By 2030, ensure universal access to sexual and reproductive health-care services, including for family planning, information and education, and the integration of reproductive health into national strategies and programmes</w:t>
            </w:r>
          </w:p>
        </w:tc>
      </w:tr>
      <w:tr w:rsidR="00744F3A" w:rsidRPr="002D2326" w14:paraId="51874DC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620C699" w14:textId="77777777" w:rsidR="00744F3A" w:rsidRPr="002D2326" w:rsidRDefault="00744F3A" w:rsidP="00A06685">
            <w:pPr>
              <w:ind w:right="283"/>
              <w:jc w:val="both"/>
            </w:pPr>
            <w:r w:rsidRPr="002D2326">
              <w:lastRenderedPageBreak/>
              <w:t>Target Number</w:t>
            </w:r>
          </w:p>
        </w:tc>
        <w:tc>
          <w:tcPr>
            <w:tcW w:w="6945" w:type="dxa"/>
            <w:tcBorders>
              <w:top w:val="single" w:sz="4" w:space="0" w:color="auto"/>
              <w:left w:val="single" w:sz="4" w:space="0" w:color="auto"/>
              <w:bottom w:val="single" w:sz="4" w:space="0" w:color="auto"/>
              <w:right w:val="single" w:sz="4" w:space="0" w:color="auto"/>
            </w:tcBorders>
            <w:hideMark/>
          </w:tcPr>
          <w:p w14:paraId="426FAE87" w14:textId="77777777" w:rsidR="00744F3A" w:rsidRPr="002D2326" w:rsidRDefault="00744F3A" w:rsidP="00A06685">
            <w:r w:rsidRPr="002D2326">
              <w:t>3.7</w:t>
            </w:r>
          </w:p>
        </w:tc>
      </w:tr>
      <w:tr w:rsidR="00744F3A" w:rsidRPr="002D2326" w14:paraId="713879E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EC0ACBB"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0AF540E" w14:textId="77777777" w:rsidR="00744F3A" w:rsidRPr="002D2326" w:rsidRDefault="00744F3A" w:rsidP="00A06685"/>
        </w:tc>
      </w:tr>
      <w:tr w:rsidR="00744F3A" w:rsidRPr="002D2326" w14:paraId="4E79FE1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EAA2E99"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01CA71BD" w14:textId="77777777" w:rsidR="00744F3A" w:rsidRPr="002D2326" w:rsidRDefault="00744F3A" w:rsidP="00A06685">
            <w:r w:rsidRPr="002D2326">
              <w:t>1</w:t>
            </w:r>
          </w:p>
        </w:tc>
      </w:tr>
      <w:tr w:rsidR="00744F3A" w:rsidRPr="002D2326" w14:paraId="0575992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9153BBB"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7EA14614" w14:textId="77777777" w:rsidR="00744F3A" w:rsidRPr="002D2326" w:rsidRDefault="00744F3A" w:rsidP="00A06685">
            <w:r w:rsidRPr="002D2326">
              <w:t>Department of Economic and Social Affairs (DESA), Population Division</w:t>
            </w:r>
          </w:p>
          <w:p w14:paraId="0C0A629B" w14:textId="77777777" w:rsidR="00744F3A" w:rsidRPr="002D2326" w:rsidRDefault="00744F3A" w:rsidP="00A06685">
            <w:r w:rsidRPr="002D2326">
              <w:t>United Nations Population Fund (UNFPA)</w:t>
            </w:r>
          </w:p>
        </w:tc>
      </w:tr>
      <w:tr w:rsidR="00744F3A" w:rsidRPr="002D2326" w14:paraId="164D366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B81DDB1"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10228554" w14:textId="77777777" w:rsidR="00744F3A" w:rsidRDefault="00744F3A" w:rsidP="00A06685">
            <w:pPr>
              <w:rPr>
                <w:rStyle w:val="HeaderChar"/>
              </w:rPr>
            </w:pPr>
            <w:hyperlink r:id="rId36" w:tgtFrame="_blank" w:history="1">
              <w:r w:rsidRPr="002D2326">
                <w:rPr>
                  <w:rStyle w:val="HeaderChar"/>
                </w:rPr>
                <w:t>United Nations Sustainable Development Goals Metadata (pdf 865kB)</w:t>
              </w:r>
            </w:hyperlink>
          </w:p>
          <w:p w14:paraId="17619992" w14:textId="77777777" w:rsidR="00744F3A" w:rsidRPr="002D2326" w:rsidRDefault="00744F3A" w:rsidP="00A06685">
            <w:pPr>
              <w:rPr>
                <w:rStyle w:val="HeaderChar"/>
              </w:rPr>
            </w:pPr>
          </w:p>
        </w:tc>
      </w:tr>
      <w:tr w:rsidR="00744F3A" w:rsidRPr="002D2326" w14:paraId="2D300E0E"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B2CE86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4DBBEB5" w14:textId="77777777" w:rsidR="00744F3A" w:rsidRPr="002D2326" w:rsidRDefault="00744F3A" w:rsidP="00A06685"/>
        </w:tc>
      </w:tr>
      <w:tr w:rsidR="00744F3A" w:rsidRPr="002D2326" w14:paraId="529C8002" w14:textId="77777777" w:rsidTr="00A06685">
        <w:tc>
          <w:tcPr>
            <w:tcW w:w="2689" w:type="dxa"/>
            <w:tcBorders>
              <w:top w:val="single" w:sz="4" w:space="0" w:color="auto"/>
              <w:left w:val="single" w:sz="4" w:space="0" w:color="auto"/>
              <w:bottom w:val="single" w:sz="4" w:space="0" w:color="auto"/>
              <w:right w:val="single" w:sz="4" w:space="0" w:color="auto"/>
            </w:tcBorders>
          </w:tcPr>
          <w:p w14:paraId="279802EF" w14:textId="77777777" w:rsidR="00744F3A" w:rsidRPr="002D2326" w:rsidRDefault="00744F3A" w:rsidP="00A06685">
            <w:pPr>
              <w:ind w:right="283"/>
              <w:jc w:val="both"/>
            </w:pPr>
            <w:r w:rsidRPr="002D2326">
              <w:t xml:space="preserve">Source Organization </w:t>
            </w:r>
          </w:p>
          <w:p w14:paraId="0DB5481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7E9C70B3" w14:textId="77777777" w:rsidR="00744F3A" w:rsidRPr="002D2326" w:rsidRDefault="00744F3A" w:rsidP="00A06685">
            <w:r w:rsidRPr="002D2326">
              <w:t>National Institute of Statistics of Rwanda</w:t>
            </w:r>
          </w:p>
        </w:tc>
      </w:tr>
      <w:tr w:rsidR="00744F3A" w:rsidRPr="002D2326" w14:paraId="19916B0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8E7A5AA"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49CB5BE6" w14:textId="77777777" w:rsidR="00744F3A" w:rsidRPr="002D2326" w:rsidRDefault="00744F3A" w:rsidP="00A06685">
            <w:r w:rsidRPr="002D2326">
              <w:t xml:space="preserve">Rwanda Demographic Health Survey (RDHS) </w:t>
            </w:r>
          </w:p>
        </w:tc>
      </w:tr>
      <w:tr w:rsidR="00744F3A" w:rsidRPr="002D2326" w14:paraId="6226FA6C" w14:textId="77777777" w:rsidTr="00A06685">
        <w:tc>
          <w:tcPr>
            <w:tcW w:w="2689" w:type="dxa"/>
            <w:tcBorders>
              <w:top w:val="single" w:sz="4" w:space="0" w:color="auto"/>
              <w:left w:val="single" w:sz="4" w:space="0" w:color="auto"/>
              <w:bottom w:val="single" w:sz="4" w:space="0" w:color="auto"/>
              <w:right w:val="single" w:sz="4" w:space="0" w:color="auto"/>
            </w:tcBorders>
          </w:tcPr>
          <w:p w14:paraId="7AC401FF" w14:textId="77777777" w:rsidR="00744F3A" w:rsidRPr="002D2326" w:rsidRDefault="00744F3A" w:rsidP="00A06685">
            <w:r w:rsidRPr="002D2326">
              <w:t>Periodicity</w:t>
            </w:r>
          </w:p>
          <w:p w14:paraId="4C8D89A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CE68270" w14:textId="77777777" w:rsidR="00744F3A" w:rsidRPr="002D2326" w:rsidRDefault="00744F3A" w:rsidP="00A06685">
            <w:r w:rsidRPr="002D2326">
              <w:t>3-5 Years</w:t>
            </w:r>
          </w:p>
        </w:tc>
      </w:tr>
      <w:tr w:rsidR="00744F3A" w:rsidRPr="002D2326" w14:paraId="3C70F68C" w14:textId="77777777" w:rsidTr="00A06685">
        <w:tc>
          <w:tcPr>
            <w:tcW w:w="2689" w:type="dxa"/>
            <w:tcBorders>
              <w:top w:val="single" w:sz="4" w:space="0" w:color="auto"/>
              <w:left w:val="single" w:sz="4" w:space="0" w:color="auto"/>
              <w:bottom w:val="single" w:sz="4" w:space="0" w:color="auto"/>
              <w:right w:val="single" w:sz="4" w:space="0" w:color="auto"/>
            </w:tcBorders>
          </w:tcPr>
          <w:p w14:paraId="0C61E544" w14:textId="77777777" w:rsidR="00744F3A" w:rsidRPr="002D2326" w:rsidRDefault="00744F3A" w:rsidP="00A06685">
            <w:pPr>
              <w:ind w:right="283"/>
              <w:jc w:val="both"/>
            </w:pPr>
            <w:r w:rsidRPr="002D2326">
              <w:t>Earliest available data</w:t>
            </w:r>
          </w:p>
          <w:p w14:paraId="22A527F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4FBD6EC" w14:textId="77777777" w:rsidR="00744F3A" w:rsidRPr="002D2326" w:rsidRDefault="00744F3A" w:rsidP="00A06685">
            <w:r w:rsidRPr="002D2326">
              <w:t>1992</w:t>
            </w:r>
          </w:p>
        </w:tc>
      </w:tr>
      <w:tr w:rsidR="00744F3A" w:rsidRPr="002D2326" w14:paraId="53CF359C" w14:textId="77777777" w:rsidTr="00A06685">
        <w:tc>
          <w:tcPr>
            <w:tcW w:w="2689" w:type="dxa"/>
            <w:tcBorders>
              <w:top w:val="single" w:sz="4" w:space="0" w:color="auto"/>
              <w:left w:val="single" w:sz="4" w:space="0" w:color="auto"/>
              <w:bottom w:val="single" w:sz="4" w:space="0" w:color="auto"/>
              <w:right w:val="single" w:sz="4" w:space="0" w:color="auto"/>
            </w:tcBorders>
          </w:tcPr>
          <w:p w14:paraId="54AF3864" w14:textId="77777777" w:rsidR="00744F3A" w:rsidRPr="002D2326" w:rsidRDefault="00744F3A" w:rsidP="00A06685">
            <w:pPr>
              <w:ind w:right="283"/>
              <w:jc w:val="both"/>
            </w:pPr>
            <w:r w:rsidRPr="002D2326">
              <w:t>Link to data source/ The text to show instead of the URL</w:t>
            </w:r>
          </w:p>
          <w:p w14:paraId="611344DE"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B45F21C" w14:textId="77777777" w:rsidR="00744F3A" w:rsidRDefault="00744F3A" w:rsidP="00A06685">
            <w:pPr>
              <w:rPr>
                <w:rStyle w:val="HeaderChar"/>
              </w:rPr>
            </w:pPr>
            <w:hyperlink r:id="rId37" w:history="1">
              <w:r w:rsidRPr="002D2326">
                <w:rPr>
                  <w:rStyle w:val="HeaderChar"/>
                </w:rPr>
                <w:t>http://www.statistics.gov.rw/datasource/demographic-and-health-survey-dhs</w:t>
              </w:r>
            </w:hyperlink>
          </w:p>
          <w:p w14:paraId="0565E083" w14:textId="77777777" w:rsidR="00744F3A" w:rsidRPr="002D2326" w:rsidRDefault="00744F3A" w:rsidP="00A06685"/>
          <w:p w14:paraId="3062A7E1" w14:textId="77777777" w:rsidR="00744F3A" w:rsidRPr="002D2326" w:rsidRDefault="00744F3A" w:rsidP="00A06685"/>
        </w:tc>
      </w:tr>
      <w:tr w:rsidR="00744F3A" w:rsidRPr="002D2326" w14:paraId="41F61236" w14:textId="77777777" w:rsidTr="00A06685">
        <w:tc>
          <w:tcPr>
            <w:tcW w:w="2689" w:type="dxa"/>
            <w:tcBorders>
              <w:top w:val="single" w:sz="4" w:space="0" w:color="auto"/>
              <w:left w:val="single" w:sz="4" w:space="0" w:color="auto"/>
              <w:bottom w:val="single" w:sz="4" w:space="0" w:color="auto"/>
              <w:right w:val="single" w:sz="4" w:space="0" w:color="auto"/>
            </w:tcBorders>
          </w:tcPr>
          <w:p w14:paraId="4F487777" w14:textId="77777777" w:rsidR="00744F3A" w:rsidRPr="002D2326" w:rsidRDefault="00744F3A" w:rsidP="00A06685">
            <w:pPr>
              <w:ind w:right="283"/>
              <w:jc w:val="both"/>
            </w:pPr>
            <w:r w:rsidRPr="002D2326">
              <w:t>Release date</w:t>
            </w:r>
          </w:p>
          <w:p w14:paraId="2A1BE93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0BCFE7A3" w14:textId="77777777" w:rsidR="00744F3A" w:rsidRPr="002D2326" w:rsidRDefault="00744F3A" w:rsidP="00A06685">
            <w:r w:rsidRPr="002D2326">
              <w:t>2014-15</w:t>
            </w:r>
          </w:p>
        </w:tc>
      </w:tr>
      <w:tr w:rsidR="00744F3A" w:rsidRPr="002D2326" w14:paraId="20314262" w14:textId="77777777" w:rsidTr="00A06685">
        <w:tc>
          <w:tcPr>
            <w:tcW w:w="2689" w:type="dxa"/>
            <w:tcBorders>
              <w:top w:val="single" w:sz="4" w:space="0" w:color="auto"/>
              <w:left w:val="single" w:sz="4" w:space="0" w:color="auto"/>
              <w:bottom w:val="single" w:sz="4" w:space="0" w:color="auto"/>
              <w:right w:val="single" w:sz="4" w:space="0" w:color="auto"/>
            </w:tcBorders>
          </w:tcPr>
          <w:p w14:paraId="18256BB9" w14:textId="77777777" w:rsidR="00744F3A" w:rsidRPr="002D2326" w:rsidRDefault="00744F3A" w:rsidP="00A06685">
            <w:pPr>
              <w:ind w:right="283"/>
              <w:jc w:val="both"/>
            </w:pPr>
            <w:r w:rsidRPr="002D2326">
              <w:t>Statistical classification</w:t>
            </w:r>
          </w:p>
          <w:p w14:paraId="6EA2645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6EFFFB2" w14:textId="77777777" w:rsidR="00744F3A" w:rsidRPr="002D2326" w:rsidRDefault="00744F3A" w:rsidP="00A06685"/>
        </w:tc>
      </w:tr>
      <w:tr w:rsidR="00744F3A" w:rsidRPr="002D2326" w14:paraId="51616685" w14:textId="77777777" w:rsidTr="00A06685">
        <w:tc>
          <w:tcPr>
            <w:tcW w:w="2689" w:type="dxa"/>
            <w:tcBorders>
              <w:top w:val="single" w:sz="4" w:space="0" w:color="auto"/>
              <w:left w:val="single" w:sz="4" w:space="0" w:color="auto"/>
              <w:bottom w:val="single" w:sz="4" w:space="0" w:color="auto"/>
              <w:right w:val="single" w:sz="4" w:space="0" w:color="auto"/>
            </w:tcBorders>
          </w:tcPr>
          <w:p w14:paraId="1CCC609A" w14:textId="77777777" w:rsidR="00744F3A" w:rsidRPr="002D2326" w:rsidRDefault="00744F3A" w:rsidP="00A06685">
            <w:pPr>
              <w:ind w:right="283"/>
              <w:jc w:val="both"/>
            </w:pPr>
            <w:r w:rsidRPr="002D2326">
              <w:t>Contact details</w:t>
            </w:r>
          </w:p>
          <w:p w14:paraId="67A2B3D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67DAD670" w14:textId="77777777" w:rsidR="00744F3A" w:rsidRPr="002D2326" w:rsidRDefault="00744F3A" w:rsidP="00A06685">
            <w:hyperlink r:id="rId38" w:history="1">
              <w:r w:rsidRPr="002D2326">
                <w:rPr>
                  <w:rStyle w:val="HeaderChar"/>
                  <w:color w:val="2258A9"/>
                  <w:sz w:val="21"/>
                  <w:szCs w:val="21"/>
                  <w:shd w:val="clear" w:color="auto" w:fill="FFFFFF"/>
                </w:rPr>
                <w:t>info@statistics.gov.rw</w:t>
              </w:r>
            </w:hyperlink>
          </w:p>
        </w:tc>
      </w:tr>
      <w:tr w:rsidR="00744F3A" w:rsidRPr="002D2326" w14:paraId="6B9BA67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0A6E25F"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D471920" w14:textId="77777777" w:rsidR="00744F3A" w:rsidRPr="002D2326" w:rsidRDefault="00744F3A" w:rsidP="00A06685"/>
        </w:tc>
      </w:tr>
    </w:tbl>
    <w:p w14:paraId="4D4DBB6F" w14:textId="77777777" w:rsidR="00744F3A" w:rsidRPr="002D2326" w:rsidRDefault="00744F3A" w:rsidP="00744F3A">
      <w:pPr>
        <w:pStyle w:val="Heading2"/>
        <w:numPr>
          <w:ilvl w:val="0"/>
          <w:numId w:val="0"/>
        </w:numPr>
        <w:ind w:left="576"/>
        <w:rPr>
          <w:rFonts w:ascii="Arial" w:hAnsi="Arial" w:cs="Arial"/>
        </w:rPr>
      </w:pPr>
      <w:bookmarkStart w:id="40" w:name="_Toc533147113"/>
      <w:r w:rsidRPr="002D2326">
        <w:rPr>
          <w:rFonts w:ascii="Arial" w:hAnsi="Arial" w:cs="Arial"/>
        </w:rPr>
        <w:t>3.7.</w:t>
      </w:r>
      <w:r>
        <w:rPr>
          <w:rFonts w:ascii="Arial" w:hAnsi="Arial" w:cs="Arial"/>
        </w:rPr>
        <w:t>2</w:t>
      </w:r>
      <w:r w:rsidRPr="002D2326">
        <w:rPr>
          <w:rFonts w:ascii="Arial" w:hAnsi="Arial" w:cs="Arial"/>
        </w:rPr>
        <w:t xml:space="preserve"> </w:t>
      </w:r>
      <w:r w:rsidRPr="003B0213">
        <w:rPr>
          <w:rFonts w:ascii="Arial" w:hAnsi="Arial" w:cs="Arial"/>
        </w:rPr>
        <w:t>Adolescent birth rate (aged 10-14 years; aged 15-19 years) per 1,000 women in that age group</w:t>
      </w:r>
      <w:bookmarkEnd w:id="40"/>
    </w:p>
    <w:tbl>
      <w:tblPr>
        <w:tblStyle w:val="TableGrid"/>
        <w:tblW w:w="9634" w:type="dxa"/>
        <w:tblLook w:val="04A0" w:firstRow="1" w:lastRow="0" w:firstColumn="1" w:lastColumn="0" w:noHBand="0" w:noVBand="1"/>
      </w:tblPr>
      <w:tblGrid>
        <w:gridCol w:w="2689"/>
        <w:gridCol w:w="6945"/>
      </w:tblGrid>
      <w:tr w:rsidR="00744F3A" w:rsidRPr="002D2326" w14:paraId="59633538"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A1C5E9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D6511A7" w14:textId="77777777" w:rsidR="00744F3A" w:rsidRPr="002D2326" w:rsidRDefault="00744F3A" w:rsidP="00A06685"/>
        </w:tc>
      </w:tr>
      <w:tr w:rsidR="00744F3A" w:rsidRPr="002D2326" w14:paraId="7414847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DFD816E" w14:textId="77777777" w:rsidR="00744F3A" w:rsidRPr="002D2326" w:rsidRDefault="00744F3A" w:rsidP="00A06685">
            <w:pPr>
              <w:ind w:right="283"/>
              <w:jc w:val="both"/>
            </w:pPr>
            <w:r w:rsidRPr="002D2326">
              <w:t>Indicator Available</w:t>
            </w:r>
          </w:p>
        </w:tc>
        <w:tc>
          <w:tcPr>
            <w:tcW w:w="6945" w:type="dxa"/>
            <w:tcBorders>
              <w:top w:val="single" w:sz="4" w:space="0" w:color="auto"/>
              <w:left w:val="single" w:sz="4" w:space="0" w:color="auto"/>
              <w:bottom w:val="single" w:sz="4" w:space="0" w:color="auto"/>
              <w:right w:val="single" w:sz="4" w:space="0" w:color="auto"/>
            </w:tcBorders>
            <w:hideMark/>
          </w:tcPr>
          <w:p w14:paraId="115B3BDF" w14:textId="77777777" w:rsidR="00744F3A" w:rsidRPr="002D2326" w:rsidRDefault="00744F3A" w:rsidP="00A06685">
            <w:r>
              <w:t>Percentage of women age 15-19 who have had a live birth or who are pregnant with their first child, and percentage who have begun childbearing, by background characteristics.</w:t>
            </w:r>
          </w:p>
        </w:tc>
      </w:tr>
      <w:tr w:rsidR="00744F3A" w:rsidRPr="002D2326" w14:paraId="62D5732E" w14:textId="77777777" w:rsidTr="00A06685">
        <w:tc>
          <w:tcPr>
            <w:tcW w:w="2689" w:type="dxa"/>
            <w:tcBorders>
              <w:top w:val="single" w:sz="4" w:space="0" w:color="auto"/>
              <w:left w:val="single" w:sz="4" w:space="0" w:color="auto"/>
              <w:bottom w:val="single" w:sz="4" w:space="0" w:color="auto"/>
              <w:right w:val="single" w:sz="4" w:space="0" w:color="auto"/>
            </w:tcBorders>
          </w:tcPr>
          <w:p w14:paraId="522BD59A" w14:textId="77777777" w:rsidR="00744F3A" w:rsidRPr="002D2326" w:rsidRDefault="00744F3A" w:rsidP="00A06685">
            <w:pPr>
              <w:ind w:right="283"/>
              <w:jc w:val="both"/>
            </w:pPr>
            <w:r w:rsidRPr="002D2326">
              <w:lastRenderedPageBreak/>
              <w:t>Definition</w:t>
            </w:r>
          </w:p>
          <w:p w14:paraId="76AE4A4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764CE74" w14:textId="77777777" w:rsidR="00744F3A" w:rsidRDefault="00744F3A" w:rsidP="00A06685">
            <w:pPr>
              <w:rPr>
                <w:color w:val="333333"/>
                <w:sz w:val="21"/>
                <w:szCs w:val="21"/>
                <w:shd w:val="clear" w:color="auto" w:fill="E0E0E0"/>
              </w:rPr>
            </w:pPr>
            <w:r>
              <w:t>Annual number of births to females aged 15-19 years per 1,000 females in the respective age group.</w:t>
            </w:r>
            <w:r>
              <w:rPr>
                <w:color w:val="333333"/>
                <w:sz w:val="21"/>
                <w:szCs w:val="21"/>
                <w:shd w:val="clear" w:color="auto" w:fill="E0E0E0"/>
              </w:rPr>
              <w:t xml:space="preserve"> </w:t>
            </w:r>
          </w:p>
          <w:p w14:paraId="1150FC67" w14:textId="77777777" w:rsidR="00744F3A" w:rsidRDefault="00744F3A" w:rsidP="00A06685">
            <w:pPr>
              <w:rPr>
                <w:color w:val="333333"/>
                <w:sz w:val="21"/>
                <w:szCs w:val="21"/>
                <w:shd w:val="clear" w:color="auto" w:fill="E0E0E0"/>
              </w:rPr>
            </w:pPr>
          </w:p>
          <w:p w14:paraId="6AEFC119" w14:textId="77777777" w:rsidR="00744F3A" w:rsidRDefault="00744F3A" w:rsidP="00A06685">
            <w:r w:rsidRPr="00632CFF">
              <w:t>The adolescent birth rate represents the risk of childbearing among females in the particular age group.</w:t>
            </w:r>
          </w:p>
          <w:p w14:paraId="0ACFD971" w14:textId="77777777" w:rsidR="00744F3A" w:rsidRPr="002D2326" w:rsidRDefault="00744F3A" w:rsidP="00A06685"/>
        </w:tc>
      </w:tr>
      <w:tr w:rsidR="00744F3A" w:rsidRPr="002D2326" w14:paraId="0FA16984" w14:textId="77777777" w:rsidTr="00A06685">
        <w:tc>
          <w:tcPr>
            <w:tcW w:w="2689" w:type="dxa"/>
            <w:tcBorders>
              <w:top w:val="single" w:sz="4" w:space="0" w:color="auto"/>
              <w:left w:val="single" w:sz="4" w:space="0" w:color="auto"/>
              <w:bottom w:val="single" w:sz="4" w:space="0" w:color="auto"/>
              <w:right w:val="single" w:sz="4" w:space="0" w:color="auto"/>
            </w:tcBorders>
          </w:tcPr>
          <w:p w14:paraId="31B08F38" w14:textId="77777777" w:rsidR="00744F3A" w:rsidRPr="002D2326" w:rsidRDefault="00744F3A" w:rsidP="00A06685">
            <w:pPr>
              <w:ind w:right="283"/>
              <w:jc w:val="both"/>
            </w:pPr>
            <w:r w:rsidRPr="002D2326">
              <w:t>Geographic coverage</w:t>
            </w:r>
          </w:p>
          <w:p w14:paraId="5D73133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2B4DD7B" w14:textId="77777777" w:rsidR="00744F3A" w:rsidRPr="002D2326" w:rsidRDefault="00744F3A" w:rsidP="00A06685">
            <w:r w:rsidRPr="002D2326">
              <w:t>National</w:t>
            </w:r>
          </w:p>
        </w:tc>
      </w:tr>
      <w:tr w:rsidR="00744F3A" w:rsidRPr="002D2326" w14:paraId="66928605" w14:textId="77777777" w:rsidTr="00A06685">
        <w:tc>
          <w:tcPr>
            <w:tcW w:w="2689" w:type="dxa"/>
            <w:tcBorders>
              <w:top w:val="single" w:sz="4" w:space="0" w:color="auto"/>
              <w:left w:val="single" w:sz="4" w:space="0" w:color="auto"/>
              <w:bottom w:val="single" w:sz="4" w:space="0" w:color="auto"/>
              <w:right w:val="single" w:sz="4" w:space="0" w:color="auto"/>
            </w:tcBorders>
          </w:tcPr>
          <w:p w14:paraId="3E599869" w14:textId="77777777" w:rsidR="00744F3A" w:rsidRPr="002D2326" w:rsidRDefault="00744F3A" w:rsidP="00A06685">
            <w:pPr>
              <w:ind w:right="283"/>
              <w:jc w:val="both"/>
            </w:pPr>
          </w:p>
          <w:p w14:paraId="0E38DB79" w14:textId="77777777" w:rsidR="00744F3A" w:rsidRPr="002D2326" w:rsidRDefault="00744F3A" w:rsidP="00A06685">
            <w:pPr>
              <w:ind w:right="283"/>
              <w:jc w:val="both"/>
            </w:pPr>
            <w:r w:rsidRPr="002D2326">
              <w:t>Unit of Measurement</w:t>
            </w:r>
          </w:p>
          <w:p w14:paraId="364876F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507C80E" w14:textId="77777777" w:rsidR="00744F3A" w:rsidRPr="002D2326" w:rsidRDefault="00744F3A" w:rsidP="00A06685">
            <w:r>
              <w:t>Per 1,000 females</w:t>
            </w:r>
          </w:p>
        </w:tc>
      </w:tr>
      <w:tr w:rsidR="00744F3A" w:rsidRPr="002D2326" w14:paraId="03884E4D" w14:textId="77777777" w:rsidTr="00A06685">
        <w:tc>
          <w:tcPr>
            <w:tcW w:w="2689" w:type="dxa"/>
            <w:tcBorders>
              <w:top w:val="single" w:sz="4" w:space="0" w:color="auto"/>
              <w:left w:val="single" w:sz="4" w:space="0" w:color="auto"/>
              <w:bottom w:val="single" w:sz="4" w:space="0" w:color="auto"/>
              <w:right w:val="single" w:sz="4" w:space="0" w:color="auto"/>
            </w:tcBorders>
          </w:tcPr>
          <w:p w14:paraId="1E2C4BDB" w14:textId="77777777" w:rsidR="00744F3A" w:rsidRPr="002D2326" w:rsidRDefault="00744F3A" w:rsidP="00A06685">
            <w:pPr>
              <w:ind w:right="283"/>
              <w:jc w:val="both"/>
            </w:pPr>
            <w:r w:rsidRPr="002D2326">
              <w:t>Computation method</w:t>
            </w:r>
          </w:p>
          <w:p w14:paraId="2466C27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53F01A9" w14:textId="77777777" w:rsidR="00744F3A" w:rsidRDefault="00744F3A" w:rsidP="00A06685">
            <w:pPr>
              <w:jc w:val="both"/>
            </w:pPr>
          </w:p>
          <w:p w14:paraId="2D2F6D3D" w14:textId="77777777" w:rsidR="00744F3A" w:rsidRDefault="00744F3A" w:rsidP="00A06685">
            <w:pPr>
              <w:ind w:right="32"/>
              <w:jc w:val="both"/>
            </w:pPr>
            <w:r>
              <w:t xml:space="preserve">The numerator is the number of live births obtained from retrospective birth histories of the interviewed women who were 15-19 years of age at the time of the births during a reference period before the interview, and the denominator is person-years lived between the ages of 15 and 19 years by the interviewed women during the same reference period. The reported observation year corresponds to the middle of the reference period. </w:t>
            </w:r>
          </w:p>
          <w:p w14:paraId="0F7E8385" w14:textId="77777777" w:rsidR="00744F3A" w:rsidRPr="002D2326" w:rsidRDefault="00744F3A" w:rsidP="00A06685">
            <w:pPr>
              <w:jc w:val="both"/>
            </w:pPr>
          </w:p>
        </w:tc>
      </w:tr>
      <w:tr w:rsidR="00744F3A" w:rsidRPr="002D2326" w14:paraId="3CB657FD" w14:textId="77777777" w:rsidTr="00A06685">
        <w:tc>
          <w:tcPr>
            <w:tcW w:w="2689" w:type="dxa"/>
            <w:tcBorders>
              <w:top w:val="single" w:sz="4" w:space="0" w:color="auto"/>
              <w:left w:val="single" w:sz="4" w:space="0" w:color="auto"/>
              <w:bottom w:val="single" w:sz="4" w:space="0" w:color="auto"/>
              <w:right w:val="single" w:sz="4" w:space="0" w:color="auto"/>
            </w:tcBorders>
          </w:tcPr>
          <w:p w14:paraId="1F30904E" w14:textId="77777777" w:rsidR="00744F3A" w:rsidRPr="002D2326" w:rsidRDefault="00744F3A" w:rsidP="00A06685">
            <w:pPr>
              <w:ind w:right="283"/>
              <w:jc w:val="both"/>
            </w:pPr>
            <w:r w:rsidRPr="002D2326">
              <w:t>Disaggregation</w:t>
            </w:r>
          </w:p>
          <w:p w14:paraId="251CB9E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A13D9C2" w14:textId="77777777" w:rsidR="00744F3A" w:rsidRPr="00AC5119" w:rsidRDefault="00744F3A" w:rsidP="00744F3A">
            <w:pPr>
              <w:pStyle w:val="PlainText"/>
              <w:numPr>
                <w:ilvl w:val="0"/>
                <w:numId w:val="3"/>
              </w:numPr>
              <w:rPr>
                <w:rFonts w:ascii="Arial" w:hAnsi="Arial"/>
                <w:sz w:val="20"/>
                <w:szCs w:val="20"/>
              </w:rPr>
            </w:pPr>
            <w:r w:rsidRPr="00AC5119">
              <w:rPr>
                <w:rFonts w:ascii="Arial" w:hAnsi="Arial"/>
                <w:sz w:val="20"/>
                <w:szCs w:val="20"/>
              </w:rPr>
              <w:t>Geographical: National, Province, Residence (Urban/Rural)</w:t>
            </w:r>
          </w:p>
          <w:p w14:paraId="4695CC54" w14:textId="77777777" w:rsidR="00744F3A" w:rsidRPr="00AC5119" w:rsidRDefault="00744F3A" w:rsidP="00744F3A">
            <w:pPr>
              <w:pStyle w:val="PlainText"/>
              <w:numPr>
                <w:ilvl w:val="0"/>
                <w:numId w:val="3"/>
              </w:numPr>
              <w:rPr>
                <w:rFonts w:ascii="Arial" w:hAnsi="Arial"/>
                <w:sz w:val="20"/>
                <w:szCs w:val="20"/>
              </w:rPr>
            </w:pPr>
            <w:r w:rsidRPr="00AC5119">
              <w:rPr>
                <w:rFonts w:ascii="Arial" w:hAnsi="Arial"/>
                <w:sz w:val="20"/>
                <w:szCs w:val="20"/>
              </w:rPr>
              <w:t>Age</w:t>
            </w:r>
          </w:p>
          <w:p w14:paraId="7BCC9F15" w14:textId="77777777" w:rsidR="00744F3A" w:rsidRPr="00AC5119" w:rsidRDefault="00744F3A" w:rsidP="00744F3A">
            <w:pPr>
              <w:pStyle w:val="PlainText"/>
              <w:numPr>
                <w:ilvl w:val="0"/>
                <w:numId w:val="3"/>
              </w:numPr>
              <w:rPr>
                <w:rFonts w:ascii="Arial" w:hAnsi="Arial"/>
                <w:sz w:val="20"/>
                <w:szCs w:val="20"/>
              </w:rPr>
            </w:pPr>
            <w:r w:rsidRPr="00AC5119">
              <w:rPr>
                <w:rFonts w:ascii="Arial" w:hAnsi="Arial"/>
                <w:sz w:val="20"/>
                <w:szCs w:val="20"/>
              </w:rPr>
              <w:t>Socio-economic Characteristics: Wealth quintile and Education</w:t>
            </w:r>
          </w:p>
          <w:p w14:paraId="73FFF065" w14:textId="77777777" w:rsidR="00744F3A" w:rsidRPr="002D2326" w:rsidRDefault="00744F3A" w:rsidP="00A06685">
            <w:pPr>
              <w:pStyle w:val="PlainText"/>
              <w:ind w:left="360"/>
              <w:rPr>
                <w:rFonts w:ascii="Arial" w:hAnsi="Arial"/>
              </w:rPr>
            </w:pPr>
          </w:p>
        </w:tc>
      </w:tr>
      <w:tr w:rsidR="00744F3A" w:rsidRPr="002D2326" w14:paraId="43DD7E05" w14:textId="77777777" w:rsidTr="00A06685">
        <w:tc>
          <w:tcPr>
            <w:tcW w:w="2689" w:type="dxa"/>
            <w:tcBorders>
              <w:top w:val="single" w:sz="4" w:space="0" w:color="auto"/>
              <w:left w:val="single" w:sz="4" w:space="0" w:color="auto"/>
              <w:bottom w:val="single" w:sz="4" w:space="0" w:color="auto"/>
              <w:right w:val="single" w:sz="4" w:space="0" w:color="auto"/>
            </w:tcBorders>
          </w:tcPr>
          <w:p w14:paraId="3A5A6425" w14:textId="77777777" w:rsidR="00744F3A" w:rsidRPr="002D2326" w:rsidRDefault="00744F3A" w:rsidP="00A06685">
            <w:pPr>
              <w:ind w:right="283"/>
            </w:pPr>
            <w:r w:rsidRPr="002D2326">
              <w:t>Comments and limitations/ Other Information</w:t>
            </w:r>
          </w:p>
          <w:p w14:paraId="38C0B41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3CA79C0" w14:textId="77777777" w:rsidR="00744F3A" w:rsidRDefault="00744F3A" w:rsidP="00A06685">
            <w:pPr>
              <w:jc w:val="both"/>
            </w:pPr>
            <w:r>
              <w:t>The main limitations concern age misreporting, birth omissions, misreporting the date of birth of the child, and sampling variability in the case of surveys.</w:t>
            </w:r>
          </w:p>
          <w:p w14:paraId="19ADA3F4" w14:textId="77777777" w:rsidR="00744F3A" w:rsidRDefault="00744F3A" w:rsidP="00A06685">
            <w:pPr>
              <w:jc w:val="both"/>
            </w:pPr>
          </w:p>
          <w:p w14:paraId="35777C04" w14:textId="77777777" w:rsidR="00744F3A" w:rsidRPr="002D2326" w:rsidRDefault="00744F3A" w:rsidP="00A06685">
            <w:pPr>
              <w:jc w:val="both"/>
            </w:pPr>
            <w:r>
              <w:t>The adolescent birth rate among females aged 10-14 years is not collected in the RDHS due to the very small proportion of births in this age group occur to females below age 12.</w:t>
            </w:r>
          </w:p>
        </w:tc>
      </w:tr>
      <w:tr w:rsidR="00744F3A" w:rsidRPr="002D2326" w14:paraId="6BB2FC9E"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338541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42FFD59F" w14:textId="77777777" w:rsidR="00744F3A" w:rsidRPr="002D2326" w:rsidRDefault="00744F3A" w:rsidP="00A06685"/>
        </w:tc>
      </w:tr>
      <w:tr w:rsidR="00744F3A" w:rsidRPr="002D2326" w14:paraId="7D7D63A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C921AA8"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1C15702E" w14:textId="77777777" w:rsidR="00744F3A" w:rsidRPr="002D2326" w:rsidRDefault="00744F3A" w:rsidP="00A06685">
            <w:r w:rsidRPr="00632CFF">
              <w:t>Adolescent birth rate (aged 10-14 years; aged 15-19 years) per 1,000 women in that age group</w:t>
            </w:r>
          </w:p>
        </w:tc>
      </w:tr>
      <w:tr w:rsidR="00744F3A" w:rsidRPr="002D2326" w14:paraId="23FEFED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E661BA5"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3E3F7883" w14:textId="77777777" w:rsidR="00744F3A" w:rsidRPr="002D2326" w:rsidRDefault="00744F3A" w:rsidP="00A06685">
            <w:r w:rsidRPr="002D2326">
              <w:t>3.7.</w:t>
            </w:r>
            <w:r>
              <w:t>2</w:t>
            </w:r>
          </w:p>
        </w:tc>
      </w:tr>
      <w:tr w:rsidR="00744F3A" w:rsidRPr="002D2326" w14:paraId="7A5D1307" w14:textId="77777777" w:rsidTr="00A06685">
        <w:tc>
          <w:tcPr>
            <w:tcW w:w="2689" w:type="dxa"/>
            <w:tcBorders>
              <w:top w:val="single" w:sz="4" w:space="0" w:color="auto"/>
              <w:left w:val="single" w:sz="4" w:space="0" w:color="auto"/>
              <w:bottom w:val="single" w:sz="4" w:space="0" w:color="auto"/>
              <w:right w:val="single" w:sz="4" w:space="0" w:color="auto"/>
            </w:tcBorders>
          </w:tcPr>
          <w:p w14:paraId="0882B833" w14:textId="77777777" w:rsidR="00744F3A" w:rsidRPr="002D2326" w:rsidRDefault="00744F3A" w:rsidP="00A06685">
            <w:r w:rsidRPr="002D2326">
              <w:t>Target Name</w:t>
            </w:r>
          </w:p>
          <w:p w14:paraId="19E1445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20664FC" w14:textId="77777777" w:rsidR="00744F3A" w:rsidRPr="002D2326" w:rsidRDefault="00744F3A" w:rsidP="00A06685">
            <w:r w:rsidRPr="002D2326">
              <w:t>By 2030, ensure universal access to sexual and reproductive health-care services, including for family planning, information and education, and the integration of reproductive health into national strategies and programmes</w:t>
            </w:r>
          </w:p>
        </w:tc>
      </w:tr>
      <w:tr w:rsidR="00744F3A" w:rsidRPr="002D2326" w14:paraId="3807D57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FAFDA91"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7860E395" w14:textId="77777777" w:rsidR="00744F3A" w:rsidRPr="002D2326" w:rsidRDefault="00744F3A" w:rsidP="00A06685">
            <w:r w:rsidRPr="002D2326">
              <w:t>3.7</w:t>
            </w:r>
          </w:p>
        </w:tc>
      </w:tr>
      <w:tr w:rsidR="00744F3A" w:rsidRPr="002D2326" w14:paraId="3208BB6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F945C3E"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19A38A98" w14:textId="77777777" w:rsidR="00744F3A" w:rsidRPr="002D2326" w:rsidRDefault="00744F3A" w:rsidP="00A06685"/>
        </w:tc>
      </w:tr>
      <w:tr w:rsidR="00744F3A" w:rsidRPr="002D2326" w14:paraId="51B1CE3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40AB551" w14:textId="77777777" w:rsidR="00744F3A" w:rsidRPr="002D2326" w:rsidRDefault="00744F3A" w:rsidP="00A06685">
            <w:pPr>
              <w:ind w:right="283"/>
              <w:jc w:val="both"/>
            </w:pPr>
            <w:r w:rsidRPr="002D2326">
              <w:lastRenderedPageBreak/>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79DA95CD" w14:textId="77777777" w:rsidR="00744F3A" w:rsidRPr="002D2326" w:rsidRDefault="00744F3A" w:rsidP="00A06685">
            <w:r w:rsidRPr="002D2326">
              <w:t>1</w:t>
            </w:r>
          </w:p>
        </w:tc>
      </w:tr>
      <w:tr w:rsidR="00744F3A" w:rsidRPr="002D2326" w14:paraId="35B388E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D40C775"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2930A52D" w14:textId="77777777" w:rsidR="00744F3A" w:rsidRPr="002D2326" w:rsidRDefault="00744F3A" w:rsidP="00A06685">
            <w:r w:rsidRPr="002D2326">
              <w:t>Department of Economic and Social Affairs (DESA), Population Division</w:t>
            </w:r>
          </w:p>
          <w:p w14:paraId="4A3D88BD" w14:textId="77777777" w:rsidR="00744F3A" w:rsidRPr="002D2326" w:rsidRDefault="00744F3A" w:rsidP="00A06685">
            <w:r w:rsidRPr="002D2326">
              <w:t>United Nations Population Fund (UNFPA)</w:t>
            </w:r>
          </w:p>
        </w:tc>
      </w:tr>
      <w:tr w:rsidR="00744F3A" w:rsidRPr="002D2326" w14:paraId="054DA50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3973838"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1B548853" w14:textId="77777777" w:rsidR="00744F3A" w:rsidRDefault="00744F3A" w:rsidP="00A06685">
            <w:pPr>
              <w:rPr>
                <w:rStyle w:val="HeaderChar"/>
              </w:rPr>
            </w:pPr>
            <w:hyperlink r:id="rId39" w:history="1">
              <w:r w:rsidRPr="00932320">
                <w:rPr>
                  <w:rStyle w:val="Hyperlink"/>
                </w:rPr>
                <w:t>https://unstats.un.org/sdgs/metadata/files/Metadata-03-07-02.pdf</w:t>
              </w:r>
            </w:hyperlink>
          </w:p>
          <w:p w14:paraId="14FE92AD" w14:textId="77777777" w:rsidR="00744F3A" w:rsidRPr="002D2326" w:rsidRDefault="00744F3A" w:rsidP="00A06685">
            <w:pPr>
              <w:rPr>
                <w:rStyle w:val="HeaderChar"/>
              </w:rPr>
            </w:pPr>
          </w:p>
        </w:tc>
      </w:tr>
      <w:tr w:rsidR="00744F3A" w:rsidRPr="002D2326" w14:paraId="7A0128D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EBFED0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3F430CD" w14:textId="77777777" w:rsidR="00744F3A" w:rsidRPr="002D2326" w:rsidRDefault="00744F3A" w:rsidP="00A06685"/>
        </w:tc>
      </w:tr>
      <w:tr w:rsidR="00744F3A" w:rsidRPr="002D2326" w14:paraId="559887C4" w14:textId="77777777" w:rsidTr="00A06685">
        <w:tc>
          <w:tcPr>
            <w:tcW w:w="2689" w:type="dxa"/>
            <w:tcBorders>
              <w:top w:val="single" w:sz="4" w:space="0" w:color="auto"/>
              <w:left w:val="single" w:sz="4" w:space="0" w:color="auto"/>
              <w:bottom w:val="single" w:sz="4" w:space="0" w:color="auto"/>
              <w:right w:val="single" w:sz="4" w:space="0" w:color="auto"/>
            </w:tcBorders>
          </w:tcPr>
          <w:p w14:paraId="19880657" w14:textId="77777777" w:rsidR="00744F3A" w:rsidRPr="002D2326" w:rsidRDefault="00744F3A" w:rsidP="00A06685">
            <w:pPr>
              <w:ind w:right="283"/>
              <w:jc w:val="both"/>
            </w:pPr>
            <w:r w:rsidRPr="002D2326">
              <w:t xml:space="preserve">Source Organization </w:t>
            </w:r>
          </w:p>
          <w:p w14:paraId="1267E97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7731926" w14:textId="77777777" w:rsidR="00744F3A" w:rsidRPr="002D2326" w:rsidRDefault="00744F3A" w:rsidP="00A06685">
            <w:r w:rsidRPr="002D2326">
              <w:t>National Institute of Statistics of Rwanda</w:t>
            </w:r>
          </w:p>
        </w:tc>
      </w:tr>
      <w:tr w:rsidR="00744F3A" w:rsidRPr="002D2326" w14:paraId="1CB0438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79D568C"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4A0E2BB9" w14:textId="77777777" w:rsidR="00744F3A" w:rsidRPr="002D2326" w:rsidRDefault="00744F3A" w:rsidP="00A06685">
            <w:r w:rsidRPr="002D2326">
              <w:t xml:space="preserve">Rwanda Demographic Health Survey (RDHS) </w:t>
            </w:r>
          </w:p>
        </w:tc>
      </w:tr>
      <w:tr w:rsidR="00744F3A" w:rsidRPr="002D2326" w14:paraId="60340378" w14:textId="77777777" w:rsidTr="00A06685">
        <w:tc>
          <w:tcPr>
            <w:tcW w:w="2689" w:type="dxa"/>
            <w:tcBorders>
              <w:top w:val="single" w:sz="4" w:space="0" w:color="auto"/>
              <w:left w:val="single" w:sz="4" w:space="0" w:color="auto"/>
              <w:bottom w:val="single" w:sz="4" w:space="0" w:color="auto"/>
              <w:right w:val="single" w:sz="4" w:space="0" w:color="auto"/>
            </w:tcBorders>
          </w:tcPr>
          <w:p w14:paraId="311A89E6" w14:textId="77777777" w:rsidR="00744F3A" w:rsidRPr="002D2326" w:rsidRDefault="00744F3A" w:rsidP="00A06685">
            <w:r w:rsidRPr="002D2326">
              <w:t>Periodicity</w:t>
            </w:r>
          </w:p>
          <w:p w14:paraId="622914D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D109514" w14:textId="77777777" w:rsidR="00744F3A" w:rsidRPr="002D2326" w:rsidRDefault="00744F3A" w:rsidP="00A06685">
            <w:r w:rsidRPr="002D2326">
              <w:t>3-5 Years</w:t>
            </w:r>
          </w:p>
        </w:tc>
      </w:tr>
      <w:tr w:rsidR="00744F3A" w:rsidRPr="002D2326" w14:paraId="29CD84DE" w14:textId="77777777" w:rsidTr="00A06685">
        <w:tc>
          <w:tcPr>
            <w:tcW w:w="2689" w:type="dxa"/>
            <w:tcBorders>
              <w:top w:val="single" w:sz="4" w:space="0" w:color="auto"/>
              <w:left w:val="single" w:sz="4" w:space="0" w:color="auto"/>
              <w:bottom w:val="single" w:sz="4" w:space="0" w:color="auto"/>
              <w:right w:val="single" w:sz="4" w:space="0" w:color="auto"/>
            </w:tcBorders>
          </w:tcPr>
          <w:p w14:paraId="4675FF51" w14:textId="77777777" w:rsidR="00744F3A" w:rsidRPr="002D2326" w:rsidRDefault="00744F3A" w:rsidP="00A06685">
            <w:pPr>
              <w:ind w:right="283"/>
              <w:jc w:val="both"/>
            </w:pPr>
            <w:r w:rsidRPr="002D2326">
              <w:t>Earliest available data</w:t>
            </w:r>
          </w:p>
          <w:p w14:paraId="37D08F6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71A5F79" w14:textId="77777777" w:rsidR="00744F3A" w:rsidRPr="002D2326" w:rsidRDefault="00744F3A" w:rsidP="00A06685">
            <w:r w:rsidRPr="002D2326">
              <w:t>1992</w:t>
            </w:r>
          </w:p>
        </w:tc>
      </w:tr>
      <w:tr w:rsidR="00744F3A" w:rsidRPr="002D2326" w14:paraId="5CBB5349" w14:textId="77777777" w:rsidTr="00A06685">
        <w:tc>
          <w:tcPr>
            <w:tcW w:w="2689" w:type="dxa"/>
            <w:tcBorders>
              <w:top w:val="single" w:sz="4" w:space="0" w:color="auto"/>
              <w:left w:val="single" w:sz="4" w:space="0" w:color="auto"/>
              <w:bottom w:val="single" w:sz="4" w:space="0" w:color="auto"/>
              <w:right w:val="single" w:sz="4" w:space="0" w:color="auto"/>
            </w:tcBorders>
          </w:tcPr>
          <w:p w14:paraId="4C6EFF4E" w14:textId="77777777" w:rsidR="00744F3A" w:rsidRPr="002D2326" w:rsidRDefault="00744F3A" w:rsidP="00A06685">
            <w:pPr>
              <w:ind w:right="283"/>
              <w:jc w:val="both"/>
            </w:pPr>
            <w:r w:rsidRPr="002D2326">
              <w:t>Link to data source/ The text to show instead of the URL</w:t>
            </w:r>
          </w:p>
          <w:p w14:paraId="59453830"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4F897602" w14:textId="77777777" w:rsidR="00744F3A" w:rsidRPr="002D2326" w:rsidRDefault="00744F3A" w:rsidP="00A06685">
            <w:hyperlink r:id="rId40" w:history="1">
              <w:r w:rsidRPr="002D2326">
                <w:rPr>
                  <w:rStyle w:val="HeaderChar"/>
                </w:rPr>
                <w:t>http://www.statistics.gov.rw/datasource/demographic-and-health-survey-dhs</w:t>
              </w:r>
            </w:hyperlink>
          </w:p>
          <w:p w14:paraId="67810C22" w14:textId="77777777" w:rsidR="00744F3A" w:rsidRPr="002D2326" w:rsidRDefault="00744F3A" w:rsidP="00A06685"/>
        </w:tc>
      </w:tr>
      <w:tr w:rsidR="00744F3A" w:rsidRPr="002D2326" w14:paraId="6B0E10CB" w14:textId="77777777" w:rsidTr="00A06685">
        <w:tc>
          <w:tcPr>
            <w:tcW w:w="2689" w:type="dxa"/>
            <w:tcBorders>
              <w:top w:val="single" w:sz="4" w:space="0" w:color="auto"/>
              <w:left w:val="single" w:sz="4" w:space="0" w:color="auto"/>
              <w:bottom w:val="single" w:sz="4" w:space="0" w:color="auto"/>
              <w:right w:val="single" w:sz="4" w:space="0" w:color="auto"/>
            </w:tcBorders>
          </w:tcPr>
          <w:p w14:paraId="1976F6AE" w14:textId="77777777" w:rsidR="00744F3A" w:rsidRPr="002D2326" w:rsidRDefault="00744F3A" w:rsidP="00A06685">
            <w:pPr>
              <w:ind w:right="283"/>
              <w:jc w:val="both"/>
            </w:pPr>
            <w:r w:rsidRPr="002D2326">
              <w:t>Release date</w:t>
            </w:r>
          </w:p>
          <w:p w14:paraId="03E23EE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9945859" w14:textId="77777777" w:rsidR="00744F3A" w:rsidRPr="002D2326" w:rsidRDefault="00744F3A" w:rsidP="00A06685">
            <w:r w:rsidRPr="002D2326">
              <w:t>2014-15</w:t>
            </w:r>
          </w:p>
        </w:tc>
      </w:tr>
      <w:tr w:rsidR="00744F3A" w:rsidRPr="002D2326" w14:paraId="3D132746" w14:textId="77777777" w:rsidTr="00A06685">
        <w:tc>
          <w:tcPr>
            <w:tcW w:w="2689" w:type="dxa"/>
            <w:tcBorders>
              <w:top w:val="single" w:sz="4" w:space="0" w:color="auto"/>
              <w:left w:val="single" w:sz="4" w:space="0" w:color="auto"/>
              <w:bottom w:val="single" w:sz="4" w:space="0" w:color="auto"/>
              <w:right w:val="single" w:sz="4" w:space="0" w:color="auto"/>
            </w:tcBorders>
          </w:tcPr>
          <w:p w14:paraId="15A71A02" w14:textId="77777777" w:rsidR="00744F3A" w:rsidRPr="002D2326" w:rsidRDefault="00744F3A" w:rsidP="00A06685">
            <w:pPr>
              <w:ind w:right="283"/>
              <w:jc w:val="both"/>
            </w:pPr>
            <w:r w:rsidRPr="002D2326">
              <w:t>Statistical classification</w:t>
            </w:r>
          </w:p>
          <w:p w14:paraId="469D85A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41E64F1" w14:textId="77777777" w:rsidR="00744F3A" w:rsidRPr="002D2326" w:rsidRDefault="00744F3A" w:rsidP="00A06685"/>
        </w:tc>
      </w:tr>
      <w:tr w:rsidR="00744F3A" w:rsidRPr="002D2326" w14:paraId="4414977C" w14:textId="77777777" w:rsidTr="00A06685">
        <w:tc>
          <w:tcPr>
            <w:tcW w:w="2689" w:type="dxa"/>
            <w:tcBorders>
              <w:top w:val="single" w:sz="4" w:space="0" w:color="auto"/>
              <w:left w:val="single" w:sz="4" w:space="0" w:color="auto"/>
              <w:bottom w:val="single" w:sz="4" w:space="0" w:color="auto"/>
              <w:right w:val="single" w:sz="4" w:space="0" w:color="auto"/>
            </w:tcBorders>
          </w:tcPr>
          <w:p w14:paraId="22D68B56" w14:textId="77777777" w:rsidR="00744F3A" w:rsidRPr="002D2326" w:rsidRDefault="00744F3A" w:rsidP="00A06685">
            <w:pPr>
              <w:ind w:right="283"/>
              <w:jc w:val="both"/>
            </w:pPr>
            <w:r w:rsidRPr="002D2326">
              <w:t>Contact details</w:t>
            </w:r>
          </w:p>
          <w:p w14:paraId="1BAC331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830D2D2" w14:textId="77777777" w:rsidR="00744F3A" w:rsidRPr="002D2326" w:rsidRDefault="00744F3A" w:rsidP="00A06685">
            <w:hyperlink r:id="rId41" w:history="1">
              <w:r w:rsidRPr="002D2326">
                <w:rPr>
                  <w:rStyle w:val="HeaderChar"/>
                  <w:color w:val="2258A9"/>
                  <w:sz w:val="21"/>
                  <w:szCs w:val="21"/>
                  <w:shd w:val="clear" w:color="auto" w:fill="FFFFFF"/>
                </w:rPr>
                <w:t>info@statistics.gov.rw</w:t>
              </w:r>
            </w:hyperlink>
          </w:p>
        </w:tc>
      </w:tr>
      <w:tr w:rsidR="00744F3A" w:rsidRPr="002D2326" w14:paraId="3345A3A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50437AD"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DD8DA8F" w14:textId="77777777" w:rsidR="00744F3A" w:rsidRPr="002D2326" w:rsidRDefault="00744F3A" w:rsidP="00A06685"/>
        </w:tc>
      </w:tr>
    </w:tbl>
    <w:p w14:paraId="11A4E3EA" w14:textId="77777777" w:rsidR="00744F3A" w:rsidRPr="002D2326" w:rsidRDefault="00744F3A" w:rsidP="00744F3A"/>
    <w:p w14:paraId="7DC84718" w14:textId="77777777" w:rsidR="00744F3A" w:rsidRPr="002D2326" w:rsidRDefault="00744F3A" w:rsidP="00744F3A">
      <w:pPr>
        <w:pStyle w:val="Heading2"/>
        <w:numPr>
          <w:ilvl w:val="0"/>
          <w:numId w:val="0"/>
        </w:numPr>
        <w:ind w:left="576"/>
        <w:rPr>
          <w:rFonts w:ascii="Arial" w:hAnsi="Arial" w:cs="Arial"/>
        </w:rPr>
      </w:pPr>
      <w:bookmarkStart w:id="41" w:name="_Toc533147114"/>
      <w:bookmarkEnd w:id="38"/>
      <w:r w:rsidRPr="002D2326">
        <w:rPr>
          <w:rFonts w:ascii="Arial" w:hAnsi="Arial" w:cs="Arial"/>
        </w:rPr>
        <w:t>3.a.1 Age-standardized prevalence of current tobacco use among persons aged 15 years and older</w:t>
      </w:r>
      <w:bookmarkEnd w:id="41"/>
    </w:p>
    <w:tbl>
      <w:tblPr>
        <w:tblStyle w:val="TableGrid"/>
        <w:tblW w:w="9634" w:type="dxa"/>
        <w:tblLook w:val="04A0" w:firstRow="1" w:lastRow="0" w:firstColumn="1" w:lastColumn="0" w:noHBand="0" w:noVBand="1"/>
      </w:tblPr>
      <w:tblGrid>
        <w:gridCol w:w="2689"/>
        <w:gridCol w:w="6945"/>
      </w:tblGrid>
      <w:tr w:rsidR="00744F3A" w:rsidRPr="002D2326" w14:paraId="0FFAB453" w14:textId="77777777" w:rsidTr="00A06685">
        <w:trPr>
          <w:trHeight w:val="667"/>
        </w:trPr>
        <w:tc>
          <w:tcPr>
            <w:tcW w:w="9634" w:type="dxa"/>
            <w:gridSpan w:val="2"/>
          </w:tcPr>
          <w:p w14:paraId="075C61A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E1BEA5C" w14:textId="77777777" w:rsidR="00744F3A" w:rsidRPr="002D2326" w:rsidRDefault="00744F3A" w:rsidP="00A06685"/>
        </w:tc>
      </w:tr>
      <w:tr w:rsidR="00744F3A" w:rsidRPr="002D2326" w14:paraId="6852C6AA" w14:textId="77777777" w:rsidTr="00A06685">
        <w:tc>
          <w:tcPr>
            <w:tcW w:w="2689" w:type="dxa"/>
          </w:tcPr>
          <w:p w14:paraId="1FE49305" w14:textId="77777777" w:rsidR="00744F3A" w:rsidRPr="002D2326" w:rsidRDefault="00744F3A" w:rsidP="00A06685">
            <w:pPr>
              <w:ind w:right="283"/>
              <w:jc w:val="both"/>
            </w:pPr>
            <w:r w:rsidRPr="002D2326">
              <w:t>Indicator Available</w:t>
            </w:r>
          </w:p>
        </w:tc>
        <w:tc>
          <w:tcPr>
            <w:tcW w:w="6945" w:type="dxa"/>
          </w:tcPr>
          <w:p w14:paraId="1EE8E981" w14:textId="77777777" w:rsidR="00744F3A" w:rsidRPr="002D2326" w:rsidRDefault="00744F3A" w:rsidP="00A06685">
            <w:pPr>
              <w:jc w:val="both"/>
            </w:pPr>
            <w:r w:rsidRPr="002D2326">
              <w:t>Percentage of men/women age 15-49 who smoke cigarettes or a pipe or use other tobacco products</w:t>
            </w:r>
          </w:p>
        </w:tc>
      </w:tr>
      <w:tr w:rsidR="00744F3A" w:rsidRPr="002D2326" w14:paraId="4E4E2E72" w14:textId="77777777" w:rsidTr="00A06685">
        <w:tc>
          <w:tcPr>
            <w:tcW w:w="2689" w:type="dxa"/>
          </w:tcPr>
          <w:p w14:paraId="4A9C4891" w14:textId="77777777" w:rsidR="00744F3A" w:rsidRPr="002D2326" w:rsidRDefault="00744F3A" w:rsidP="00A06685">
            <w:pPr>
              <w:ind w:right="283"/>
              <w:jc w:val="both"/>
            </w:pPr>
            <w:r w:rsidRPr="002D2326">
              <w:t>Definition</w:t>
            </w:r>
          </w:p>
          <w:p w14:paraId="6898B039" w14:textId="77777777" w:rsidR="00744F3A" w:rsidRPr="002D2326" w:rsidRDefault="00744F3A" w:rsidP="00A06685">
            <w:pPr>
              <w:ind w:right="283"/>
              <w:jc w:val="both"/>
            </w:pPr>
          </w:p>
        </w:tc>
        <w:tc>
          <w:tcPr>
            <w:tcW w:w="6945" w:type="dxa"/>
          </w:tcPr>
          <w:p w14:paraId="44AD7AD6" w14:textId="77777777" w:rsidR="00744F3A" w:rsidRPr="002D2326" w:rsidRDefault="00744F3A" w:rsidP="00A06685">
            <w:pPr>
              <w:jc w:val="both"/>
            </w:pPr>
            <w:r w:rsidRPr="002D2326">
              <w:t>The indicator is defined as the percentage of the population aged 15 years and over who currently use any tobacco product (smoked and/or smokeless tobacco) on a daily or non-daily basis.</w:t>
            </w:r>
          </w:p>
        </w:tc>
      </w:tr>
      <w:tr w:rsidR="00744F3A" w:rsidRPr="002D2326" w14:paraId="433197F5" w14:textId="77777777" w:rsidTr="00A06685">
        <w:tc>
          <w:tcPr>
            <w:tcW w:w="2689" w:type="dxa"/>
          </w:tcPr>
          <w:p w14:paraId="2858A8ED" w14:textId="77777777" w:rsidR="00744F3A" w:rsidRPr="002D2326" w:rsidRDefault="00744F3A" w:rsidP="00A06685">
            <w:pPr>
              <w:ind w:right="283"/>
              <w:jc w:val="both"/>
            </w:pPr>
            <w:r w:rsidRPr="002D2326">
              <w:t>Geographic coverage</w:t>
            </w:r>
          </w:p>
          <w:p w14:paraId="6C5559F2" w14:textId="77777777" w:rsidR="00744F3A" w:rsidRPr="002D2326" w:rsidRDefault="00744F3A" w:rsidP="00A06685"/>
        </w:tc>
        <w:tc>
          <w:tcPr>
            <w:tcW w:w="6945" w:type="dxa"/>
          </w:tcPr>
          <w:p w14:paraId="21688E8E" w14:textId="77777777" w:rsidR="00744F3A" w:rsidRPr="002D2326" w:rsidRDefault="00744F3A" w:rsidP="00A06685">
            <w:pPr>
              <w:jc w:val="both"/>
            </w:pPr>
            <w:r w:rsidRPr="002D2326">
              <w:lastRenderedPageBreak/>
              <w:t>National</w:t>
            </w:r>
          </w:p>
        </w:tc>
      </w:tr>
      <w:tr w:rsidR="00744F3A" w:rsidRPr="002D2326" w14:paraId="26670C36" w14:textId="77777777" w:rsidTr="00A06685">
        <w:tc>
          <w:tcPr>
            <w:tcW w:w="2689" w:type="dxa"/>
          </w:tcPr>
          <w:p w14:paraId="609F5896" w14:textId="77777777" w:rsidR="00744F3A" w:rsidRPr="002D2326" w:rsidRDefault="00744F3A" w:rsidP="00A06685">
            <w:pPr>
              <w:ind w:right="283"/>
              <w:jc w:val="both"/>
            </w:pPr>
          </w:p>
          <w:p w14:paraId="5C165060" w14:textId="77777777" w:rsidR="00744F3A" w:rsidRPr="002D2326" w:rsidRDefault="00744F3A" w:rsidP="00A06685">
            <w:pPr>
              <w:ind w:right="283"/>
              <w:jc w:val="both"/>
            </w:pPr>
            <w:r w:rsidRPr="002D2326">
              <w:t>Unit of Measurement</w:t>
            </w:r>
          </w:p>
          <w:p w14:paraId="5F166391" w14:textId="77777777" w:rsidR="00744F3A" w:rsidRPr="002D2326" w:rsidRDefault="00744F3A" w:rsidP="00A06685">
            <w:pPr>
              <w:ind w:right="283"/>
              <w:jc w:val="both"/>
            </w:pPr>
          </w:p>
        </w:tc>
        <w:tc>
          <w:tcPr>
            <w:tcW w:w="6945" w:type="dxa"/>
          </w:tcPr>
          <w:p w14:paraId="78F692B4" w14:textId="77777777" w:rsidR="00744F3A" w:rsidRPr="002D2326" w:rsidRDefault="00744F3A" w:rsidP="00A06685">
            <w:pPr>
              <w:jc w:val="both"/>
            </w:pPr>
            <w:r w:rsidRPr="002D2326">
              <w:t>Percent (%)</w:t>
            </w:r>
          </w:p>
        </w:tc>
      </w:tr>
      <w:tr w:rsidR="00744F3A" w:rsidRPr="002D2326" w14:paraId="1CB66F37" w14:textId="77777777" w:rsidTr="00A06685">
        <w:trPr>
          <w:trHeight w:val="526"/>
        </w:trPr>
        <w:tc>
          <w:tcPr>
            <w:tcW w:w="2689" w:type="dxa"/>
          </w:tcPr>
          <w:p w14:paraId="5A4C412B" w14:textId="77777777" w:rsidR="00744F3A" w:rsidRPr="002D2326" w:rsidRDefault="00744F3A" w:rsidP="00A06685">
            <w:pPr>
              <w:ind w:right="283"/>
              <w:jc w:val="both"/>
            </w:pPr>
            <w:r w:rsidRPr="002D2326">
              <w:t>Computation method</w:t>
            </w:r>
          </w:p>
          <w:p w14:paraId="3A6CE863" w14:textId="77777777" w:rsidR="00744F3A" w:rsidRPr="002D2326" w:rsidRDefault="00744F3A" w:rsidP="00A06685">
            <w:pPr>
              <w:ind w:right="283"/>
              <w:jc w:val="both"/>
            </w:pPr>
          </w:p>
        </w:tc>
        <w:tc>
          <w:tcPr>
            <w:tcW w:w="6945" w:type="dxa"/>
          </w:tcPr>
          <w:p w14:paraId="7F1BE8AA" w14:textId="77777777" w:rsidR="00744F3A" w:rsidRPr="002D2326" w:rsidRDefault="00744F3A" w:rsidP="00A06685">
            <w:pPr>
              <w:jc w:val="both"/>
            </w:pPr>
            <w:r w:rsidRPr="002D2326">
              <w:t>It is calculated as;</w:t>
            </w:r>
          </w:p>
          <w:p w14:paraId="6CB9C5A1" w14:textId="77777777" w:rsidR="00744F3A" w:rsidRPr="002D2326" w:rsidRDefault="00744F3A" w:rsidP="00A06685">
            <w:pPr>
              <w:jc w:val="both"/>
            </w:pPr>
          </w:p>
          <w:p w14:paraId="2DDFA5B4" w14:textId="77777777" w:rsidR="00744F3A" w:rsidRPr="002D2326" w:rsidRDefault="00744F3A" w:rsidP="00A06685">
            <w:pPr>
              <w:jc w:val="both"/>
            </w:pPr>
            <m:oMathPara>
              <m:oMath>
                <m:f>
                  <m:fPr>
                    <m:ctrlPr>
                      <w:rPr>
                        <w:rFonts w:ascii="Cambria Math" w:hAnsi="Cambria Math"/>
                      </w:rPr>
                    </m:ctrlPr>
                  </m:fPr>
                  <m:num>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Current</m:t>
                    </m:r>
                    <m:r>
                      <m:rPr>
                        <m:sty m:val="p"/>
                      </m:rPr>
                      <w:rPr>
                        <w:rFonts w:ascii="Cambria Math" w:hAnsi="Cambria Math"/>
                      </w:rPr>
                      <m:t xml:space="preserve"> </m:t>
                    </m:r>
                    <m:r>
                      <w:rPr>
                        <w:rFonts w:ascii="Cambria Math" w:hAnsi="Cambria Math"/>
                      </w:rPr>
                      <m:t>tabacco</m:t>
                    </m:r>
                    <m:r>
                      <m:rPr>
                        <m:sty m:val="p"/>
                      </m:rPr>
                      <w:rPr>
                        <w:rFonts w:ascii="Cambria Math" w:hAnsi="Cambria Math"/>
                      </w:rPr>
                      <m:t xml:space="preserve"> </m:t>
                    </m:r>
                    <m:r>
                      <w:rPr>
                        <w:rFonts w:ascii="Cambria Math" w:hAnsi="Cambria Math"/>
                      </w:rPr>
                      <m:t>users</m:t>
                    </m:r>
                    <m:r>
                      <m:rPr>
                        <m:sty m:val="p"/>
                      </m:rPr>
                      <w:rPr>
                        <w:rFonts w:ascii="Cambria Math" w:hAnsi="Cambria Math"/>
                      </w:rPr>
                      <m:t xml:space="preserve"> </m:t>
                    </m:r>
                    <m:r>
                      <w:rPr>
                        <w:rFonts w:ascii="Cambria Math" w:hAnsi="Cambria Math"/>
                      </w:rPr>
                      <m:t>age</m:t>
                    </m:r>
                    <m:r>
                      <m:rPr>
                        <m:sty m:val="p"/>
                      </m:rPr>
                      <w:rPr>
                        <w:rFonts w:ascii="Cambria Math" w:hAnsi="Cambria Math"/>
                      </w:rPr>
                      <m:t xml:space="preserve"> 15-49 </m:t>
                    </m:r>
                    <m:r>
                      <w:rPr>
                        <w:rFonts w:ascii="Cambria Math" w:hAnsi="Cambria Math"/>
                      </w:rPr>
                      <m:t>years</m:t>
                    </m:r>
                  </m:num>
                  <m:den>
                    <m:r>
                      <w:rPr>
                        <w:rFonts w:ascii="Cambria Math" w:hAnsi="Cambria Math"/>
                      </w:rPr>
                      <m:t>Total</m:t>
                    </m:r>
                    <m:r>
                      <m:rPr>
                        <m:sty m:val="p"/>
                      </m:rPr>
                      <w:rPr>
                        <w:rFonts w:ascii="Cambria Math" w:hAnsi="Cambria Math"/>
                      </w:rPr>
                      <m:t xml:space="preserve"> </m:t>
                    </m:r>
                    <m:r>
                      <w:rPr>
                        <w:rFonts w:ascii="Cambria Math" w:hAnsi="Cambria Math"/>
                      </w:rPr>
                      <m:t>population</m:t>
                    </m:r>
                  </m:den>
                </m:f>
              </m:oMath>
            </m:oMathPara>
          </w:p>
          <w:p w14:paraId="77E4B9BD" w14:textId="77777777" w:rsidR="00744F3A" w:rsidRPr="002D2326" w:rsidRDefault="00744F3A" w:rsidP="00A06685">
            <w:pPr>
              <w:jc w:val="both"/>
            </w:pPr>
            <w:r w:rsidRPr="002D2326">
              <w:t>“Current users” include both daily and non-daily users of smoked or smokeless tobacco</w:t>
            </w:r>
          </w:p>
        </w:tc>
      </w:tr>
      <w:tr w:rsidR="00744F3A" w:rsidRPr="002D2326" w14:paraId="7CF5BA8D" w14:textId="77777777" w:rsidTr="00A06685">
        <w:tc>
          <w:tcPr>
            <w:tcW w:w="2689" w:type="dxa"/>
          </w:tcPr>
          <w:p w14:paraId="1DD545A8" w14:textId="77777777" w:rsidR="00744F3A" w:rsidRPr="002D2326" w:rsidRDefault="00744F3A" w:rsidP="00A06685">
            <w:pPr>
              <w:ind w:right="283"/>
              <w:jc w:val="both"/>
            </w:pPr>
            <w:r w:rsidRPr="002D2326">
              <w:t>Disaggregation</w:t>
            </w:r>
          </w:p>
          <w:p w14:paraId="19DE0C1C" w14:textId="77777777" w:rsidR="00744F3A" w:rsidRPr="002D2326" w:rsidRDefault="00744F3A" w:rsidP="00A06685">
            <w:pPr>
              <w:ind w:right="283"/>
              <w:jc w:val="both"/>
            </w:pPr>
          </w:p>
        </w:tc>
        <w:tc>
          <w:tcPr>
            <w:tcW w:w="6945" w:type="dxa"/>
          </w:tcPr>
          <w:p w14:paraId="76834BFC" w14:textId="77777777" w:rsidR="00744F3A" w:rsidRPr="002D2326" w:rsidRDefault="00744F3A" w:rsidP="00744F3A">
            <w:pPr>
              <w:numPr>
                <w:ilvl w:val="0"/>
                <w:numId w:val="3"/>
              </w:numPr>
              <w:spacing w:after="0" w:line="240" w:lineRule="auto"/>
            </w:pPr>
            <w:r w:rsidRPr="002D2326">
              <w:t>Geographical: National, Province, District, Residence (Urban &amp; Rural)</w:t>
            </w:r>
          </w:p>
          <w:p w14:paraId="2606FD22" w14:textId="77777777" w:rsidR="00744F3A" w:rsidRPr="002D2326" w:rsidRDefault="00744F3A" w:rsidP="00744F3A">
            <w:pPr>
              <w:numPr>
                <w:ilvl w:val="0"/>
                <w:numId w:val="3"/>
              </w:numPr>
              <w:spacing w:after="0" w:line="240" w:lineRule="auto"/>
            </w:pPr>
            <w:r w:rsidRPr="002D2326">
              <w:t>Sex</w:t>
            </w:r>
          </w:p>
          <w:p w14:paraId="7529BB1E" w14:textId="77777777" w:rsidR="00744F3A" w:rsidRPr="002D2326" w:rsidRDefault="00744F3A" w:rsidP="00744F3A">
            <w:pPr>
              <w:numPr>
                <w:ilvl w:val="0"/>
                <w:numId w:val="3"/>
              </w:numPr>
              <w:spacing w:after="0" w:line="240" w:lineRule="auto"/>
            </w:pPr>
            <w:r w:rsidRPr="002D2326">
              <w:t>Education</w:t>
            </w:r>
          </w:p>
          <w:p w14:paraId="5CFC6FD3" w14:textId="77777777" w:rsidR="00744F3A" w:rsidRPr="002D2326" w:rsidRDefault="00744F3A" w:rsidP="00744F3A">
            <w:pPr>
              <w:numPr>
                <w:ilvl w:val="0"/>
                <w:numId w:val="3"/>
              </w:numPr>
              <w:spacing w:after="0" w:line="240" w:lineRule="auto"/>
            </w:pPr>
            <w:r w:rsidRPr="002D2326">
              <w:t>Maternity status</w:t>
            </w:r>
          </w:p>
          <w:p w14:paraId="5B5ACA4B" w14:textId="77777777" w:rsidR="00744F3A" w:rsidRPr="002D2326" w:rsidRDefault="00744F3A" w:rsidP="00744F3A">
            <w:pPr>
              <w:numPr>
                <w:ilvl w:val="0"/>
                <w:numId w:val="3"/>
              </w:numPr>
              <w:spacing w:after="0" w:line="240" w:lineRule="auto"/>
            </w:pPr>
            <w:r w:rsidRPr="002D2326">
              <w:t>wealth quintiles</w:t>
            </w:r>
          </w:p>
          <w:p w14:paraId="450F7484" w14:textId="77777777" w:rsidR="00744F3A" w:rsidRPr="002D2326" w:rsidRDefault="00744F3A" w:rsidP="00A06685">
            <w:pPr>
              <w:ind w:left="360"/>
            </w:pPr>
          </w:p>
        </w:tc>
      </w:tr>
      <w:tr w:rsidR="00744F3A" w:rsidRPr="002D2326" w14:paraId="4C3424F3" w14:textId="77777777" w:rsidTr="00A06685">
        <w:tc>
          <w:tcPr>
            <w:tcW w:w="2689" w:type="dxa"/>
          </w:tcPr>
          <w:p w14:paraId="7A02A1D0" w14:textId="77777777" w:rsidR="00744F3A" w:rsidRPr="002D2326" w:rsidRDefault="00744F3A" w:rsidP="00A06685">
            <w:pPr>
              <w:ind w:right="283"/>
            </w:pPr>
            <w:r w:rsidRPr="002D2326">
              <w:t>Comments and limitations/ Other Information</w:t>
            </w:r>
          </w:p>
          <w:p w14:paraId="5206ACA9" w14:textId="77777777" w:rsidR="00744F3A" w:rsidRPr="002D2326" w:rsidRDefault="00744F3A" w:rsidP="00A06685">
            <w:pPr>
              <w:ind w:right="283"/>
              <w:jc w:val="both"/>
            </w:pPr>
          </w:p>
        </w:tc>
        <w:tc>
          <w:tcPr>
            <w:tcW w:w="6945" w:type="dxa"/>
          </w:tcPr>
          <w:p w14:paraId="651AB239" w14:textId="77777777" w:rsidR="00744F3A" w:rsidRPr="002D2326" w:rsidRDefault="00744F3A" w:rsidP="00A06685"/>
        </w:tc>
      </w:tr>
      <w:tr w:rsidR="00744F3A" w:rsidRPr="002D2326" w14:paraId="661490F6" w14:textId="77777777" w:rsidTr="00A06685">
        <w:tc>
          <w:tcPr>
            <w:tcW w:w="9634" w:type="dxa"/>
            <w:gridSpan w:val="2"/>
          </w:tcPr>
          <w:p w14:paraId="077A5BD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7C23021A" w14:textId="77777777" w:rsidR="00744F3A" w:rsidRPr="002D2326" w:rsidRDefault="00744F3A" w:rsidP="00A06685">
            <w:pPr>
              <w:ind w:right="283"/>
              <w:jc w:val="both"/>
              <w:rPr>
                <w:color w:val="2F5496" w:themeColor="accent1" w:themeShade="BF"/>
                <w:sz w:val="24"/>
              </w:rPr>
            </w:pPr>
          </w:p>
        </w:tc>
      </w:tr>
      <w:tr w:rsidR="00744F3A" w:rsidRPr="002D2326" w14:paraId="36F90BFE" w14:textId="77777777" w:rsidTr="00A06685">
        <w:tc>
          <w:tcPr>
            <w:tcW w:w="2689" w:type="dxa"/>
          </w:tcPr>
          <w:p w14:paraId="3E0A0E66" w14:textId="77777777" w:rsidR="00744F3A" w:rsidRPr="002D2326" w:rsidRDefault="00744F3A" w:rsidP="00A06685">
            <w:pPr>
              <w:ind w:right="283"/>
              <w:jc w:val="both"/>
            </w:pPr>
            <w:r w:rsidRPr="002D2326">
              <w:t>Indicator Name</w:t>
            </w:r>
          </w:p>
        </w:tc>
        <w:tc>
          <w:tcPr>
            <w:tcW w:w="6945" w:type="dxa"/>
          </w:tcPr>
          <w:p w14:paraId="22D74183" w14:textId="77777777" w:rsidR="00744F3A" w:rsidRPr="002D2326" w:rsidRDefault="00744F3A" w:rsidP="00A06685">
            <w:pPr>
              <w:jc w:val="both"/>
            </w:pPr>
            <w:r w:rsidRPr="002D2326">
              <w:t>Age-standardized prevalence of current tobacco use among persons aged 15 years and older</w:t>
            </w:r>
          </w:p>
        </w:tc>
      </w:tr>
      <w:tr w:rsidR="00744F3A" w:rsidRPr="002D2326" w14:paraId="2B4EA417" w14:textId="77777777" w:rsidTr="00A06685">
        <w:tc>
          <w:tcPr>
            <w:tcW w:w="2689" w:type="dxa"/>
          </w:tcPr>
          <w:p w14:paraId="0B4DDB1B" w14:textId="77777777" w:rsidR="00744F3A" w:rsidRPr="002D2326" w:rsidRDefault="00744F3A" w:rsidP="00A06685">
            <w:pPr>
              <w:ind w:right="283"/>
              <w:jc w:val="both"/>
            </w:pPr>
            <w:r w:rsidRPr="002D2326">
              <w:t>Indicator Number</w:t>
            </w:r>
          </w:p>
        </w:tc>
        <w:tc>
          <w:tcPr>
            <w:tcW w:w="6945" w:type="dxa"/>
          </w:tcPr>
          <w:p w14:paraId="44DB4764" w14:textId="77777777" w:rsidR="00744F3A" w:rsidRPr="002D2326" w:rsidRDefault="00744F3A" w:rsidP="00A06685">
            <w:pPr>
              <w:jc w:val="both"/>
            </w:pPr>
            <w:r w:rsidRPr="002D2326">
              <w:t>3.a.1</w:t>
            </w:r>
          </w:p>
        </w:tc>
      </w:tr>
      <w:tr w:rsidR="00744F3A" w:rsidRPr="002D2326" w14:paraId="63BF1632" w14:textId="77777777" w:rsidTr="00A06685">
        <w:tc>
          <w:tcPr>
            <w:tcW w:w="2689" w:type="dxa"/>
          </w:tcPr>
          <w:p w14:paraId="02F9DB41" w14:textId="77777777" w:rsidR="00744F3A" w:rsidRPr="002D2326" w:rsidRDefault="00744F3A" w:rsidP="00A06685">
            <w:pPr>
              <w:ind w:right="283"/>
              <w:jc w:val="both"/>
            </w:pPr>
            <w:r w:rsidRPr="002D2326">
              <w:t>Target Name</w:t>
            </w:r>
          </w:p>
          <w:p w14:paraId="465CF85F" w14:textId="77777777" w:rsidR="00744F3A" w:rsidRPr="002D2326" w:rsidRDefault="00744F3A" w:rsidP="00A06685"/>
        </w:tc>
        <w:tc>
          <w:tcPr>
            <w:tcW w:w="6945" w:type="dxa"/>
          </w:tcPr>
          <w:p w14:paraId="77B13159" w14:textId="77777777" w:rsidR="00744F3A" w:rsidRPr="002D2326" w:rsidRDefault="00744F3A" w:rsidP="00A06685">
            <w:pPr>
              <w:jc w:val="both"/>
            </w:pPr>
            <w:r w:rsidRPr="002D2326">
              <w:t>Strengthen the implementation of the World Health Organization Framework Convention on Tobacco Control in all countries, as appropriate</w:t>
            </w:r>
          </w:p>
        </w:tc>
      </w:tr>
      <w:tr w:rsidR="00744F3A" w:rsidRPr="002D2326" w14:paraId="75CD9B12" w14:textId="77777777" w:rsidTr="00A06685">
        <w:tc>
          <w:tcPr>
            <w:tcW w:w="2689" w:type="dxa"/>
          </w:tcPr>
          <w:p w14:paraId="34C3678A" w14:textId="77777777" w:rsidR="00744F3A" w:rsidRPr="002D2326" w:rsidRDefault="00744F3A" w:rsidP="00A06685">
            <w:pPr>
              <w:ind w:right="283"/>
              <w:jc w:val="both"/>
            </w:pPr>
            <w:r w:rsidRPr="002D2326">
              <w:t>Target Number</w:t>
            </w:r>
          </w:p>
        </w:tc>
        <w:tc>
          <w:tcPr>
            <w:tcW w:w="6945" w:type="dxa"/>
          </w:tcPr>
          <w:p w14:paraId="4767D7C6" w14:textId="77777777" w:rsidR="00744F3A" w:rsidRPr="002D2326" w:rsidRDefault="00744F3A" w:rsidP="00A06685">
            <w:pPr>
              <w:jc w:val="both"/>
            </w:pPr>
            <w:r w:rsidRPr="002D2326">
              <w:t>3.a</w:t>
            </w:r>
          </w:p>
        </w:tc>
      </w:tr>
      <w:tr w:rsidR="00744F3A" w:rsidRPr="002D2326" w14:paraId="0C8837DB" w14:textId="77777777" w:rsidTr="00A06685">
        <w:tc>
          <w:tcPr>
            <w:tcW w:w="2689" w:type="dxa"/>
          </w:tcPr>
          <w:p w14:paraId="6BC30111" w14:textId="77777777" w:rsidR="00744F3A" w:rsidRPr="002D2326" w:rsidRDefault="00744F3A" w:rsidP="00A06685">
            <w:pPr>
              <w:ind w:right="283"/>
            </w:pPr>
            <w:r w:rsidRPr="002D2326">
              <w:t>Global Indicator Description</w:t>
            </w:r>
          </w:p>
        </w:tc>
        <w:tc>
          <w:tcPr>
            <w:tcW w:w="6945" w:type="dxa"/>
          </w:tcPr>
          <w:p w14:paraId="330CC903" w14:textId="77777777" w:rsidR="00744F3A" w:rsidRPr="002D2326" w:rsidRDefault="00744F3A" w:rsidP="00A06685">
            <w:pPr>
              <w:jc w:val="both"/>
            </w:pPr>
            <w:r w:rsidRPr="002D2326">
              <w:t>A measure of the number of people who are current tobacco smokers in relation to all persons aged 15 years and older.</w:t>
            </w:r>
          </w:p>
        </w:tc>
      </w:tr>
      <w:tr w:rsidR="00744F3A" w:rsidRPr="002D2326" w14:paraId="4845BEB0" w14:textId="77777777" w:rsidTr="00A06685">
        <w:tc>
          <w:tcPr>
            <w:tcW w:w="2689" w:type="dxa"/>
          </w:tcPr>
          <w:p w14:paraId="60D39623" w14:textId="77777777" w:rsidR="00744F3A" w:rsidRPr="002D2326" w:rsidRDefault="00744F3A" w:rsidP="00A06685">
            <w:pPr>
              <w:ind w:right="283"/>
              <w:jc w:val="both"/>
            </w:pPr>
            <w:r w:rsidRPr="002D2326">
              <w:t>UN designated tier</w:t>
            </w:r>
          </w:p>
        </w:tc>
        <w:tc>
          <w:tcPr>
            <w:tcW w:w="6945" w:type="dxa"/>
          </w:tcPr>
          <w:p w14:paraId="3033A4CB" w14:textId="77777777" w:rsidR="00744F3A" w:rsidRPr="002D2326" w:rsidRDefault="00744F3A" w:rsidP="00A06685">
            <w:r w:rsidRPr="002D2326">
              <w:t>1</w:t>
            </w:r>
          </w:p>
        </w:tc>
      </w:tr>
      <w:tr w:rsidR="00744F3A" w:rsidRPr="002D2326" w14:paraId="102532BD" w14:textId="77777777" w:rsidTr="00A06685">
        <w:tc>
          <w:tcPr>
            <w:tcW w:w="2689" w:type="dxa"/>
          </w:tcPr>
          <w:p w14:paraId="36B12F98" w14:textId="77777777" w:rsidR="00744F3A" w:rsidRPr="002D2326" w:rsidRDefault="00744F3A" w:rsidP="00A06685">
            <w:pPr>
              <w:ind w:right="283"/>
              <w:jc w:val="both"/>
            </w:pPr>
            <w:r w:rsidRPr="002D2326">
              <w:t>UN custodian agency</w:t>
            </w:r>
          </w:p>
        </w:tc>
        <w:tc>
          <w:tcPr>
            <w:tcW w:w="6945" w:type="dxa"/>
          </w:tcPr>
          <w:p w14:paraId="467BA2E6" w14:textId="77777777" w:rsidR="00744F3A" w:rsidRPr="002D2326" w:rsidRDefault="00744F3A" w:rsidP="00A06685">
            <w:pPr>
              <w:jc w:val="both"/>
              <w:rPr>
                <w:color w:val="333333"/>
                <w:sz w:val="21"/>
                <w:szCs w:val="21"/>
              </w:rPr>
            </w:pPr>
            <w:r w:rsidRPr="002D2326">
              <w:t>World Health Organization (WHO) Framework Convention on Tobacco Control (FCTC)</w:t>
            </w:r>
          </w:p>
        </w:tc>
      </w:tr>
      <w:tr w:rsidR="00744F3A" w:rsidRPr="002D2326" w14:paraId="63D7B12F" w14:textId="77777777" w:rsidTr="00A06685">
        <w:tc>
          <w:tcPr>
            <w:tcW w:w="2689" w:type="dxa"/>
          </w:tcPr>
          <w:p w14:paraId="7E1846B0" w14:textId="77777777" w:rsidR="00744F3A" w:rsidRPr="002D2326" w:rsidRDefault="00744F3A" w:rsidP="00A06685">
            <w:pPr>
              <w:ind w:right="283"/>
              <w:jc w:val="both"/>
            </w:pPr>
            <w:r w:rsidRPr="002D2326">
              <w:t>Link to UN metadata</w:t>
            </w:r>
          </w:p>
        </w:tc>
        <w:tc>
          <w:tcPr>
            <w:tcW w:w="6945" w:type="dxa"/>
          </w:tcPr>
          <w:p w14:paraId="045CB977" w14:textId="77777777" w:rsidR="00744F3A" w:rsidRPr="002D2326" w:rsidRDefault="00744F3A" w:rsidP="00A06685">
            <w:pPr>
              <w:rPr>
                <w:rStyle w:val="FollowedHyperlink"/>
              </w:rPr>
            </w:pPr>
            <w:hyperlink r:id="rId42" w:history="1">
              <w:r w:rsidRPr="002D2326">
                <w:rPr>
                  <w:rStyle w:val="HeaderChar"/>
                </w:rPr>
                <w:t>https://unstats.un.org/sdgs/metadata/files/Metadata-03-0a-01.pdf</w:t>
              </w:r>
            </w:hyperlink>
          </w:p>
          <w:p w14:paraId="7443B084" w14:textId="77777777" w:rsidR="00744F3A" w:rsidRPr="002D2326" w:rsidRDefault="00744F3A" w:rsidP="00A06685">
            <w:pPr>
              <w:rPr>
                <w:rStyle w:val="FollowedHyperlink"/>
              </w:rPr>
            </w:pPr>
          </w:p>
        </w:tc>
      </w:tr>
      <w:tr w:rsidR="00744F3A" w:rsidRPr="002D2326" w14:paraId="240EC54F" w14:textId="77777777" w:rsidTr="00A06685">
        <w:tc>
          <w:tcPr>
            <w:tcW w:w="9634" w:type="dxa"/>
            <w:gridSpan w:val="2"/>
          </w:tcPr>
          <w:p w14:paraId="64B5546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1B72F431" w14:textId="77777777" w:rsidR="00744F3A" w:rsidRPr="002D2326" w:rsidRDefault="00744F3A" w:rsidP="00A06685"/>
        </w:tc>
      </w:tr>
      <w:tr w:rsidR="00744F3A" w:rsidRPr="002D2326" w14:paraId="49EE4F26" w14:textId="77777777" w:rsidTr="00A06685">
        <w:tc>
          <w:tcPr>
            <w:tcW w:w="2689" w:type="dxa"/>
          </w:tcPr>
          <w:p w14:paraId="65B42271" w14:textId="77777777" w:rsidR="00744F3A" w:rsidRPr="002D2326" w:rsidRDefault="00744F3A" w:rsidP="00A06685">
            <w:pPr>
              <w:ind w:right="283"/>
              <w:jc w:val="both"/>
            </w:pPr>
            <w:r w:rsidRPr="002D2326">
              <w:t xml:space="preserve">Source Organization </w:t>
            </w:r>
          </w:p>
          <w:p w14:paraId="4A9A3279" w14:textId="77777777" w:rsidR="00744F3A" w:rsidRPr="002D2326" w:rsidRDefault="00744F3A" w:rsidP="00A06685">
            <w:pPr>
              <w:ind w:right="283"/>
              <w:jc w:val="both"/>
            </w:pPr>
          </w:p>
        </w:tc>
        <w:tc>
          <w:tcPr>
            <w:tcW w:w="6945" w:type="dxa"/>
          </w:tcPr>
          <w:p w14:paraId="188F3B9A" w14:textId="77777777" w:rsidR="00744F3A" w:rsidRPr="002D2326" w:rsidRDefault="00744F3A" w:rsidP="00A06685">
            <w:r w:rsidRPr="002D2326">
              <w:lastRenderedPageBreak/>
              <w:t>National Institute of Statistics of Rwanda</w:t>
            </w:r>
          </w:p>
        </w:tc>
      </w:tr>
      <w:tr w:rsidR="00744F3A" w:rsidRPr="002D2326" w14:paraId="0DBC0EA0" w14:textId="77777777" w:rsidTr="00A06685">
        <w:tc>
          <w:tcPr>
            <w:tcW w:w="2689" w:type="dxa"/>
          </w:tcPr>
          <w:p w14:paraId="565F343A" w14:textId="77777777" w:rsidR="00744F3A" w:rsidRPr="002D2326" w:rsidRDefault="00744F3A" w:rsidP="00A06685">
            <w:r w:rsidRPr="002D2326">
              <w:t>Data Source</w:t>
            </w:r>
          </w:p>
        </w:tc>
        <w:tc>
          <w:tcPr>
            <w:tcW w:w="6945" w:type="dxa"/>
          </w:tcPr>
          <w:p w14:paraId="1D638398" w14:textId="77777777" w:rsidR="00744F3A" w:rsidRPr="002D2326" w:rsidRDefault="00744F3A" w:rsidP="00A06685">
            <w:r w:rsidRPr="002D2326">
              <w:t>Rwanda Demographic Health Survey (RDHS)</w:t>
            </w:r>
          </w:p>
        </w:tc>
      </w:tr>
      <w:tr w:rsidR="00744F3A" w:rsidRPr="002D2326" w14:paraId="317AF7E5" w14:textId="77777777" w:rsidTr="00A06685">
        <w:tc>
          <w:tcPr>
            <w:tcW w:w="2689" w:type="dxa"/>
          </w:tcPr>
          <w:p w14:paraId="0289D0A4" w14:textId="77777777" w:rsidR="00744F3A" w:rsidRPr="002D2326" w:rsidRDefault="00744F3A" w:rsidP="00A06685">
            <w:r w:rsidRPr="002D2326">
              <w:t>Periodicity</w:t>
            </w:r>
          </w:p>
          <w:p w14:paraId="7C15E61C" w14:textId="77777777" w:rsidR="00744F3A" w:rsidRPr="002D2326" w:rsidRDefault="00744F3A" w:rsidP="00A06685"/>
        </w:tc>
        <w:tc>
          <w:tcPr>
            <w:tcW w:w="6945" w:type="dxa"/>
          </w:tcPr>
          <w:p w14:paraId="6F29CBC3" w14:textId="77777777" w:rsidR="00744F3A" w:rsidRPr="002D2326" w:rsidRDefault="00744F3A" w:rsidP="00A06685">
            <w:r w:rsidRPr="002D2326">
              <w:t>3-5 Years</w:t>
            </w:r>
          </w:p>
        </w:tc>
      </w:tr>
      <w:tr w:rsidR="00744F3A" w:rsidRPr="002D2326" w14:paraId="046FDE26" w14:textId="77777777" w:rsidTr="00A06685">
        <w:tc>
          <w:tcPr>
            <w:tcW w:w="2689" w:type="dxa"/>
          </w:tcPr>
          <w:p w14:paraId="5584D000" w14:textId="77777777" w:rsidR="00744F3A" w:rsidRPr="002D2326" w:rsidRDefault="00744F3A" w:rsidP="00A06685">
            <w:pPr>
              <w:ind w:right="283"/>
              <w:jc w:val="both"/>
            </w:pPr>
            <w:r w:rsidRPr="002D2326">
              <w:t>Earliest available data</w:t>
            </w:r>
          </w:p>
          <w:p w14:paraId="632C7899" w14:textId="77777777" w:rsidR="00744F3A" w:rsidRPr="002D2326" w:rsidRDefault="00744F3A" w:rsidP="00A06685"/>
        </w:tc>
        <w:tc>
          <w:tcPr>
            <w:tcW w:w="6945" w:type="dxa"/>
          </w:tcPr>
          <w:p w14:paraId="3C1B754D" w14:textId="77777777" w:rsidR="00744F3A" w:rsidRPr="002D2326" w:rsidRDefault="00744F3A" w:rsidP="00A06685">
            <w:r w:rsidRPr="002D2326">
              <w:t>1992</w:t>
            </w:r>
          </w:p>
        </w:tc>
      </w:tr>
      <w:tr w:rsidR="00744F3A" w:rsidRPr="002D2326" w14:paraId="4ECE46E5" w14:textId="77777777" w:rsidTr="00A06685">
        <w:tc>
          <w:tcPr>
            <w:tcW w:w="2689" w:type="dxa"/>
          </w:tcPr>
          <w:p w14:paraId="52A9FCBE" w14:textId="77777777" w:rsidR="00744F3A" w:rsidRPr="002D2326" w:rsidRDefault="00744F3A" w:rsidP="00A06685">
            <w:pPr>
              <w:ind w:right="283"/>
              <w:jc w:val="both"/>
            </w:pPr>
            <w:r w:rsidRPr="002D2326">
              <w:t>Link to data source/ The text to show instead of the URL</w:t>
            </w:r>
          </w:p>
          <w:p w14:paraId="5E51F3EA" w14:textId="77777777" w:rsidR="00744F3A" w:rsidRPr="002D2326" w:rsidRDefault="00744F3A" w:rsidP="00A06685">
            <w:pPr>
              <w:ind w:right="283"/>
              <w:jc w:val="both"/>
              <w:rPr>
                <w:lang w:val="en-US"/>
              </w:rPr>
            </w:pPr>
          </w:p>
        </w:tc>
        <w:tc>
          <w:tcPr>
            <w:tcW w:w="6945" w:type="dxa"/>
          </w:tcPr>
          <w:p w14:paraId="0907519F" w14:textId="77777777" w:rsidR="00744F3A" w:rsidRPr="002D2326" w:rsidRDefault="00744F3A" w:rsidP="00A06685">
            <w:hyperlink r:id="rId43" w:history="1">
              <w:r w:rsidRPr="002D2326">
                <w:rPr>
                  <w:rStyle w:val="FollowedHyperlink"/>
                </w:rPr>
                <w:t>http://www.statistics.gov.rw/datasource/demographic-and-health-survey-dhs</w:t>
              </w:r>
            </w:hyperlink>
          </w:p>
          <w:p w14:paraId="78D2ECAB" w14:textId="77777777" w:rsidR="00744F3A" w:rsidRPr="002D2326" w:rsidRDefault="00744F3A" w:rsidP="00A06685"/>
        </w:tc>
      </w:tr>
      <w:tr w:rsidR="00744F3A" w:rsidRPr="002D2326" w14:paraId="156EC822" w14:textId="77777777" w:rsidTr="00A06685">
        <w:tc>
          <w:tcPr>
            <w:tcW w:w="2689" w:type="dxa"/>
          </w:tcPr>
          <w:p w14:paraId="5A8292E3" w14:textId="77777777" w:rsidR="00744F3A" w:rsidRPr="002D2326" w:rsidRDefault="00744F3A" w:rsidP="00A06685">
            <w:pPr>
              <w:ind w:right="283"/>
              <w:jc w:val="both"/>
            </w:pPr>
            <w:r w:rsidRPr="002D2326">
              <w:t>Release date</w:t>
            </w:r>
          </w:p>
          <w:p w14:paraId="5E49E42E" w14:textId="77777777" w:rsidR="00744F3A" w:rsidRPr="002D2326" w:rsidRDefault="00744F3A" w:rsidP="00A06685"/>
        </w:tc>
        <w:tc>
          <w:tcPr>
            <w:tcW w:w="6945" w:type="dxa"/>
          </w:tcPr>
          <w:p w14:paraId="53C3B11F" w14:textId="77777777" w:rsidR="00744F3A" w:rsidRPr="002D2326" w:rsidRDefault="00744F3A" w:rsidP="00A06685">
            <w:r w:rsidRPr="002D2326">
              <w:t>2014-15</w:t>
            </w:r>
          </w:p>
        </w:tc>
      </w:tr>
      <w:tr w:rsidR="00744F3A" w:rsidRPr="002D2326" w14:paraId="54DACF71" w14:textId="77777777" w:rsidTr="00A06685">
        <w:tc>
          <w:tcPr>
            <w:tcW w:w="2689" w:type="dxa"/>
          </w:tcPr>
          <w:p w14:paraId="560079F8" w14:textId="77777777" w:rsidR="00744F3A" w:rsidRPr="002D2326" w:rsidRDefault="00744F3A" w:rsidP="00A06685">
            <w:pPr>
              <w:ind w:right="283"/>
              <w:jc w:val="both"/>
            </w:pPr>
            <w:r w:rsidRPr="002D2326">
              <w:t>Statistical classification</w:t>
            </w:r>
          </w:p>
          <w:p w14:paraId="6B541315" w14:textId="77777777" w:rsidR="00744F3A" w:rsidRPr="002D2326" w:rsidRDefault="00744F3A" w:rsidP="00A06685"/>
        </w:tc>
        <w:tc>
          <w:tcPr>
            <w:tcW w:w="6945" w:type="dxa"/>
          </w:tcPr>
          <w:p w14:paraId="136CED5D" w14:textId="77777777" w:rsidR="00744F3A" w:rsidRPr="002D2326" w:rsidRDefault="00744F3A" w:rsidP="00A06685"/>
        </w:tc>
      </w:tr>
      <w:tr w:rsidR="00744F3A" w:rsidRPr="002D2326" w14:paraId="7B5E54DB" w14:textId="77777777" w:rsidTr="00A06685">
        <w:tc>
          <w:tcPr>
            <w:tcW w:w="2689" w:type="dxa"/>
          </w:tcPr>
          <w:p w14:paraId="695506E7" w14:textId="77777777" w:rsidR="00744F3A" w:rsidRPr="002D2326" w:rsidRDefault="00744F3A" w:rsidP="00A06685">
            <w:pPr>
              <w:ind w:right="283"/>
              <w:jc w:val="both"/>
            </w:pPr>
            <w:r w:rsidRPr="002D2326">
              <w:t>Contact details</w:t>
            </w:r>
          </w:p>
          <w:p w14:paraId="7DF6B87C" w14:textId="77777777" w:rsidR="00744F3A" w:rsidRPr="002D2326" w:rsidRDefault="00744F3A" w:rsidP="00A06685">
            <w:pPr>
              <w:ind w:right="283"/>
              <w:jc w:val="both"/>
            </w:pPr>
          </w:p>
        </w:tc>
        <w:tc>
          <w:tcPr>
            <w:tcW w:w="6945" w:type="dxa"/>
          </w:tcPr>
          <w:p w14:paraId="7D1074D0" w14:textId="77777777" w:rsidR="00744F3A" w:rsidRPr="002D2326" w:rsidRDefault="00744F3A" w:rsidP="00A06685">
            <w:hyperlink r:id="rId44" w:history="1">
              <w:r w:rsidRPr="002D2326">
                <w:rPr>
                  <w:rStyle w:val="FollowedHyperlink"/>
                  <w:color w:val="2258A9"/>
                  <w:shd w:val="clear" w:color="auto" w:fill="FFFFFF"/>
                </w:rPr>
                <w:t>info@statistics.gov.rw</w:t>
              </w:r>
            </w:hyperlink>
          </w:p>
        </w:tc>
      </w:tr>
      <w:tr w:rsidR="00744F3A" w:rsidRPr="002D2326" w14:paraId="2A70820E" w14:textId="77777777" w:rsidTr="00A06685">
        <w:tc>
          <w:tcPr>
            <w:tcW w:w="2689" w:type="dxa"/>
          </w:tcPr>
          <w:p w14:paraId="6CEA5B27" w14:textId="77777777" w:rsidR="00744F3A" w:rsidRPr="002D2326" w:rsidRDefault="00744F3A" w:rsidP="00A06685">
            <w:pPr>
              <w:ind w:right="283"/>
              <w:jc w:val="both"/>
            </w:pPr>
            <w:r w:rsidRPr="002D2326">
              <w:t>Other Information</w:t>
            </w:r>
          </w:p>
        </w:tc>
        <w:tc>
          <w:tcPr>
            <w:tcW w:w="6945" w:type="dxa"/>
          </w:tcPr>
          <w:p w14:paraId="75B7E246" w14:textId="77777777" w:rsidR="00744F3A" w:rsidRPr="002D2326" w:rsidRDefault="00744F3A" w:rsidP="00A06685"/>
        </w:tc>
      </w:tr>
    </w:tbl>
    <w:p w14:paraId="393A18D8" w14:textId="77777777" w:rsidR="00744F3A" w:rsidRPr="002D2326" w:rsidRDefault="00744F3A" w:rsidP="00744F3A"/>
    <w:p w14:paraId="04D7F46F" w14:textId="77777777" w:rsidR="00744F3A" w:rsidRPr="002D2326" w:rsidRDefault="00744F3A" w:rsidP="00744F3A">
      <w:pPr>
        <w:pStyle w:val="Heading2"/>
        <w:numPr>
          <w:ilvl w:val="0"/>
          <w:numId w:val="0"/>
        </w:numPr>
        <w:ind w:left="576"/>
        <w:rPr>
          <w:rFonts w:ascii="Arial" w:hAnsi="Arial" w:cs="Arial"/>
        </w:rPr>
      </w:pPr>
      <w:bookmarkStart w:id="42" w:name="_Toc533147115"/>
      <w:bookmarkEnd w:id="39"/>
      <w:r w:rsidRPr="002D2326">
        <w:rPr>
          <w:rFonts w:ascii="Arial" w:hAnsi="Arial" w:cs="Arial"/>
        </w:rPr>
        <w:t>4.1.1 Proportion of children and young people: (a) in grades 2/3; (b) at the end of primary; and (c) at the end of lower secondary achieving at least a minimum proficiency level in (i) reading and (ii) mathematics, by sex</w:t>
      </w:r>
      <w:bookmarkEnd w:id="42"/>
    </w:p>
    <w:tbl>
      <w:tblPr>
        <w:tblStyle w:val="TableGrid"/>
        <w:tblW w:w="9634" w:type="dxa"/>
        <w:tblLook w:val="04A0" w:firstRow="1" w:lastRow="0" w:firstColumn="1" w:lastColumn="0" w:noHBand="0" w:noVBand="1"/>
      </w:tblPr>
      <w:tblGrid>
        <w:gridCol w:w="2689"/>
        <w:gridCol w:w="6945"/>
      </w:tblGrid>
      <w:tr w:rsidR="00744F3A" w:rsidRPr="002D2326" w14:paraId="16DC4DE4" w14:textId="77777777" w:rsidTr="00A06685">
        <w:trPr>
          <w:trHeight w:val="667"/>
        </w:trPr>
        <w:tc>
          <w:tcPr>
            <w:tcW w:w="9634" w:type="dxa"/>
            <w:gridSpan w:val="2"/>
          </w:tcPr>
          <w:p w14:paraId="6BC8F141" w14:textId="77777777" w:rsidR="00744F3A" w:rsidRPr="00015DE2" w:rsidRDefault="00744F3A" w:rsidP="00A06685">
            <w:pPr>
              <w:ind w:right="283"/>
              <w:jc w:val="both"/>
              <w:rPr>
                <w:color w:val="2F5496" w:themeColor="accent1" w:themeShade="BF"/>
                <w:sz w:val="24"/>
              </w:rPr>
            </w:pPr>
            <w:r w:rsidRPr="002D2326">
              <w:rPr>
                <w:color w:val="2F5496" w:themeColor="accent1" w:themeShade="BF"/>
                <w:sz w:val="24"/>
              </w:rPr>
              <w:t>National Metadata</w:t>
            </w:r>
          </w:p>
        </w:tc>
      </w:tr>
      <w:tr w:rsidR="00744F3A" w:rsidRPr="002D2326" w14:paraId="56A9F888" w14:textId="77777777" w:rsidTr="00A06685">
        <w:tc>
          <w:tcPr>
            <w:tcW w:w="2689" w:type="dxa"/>
          </w:tcPr>
          <w:p w14:paraId="1CA4E04C" w14:textId="77777777" w:rsidR="00744F3A" w:rsidRPr="002D2326" w:rsidRDefault="00744F3A" w:rsidP="00A06685">
            <w:pPr>
              <w:ind w:right="283"/>
              <w:jc w:val="both"/>
            </w:pPr>
            <w:r w:rsidRPr="002D2326">
              <w:t>Definition</w:t>
            </w:r>
          </w:p>
          <w:p w14:paraId="7C3D8D7C" w14:textId="77777777" w:rsidR="00744F3A" w:rsidRPr="002D2326" w:rsidRDefault="00744F3A" w:rsidP="00A06685">
            <w:pPr>
              <w:ind w:right="283"/>
              <w:jc w:val="both"/>
            </w:pPr>
          </w:p>
        </w:tc>
        <w:tc>
          <w:tcPr>
            <w:tcW w:w="6945" w:type="dxa"/>
          </w:tcPr>
          <w:p w14:paraId="6069D1FE" w14:textId="77777777" w:rsidR="00744F3A" w:rsidRPr="002D2326" w:rsidRDefault="00744F3A" w:rsidP="00A06685">
            <w:pPr>
              <w:jc w:val="both"/>
            </w:pPr>
            <w:r w:rsidRPr="002D2326">
              <w:t>Percentage of children and young people in Grade 2 or 3 of primary education, at the end of primary education and the end of lower secondary education achieving at least a minimum proficiency level in (a) reading and (b) mathematics. The minimum proficiency level will be measured relative to new common reading and mathematics scales currently in development</w:t>
            </w:r>
          </w:p>
        </w:tc>
      </w:tr>
      <w:tr w:rsidR="00744F3A" w:rsidRPr="002D2326" w14:paraId="6CE0CF18" w14:textId="77777777" w:rsidTr="00A06685">
        <w:tc>
          <w:tcPr>
            <w:tcW w:w="2689" w:type="dxa"/>
          </w:tcPr>
          <w:p w14:paraId="51B04B87" w14:textId="77777777" w:rsidR="00744F3A" w:rsidRPr="002D2326" w:rsidRDefault="00744F3A" w:rsidP="00A06685">
            <w:pPr>
              <w:ind w:right="283"/>
              <w:jc w:val="both"/>
            </w:pPr>
            <w:r w:rsidRPr="002D2326">
              <w:t>Geographic coverage</w:t>
            </w:r>
          </w:p>
          <w:p w14:paraId="734E56E0" w14:textId="77777777" w:rsidR="00744F3A" w:rsidRPr="002D2326" w:rsidRDefault="00744F3A" w:rsidP="00A06685"/>
        </w:tc>
        <w:tc>
          <w:tcPr>
            <w:tcW w:w="6945" w:type="dxa"/>
          </w:tcPr>
          <w:p w14:paraId="1F67D19A" w14:textId="77777777" w:rsidR="00744F3A" w:rsidRPr="002D2326" w:rsidRDefault="00744F3A" w:rsidP="00A06685">
            <w:r w:rsidRPr="002D2326">
              <w:t>National</w:t>
            </w:r>
          </w:p>
        </w:tc>
      </w:tr>
      <w:tr w:rsidR="00744F3A" w:rsidRPr="002D2326" w14:paraId="7017F816" w14:textId="77777777" w:rsidTr="00A06685">
        <w:tc>
          <w:tcPr>
            <w:tcW w:w="2689" w:type="dxa"/>
          </w:tcPr>
          <w:p w14:paraId="0775B6DF" w14:textId="77777777" w:rsidR="00744F3A" w:rsidRPr="002D2326" w:rsidRDefault="00744F3A" w:rsidP="00A06685">
            <w:pPr>
              <w:ind w:right="283"/>
              <w:jc w:val="both"/>
            </w:pPr>
          </w:p>
          <w:p w14:paraId="49F532E5" w14:textId="77777777" w:rsidR="00744F3A" w:rsidRPr="002D2326" w:rsidRDefault="00744F3A" w:rsidP="00A06685">
            <w:pPr>
              <w:ind w:right="283"/>
              <w:jc w:val="both"/>
            </w:pPr>
            <w:r w:rsidRPr="002D2326">
              <w:t>Unit of Measurement</w:t>
            </w:r>
          </w:p>
          <w:p w14:paraId="5EAE69A2" w14:textId="77777777" w:rsidR="00744F3A" w:rsidRPr="002D2326" w:rsidRDefault="00744F3A" w:rsidP="00A06685">
            <w:pPr>
              <w:ind w:right="283"/>
              <w:jc w:val="both"/>
            </w:pPr>
          </w:p>
        </w:tc>
        <w:tc>
          <w:tcPr>
            <w:tcW w:w="6945" w:type="dxa"/>
          </w:tcPr>
          <w:p w14:paraId="64176203" w14:textId="77777777" w:rsidR="00744F3A" w:rsidRPr="002D2326" w:rsidRDefault="00744F3A" w:rsidP="00A06685">
            <w:r w:rsidRPr="002D2326">
              <w:t>Percent (%)</w:t>
            </w:r>
          </w:p>
        </w:tc>
      </w:tr>
      <w:tr w:rsidR="00744F3A" w:rsidRPr="002D2326" w14:paraId="78D81FF5" w14:textId="77777777" w:rsidTr="00A06685">
        <w:tc>
          <w:tcPr>
            <w:tcW w:w="2689" w:type="dxa"/>
          </w:tcPr>
          <w:p w14:paraId="62954C84" w14:textId="77777777" w:rsidR="00744F3A" w:rsidRPr="002D2326" w:rsidRDefault="00744F3A" w:rsidP="00A06685">
            <w:pPr>
              <w:ind w:right="283"/>
              <w:jc w:val="both"/>
            </w:pPr>
            <w:r w:rsidRPr="002D2326">
              <w:t>Computation method</w:t>
            </w:r>
          </w:p>
          <w:p w14:paraId="14A54CC8" w14:textId="77777777" w:rsidR="00744F3A" w:rsidRPr="002D2326" w:rsidRDefault="00744F3A" w:rsidP="00A06685">
            <w:pPr>
              <w:ind w:right="283"/>
              <w:jc w:val="both"/>
            </w:pPr>
          </w:p>
        </w:tc>
        <w:tc>
          <w:tcPr>
            <w:tcW w:w="6945" w:type="dxa"/>
          </w:tcPr>
          <w:p w14:paraId="247F4C8E" w14:textId="77777777" w:rsidR="00744F3A" w:rsidRPr="002D2326" w:rsidRDefault="00744F3A" w:rsidP="00A06685">
            <w:pPr>
              <w:jc w:val="both"/>
            </w:pPr>
            <w:r w:rsidRPr="002D2326">
              <w:t xml:space="preserve">The indicator is calculated as the percentage of children and/or young people at the relevant stage of education achieving or exceeding a pre-defined proficiency level in a given subject. </w:t>
            </w:r>
          </w:p>
          <w:p w14:paraId="42A8AA65" w14:textId="77777777" w:rsidR="00744F3A" w:rsidRPr="002D2326" w:rsidRDefault="00744F3A" w:rsidP="00A06685">
            <w:pPr>
              <w:jc w:val="both"/>
            </w:pPr>
          </w:p>
          <w:p w14:paraId="5B9DB11E" w14:textId="77777777" w:rsidR="00744F3A" w:rsidRPr="002D2326" w:rsidRDefault="00744F3A" w:rsidP="00A06685">
            <w:pPr>
              <w:jc w:val="both"/>
            </w:pPr>
            <w:r w:rsidRPr="002D2326">
              <w:t xml:space="preserve">Performance above the minimum level, PLtn,s, above minimum = p where p is the percentage of students in a learning assessment at stage of education n, in subject s in any year (t-i) where 0 ? i ? 5, who has achieved the level of proficiency that is greater than a pre-defined minimum standard, Smin. </w:t>
            </w:r>
          </w:p>
          <w:p w14:paraId="4BA0B03A" w14:textId="77777777" w:rsidR="00744F3A" w:rsidRPr="002D2326" w:rsidRDefault="00744F3A" w:rsidP="00A06685">
            <w:pPr>
              <w:jc w:val="both"/>
            </w:pPr>
          </w:p>
          <w:p w14:paraId="6E958339" w14:textId="77777777" w:rsidR="00744F3A" w:rsidRPr="002D2326" w:rsidRDefault="00744F3A" w:rsidP="00A06685">
            <w:pPr>
              <w:jc w:val="both"/>
            </w:pPr>
            <w:r w:rsidRPr="002D2326">
              <w:t>The minimum standard is defined by the global education community taking into consideration regional differences.</w:t>
            </w:r>
          </w:p>
        </w:tc>
      </w:tr>
      <w:tr w:rsidR="00744F3A" w:rsidRPr="002D2326" w14:paraId="0D49976C" w14:textId="77777777" w:rsidTr="00A06685">
        <w:tc>
          <w:tcPr>
            <w:tcW w:w="2689" w:type="dxa"/>
          </w:tcPr>
          <w:p w14:paraId="164EFCC2" w14:textId="77777777" w:rsidR="00744F3A" w:rsidRPr="002D2326" w:rsidRDefault="00744F3A" w:rsidP="00A06685">
            <w:pPr>
              <w:ind w:right="283"/>
              <w:jc w:val="both"/>
            </w:pPr>
            <w:r w:rsidRPr="002D2326">
              <w:lastRenderedPageBreak/>
              <w:t>Disaggregation</w:t>
            </w:r>
          </w:p>
          <w:p w14:paraId="6F43509A" w14:textId="77777777" w:rsidR="00744F3A" w:rsidRPr="002D2326" w:rsidRDefault="00744F3A" w:rsidP="00A06685">
            <w:pPr>
              <w:ind w:right="283"/>
              <w:jc w:val="both"/>
            </w:pPr>
          </w:p>
        </w:tc>
        <w:tc>
          <w:tcPr>
            <w:tcW w:w="6945" w:type="dxa"/>
          </w:tcPr>
          <w:p w14:paraId="047811A5" w14:textId="77777777" w:rsidR="00744F3A" w:rsidRPr="002D2326" w:rsidRDefault="00744F3A" w:rsidP="00A06685"/>
        </w:tc>
      </w:tr>
      <w:tr w:rsidR="00744F3A" w:rsidRPr="002D2326" w14:paraId="184AC64C" w14:textId="77777777" w:rsidTr="00A06685">
        <w:tc>
          <w:tcPr>
            <w:tcW w:w="2689" w:type="dxa"/>
          </w:tcPr>
          <w:p w14:paraId="5B42D1B7" w14:textId="77777777" w:rsidR="00744F3A" w:rsidRPr="002D2326" w:rsidRDefault="00744F3A" w:rsidP="00A06685">
            <w:pPr>
              <w:ind w:right="283"/>
            </w:pPr>
            <w:r w:rsidRPr="002D2326">
              <w:t>Comments and limitations/ Other Information</w:t>
            </w:r>
          </w:p>
          <w:p w14:paraId="2D743E43" w14:textId="77777777" w:rsidR="00744F3A" w:rsidRPr="002D2326" w:rsidRDefault="00744F3A" w:rsidP="00A06685">
            <w:pPr>
              <w:ind w:right="283"/>
              <w:jc w:val="both"/>
            </w:pPr>
          </w:p>
        </w:tc>
        <w:tc>
          <w:tcPr>
            <w:tcW w:w="6945" w:type="dxa"/>
          </w:tcPr>
          <w:p w14:paraId="5F854F94" w14:textId="77777777" w:rsidR="00744F3A" w:rsidRPr="002D2326" w:rsidRDefault="00744F3A" w:rsidP="00A06685"/>
        </w:tc>
      </w:tr>
      <w:tr w:rsidR="00744F3A" w:rsidRPr="002D2326" w14:paraId="45ADD842" w14:textId="77777777" w:rsidTr="00A06685">
        <w:tc>
          <w:tcPr>
            <w:tcW w:w="9634" w:type="dxa"/>
            <w:gridSpan w:val="2"/>
          </w:tcPr>
          <w:p w14:paraId="07A609C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7D30685" w14:textId="77777777" w:rsidR="00744F3A" w:rsidRPr="002D2326" w:rsidRDefault="00744F3A" w:rsidP="00A06685"/>
        </w:tc>
      </w:tr>
      <w:tr w:rsidR="00744F3A" w:rsidRPr="002D2326" w14:paraId="39E9497A" w14:textId="77777777" w:rsidTr="00A06685">
        <w:tc>
          <w:tcPr>
            <w:tcW w:w="2689" w:type="dxa"/>
          </w:tcPr>
          <w:p w14:paraId="394E41CE" w14:textId="77777777" w:rsidR="00744F3A" w:rsidRPr="002D2326" w:rsidRDefault="00744F3A" w:rsidP="00A06685">
            <w:pPr>
              <w:ind w:right="283"/>
              <w:jc w:val="both"/>
            </w:pPr>
            <w:r w:rsidRPr="002D2326">
              <w:t>Indicator Name</w:t>
            </w:r>
          </w:p>
        </w:tc>
        <w:tc>
          <w:tcPr>
            <w:tcW w:w="6945" w:type="dxa"/>
          </w:tcPr>
          <w:p w14:paraId="0A3F4FE9" w14:textId="77777777" w:rsidR="00744F3A" w:rsidRPr="002D2326" w:rsidRDefault="00744F3A" w:rsidP="00A06685">
            <w:pPr>
              <w:jc w:val="both"/>
            </w:pPr>
            <w:r w:rsidRPr="002D2326">
              <w:t>Proportion of children and young people: (a) in grades 2/3; (b) at the end of primary; and (c) at the end of lower secondary achieving at least a minimum proficiency level in (i) reading and (ii) mathematics, by sex</w:t>
            </w:r>
          </w:p>
        </w:tc>
      </w:tr>
      <w:tr w:rsidR="00744F3A" w:rsidRPr="002D2326" w14:paraId="3F411486" w14:textId="77777777" w:rsidTr="00A06685">
        <w:tc>
          <w:tcPr>
            <w:tcW w:w="2689" w:type="dxa"/>
          </w:tcPr>
          <w:p w14:paraId="45B4B120" w14:textId="77777777" w:rsidR="00744F3A" w:rsidRPr="002D2326" w:rsidRDefault="00744F3A" w:rsidP="00A06685">
            <w:pPr>
              <w:ind w:right="283"/>
              <w:jc w:val="both"/>
            </w:pPr>
            <w:r w:rsidRPr="002D2326">
              <w:t>Indicator Number</w:t>
            </w:r>
          </w:p>
        </w:tc>
        <w:tc>
          <w:tcPr>
            <w:tcW w:w="6945" w:type="dxa"/>
          </w:tcPr>
          <w:p w14:paraId="3FFBF05E" w14:textId="77777777" w:rsidR="00744F3A" w:rsidRPr="002D2326" w:rsidRDefault="00744F3A" w:rsidP="00A06685">
            <w:pPr>
              <w:jc w:val="both"/>
            </w:pPr>
            <w:r w:rsidRPr="002D2326">
              <w:t>4.1.1</w:t>
            </w:r>
          </w:p>
        </w:tc>
      </w:tr>
      <w:tr w:rsidR="00744F3A" w:rsidRPr="002D2326" w14:paraId="385D7FDE" w14:textId="77777777" w:rsidTr="00A06685">
        <w:tc>
          <w:tcPr>
            <w:tcW w:w="2689" w:type="dxa"/>
          </w:tcPr>
          <w:p w14:paraId="3EBD325F" w14:textId="77777777" w:rsidR="00744F3A" w:rsidRPr="002D2326" w:rsidRDefault="00744F3A" w:rsidP="00A06685">
            <w:pPr>
              <w:ind w:right="283"/>
              <w:jc w:val="both"/>
            </w:pPr>
            <w:r w:rsidRPr="002D2326">
              <w:t>Target Name</w:t>
            </w:r>
          </w:p>
          <w:p w14:paraId="7B422A3E" w14:textId="77777777" w:rsidR="00744F3A" w:rsidRPr="002D2326" w:rsidRDefault="00744F3A" w:rsidP="00A06685"/>
        </w:tc>
        <w:tc>
          <w:tcPr>
            <w:tcW w:w="6945" w:type="dxa"/>
          </w:tcPr>
          <w:p w14:paraId="345B9485" w14:textId="77777777" w:rsidR="00744F3A" w:rsidRPr="002D2326" w:rsidRDefault="00744F3A" w:rsidP="00A06685">
            <w:pPr>
              <w:jc w:val="both"/>
            </w:pPr>
            <w:r w:rsidRPr="002D2326">
              <w:t>By 2030, ensure that all girls and boys complete free, equitable and quality primary and secondary education leading to relevant and effective learning outcomes</w:t>
            </w:r>
          </w:p>
        </w:tc>
      </w:tr>
      <w:tr w:rsidR="00744F3A" w:rsidRPr="002D2326" w14:paraId="4D94D734" w14:textId="77777777" w:rsidTr="00A06685">
        <w:tc>
          <w:tcPr>
            <w:tcW w:w="2689" w:type="dxa"/>
          </w:tcPr>
          <w:p w14:paraId="75FF4169" w14:textId="77777777" w:rsidR="00744F3A" w:rsidRPr="002D2326" w:rsidRDefault="00744F3A" w:rsidP="00A06685">
            <w:pPr>
              <w:ind w:right="283"/>
              <w:jc w:val="both"/>
            </w:pPr>
            <w:r w:rsidRPr="002D2326">
              <w:t>Target Number</w:t>
            </w:r>
          </w:p>
        </w:tc>
        <w:tc>
          <w:tcPr>
            <w:tcW w:w="6945" w:type="dxa"/>
          </w:tcPr>
          <w:p w14:paraId="5C7D4A36" w14:textId="77777777" w:rsidR="00744F3A" w:rsidRPr="002D2326" w:rsidRDefault="00744F3A" w:rsidP="00A06685">
            <w:pPr>
              <w:jc w:val="both"/>
            </w:pPr>
            <w:r w:rsidRPr="002D2326">
              <w:t>4.1</w:t>
            </w:r>
          </w:p>
        </w:tc>
      </w:tr>
      <w:tr w:rsidR="00744F3A" w:rsidRPr="002D2326" w14:paraId="099F6F07" w14:textId="77777777" w:rsidTr="00A06685">
        <w:tc>
          <w:tcPr>
            <w:tcW w:w="2689" w:type="dxa"/>
          </w:tcPr>
          <w:p w14:paraId="6210BAB5" w14:textId="77777777" w:rsidR="00744F3A" w:rsidRPr="002D2326" w:rsidRDefault="00744F3A" w:rsidP="00A06685">
            <w:pPr>
              <w:ind w:right="283"/>
            </w:pPr>
            <w:r w:rsidRPr="002D2326">
              <w:t>Global Indicator Description</w:t>
            </w:r>
          </w:p>
        </w:tc>
        <w:tc>
          <w:tcPr>
            <w:tcW w:w="6945" w:type="dxa"/>
          </w:tcPr>
          <w:p w14:paraId="36D7A345" w14:textId="77777777" w:rsidR="00744F3A" w:rsidRPr="002D2326" w:rsidRDefault="00744F3A" w:rsidP="00A06685">
            <w:pPr>
              <w:jc w:val="both"/>
            </w:pPr>
          </w:p>
        </w:tc>
      </w:tr>
      <w:tr w:rsidR="00744F3A" w:rsidRPr="002D2326" w14:paraId="4D014665" w14:textId="77777777" w:rsidTr="00A06685">
        <w:tc>
          <w:tcPr>
            <w:tcW w:w="2689" w:type="dxa"/>
          </w:tcPr>
          <w:p w14:paraId="447314AB" w14:textId="77777777" w:rsidR="00744F3A" w:rsidRPr="002D2326" w:rsidRDefault="00744F3A" w:rsidP="00A06685">
            <w:pPr>
              <w:ind w:right="283"/>
              <w:jc w:val="both"/>
            </w:pPr>
            <w:r w:rsidRPr="002D2326">
              <w:t>UN designated tier</w:t>
            </w:r>
          </w:p>
        </w:tc>
        <w:tc>
          <w:tcPr>
            <w:tcW w:w="6945" w:type="dxa"/>
          </w:tcPr>
          <w:p w14:paraId="0DECB5A5" w14:textId="77777777" w:rsidR="00744F3A" w:rsidRPr="002D2326" w:rsidRDefault="00744F3A" w:rsidP="00A06685">
            <w:pPr>
              <w:jc w:val="both"/>
            </w:pPr>
            <w:r w:rsidRPr="002D2326">
              <w:t>3 (a) /2 (b,c)</w:t>
            </w:r>
          </w:p>
        </w:tc>
      </w:tr>
      <w:tr w:rsidR="00744F3A" w:rsidRPr="002D2326" w14:paraId="290BFC94" w14:textId="77777777" w:rsidTr="00A06685">
        <w:tc>
          <w:tcPr>
            <w:tcW w:w="2689" w:type="dxa"/>
          </w:tcPr>
          <w:p w14:paraId="44F66729" w14:textId="77777777" w:rsidR="00744F3A" w:rsidRPr="002D2326" w:rsidRDefault="00744F3A" w:rsidP="00A06685">
            <w:pPr>
              <w:ind w:right="283"/>
              <w:jc w:val="both"/>
            </w:pPr>
            <w:r w:rsidRPr="002D2326">
              <w:t>UN custodian agency</w:t>
            </w:r>
          </w:p>
        </w:tc>
        <w:tc>
          <w:tcPr>
            <w:tcW w:w="6945" w:type="dxa"/>
          </w:tcPr>
          <w:p w14:paraId="3BE05AE6" w14:textId="77777777" w:rsidR="00744F3A" w:rsidRPr="002D2326" w:rsidRDefault="00744F3A" w:rsidP="00A06685">
            <w:pPr>
              <w:jc w:val="both"/>
            </w:pPr>
            <w:r w:rsidRPr="002D2326">
              <w:t>UNESCO Institute for Statistics</w:t>
            </w:r>
          </w:p>
        </w:tc>
      </w:tr>
      <w:tr w:rsidR="00744F3A" w:rsidRPr="002D2326" w14:paraId="622EB21F" w14:textId="77777777" w:rsidTr="00A06685">
        <w:tc>
          <w:tcPr>
            <w:tcW w:w="2689" w:type="dxa"/>
          </w:tcPr>
          <w:p w14:paraId="4BE57722" w14:textId="77777777" w:rsidR="00744F3A" w:rsidRPr="002D2326" w:rsidRDefault="00744F3A" w:rsidP="00A06685">
            <w:pPr>
              <w:ind w:right="283"/>
              <w:jc w:val="both"/>
            </w:pPr>
            <w:r w:rsidRPr="002D2326">
              <w:t>Link to UN metadata</w:t>
            </w:r>
          </w:p>
        </w:tc>
        <w:tc>
          <w:tcPr>
            <w:tcW w:w="6945" w:type="dxa"/>
          </w:tcPr>
          <w:p w14:paraId="3D182420" w14:textId="77777777" w:rsidR="00744F3A" w:rsidRPr="002D2326" w:rsidRDefault="00744F3A" w:rsidP="00A06685">
            <w:pPr>
              <w:rPr>
                <w:rStyle w:val="FollowedHyperlink"/>
              </w:rPr>
            </w:pPr>
            <w:hyperlink r:id="rId45" w:tgtFrame="_blank" w:history="1">
              <w:r w:rsidRPr="002D2326">
                <w:rPr>
                  <w:rStyle w:val="HeaderChar"/>
                </w:rPr>
                <w:t>United Nations Sustainable Development Goals Metadata (PDF 4.0 MB)</w:t>
              </w:r>
            </w:hyperlink>
          </w:p>
        </w:tc>
      </w:tr>
      <w:tr w:rsidR="00744F3A" w:rsidRPr="002D2326" w14:paraId="67457D05" w14:textId="77777777" w:rsidTr="00A06685">
        <w:tc>
          <w:tcPr>
            <w:tcW w:w="9634" w:type="dxa"/>
            <w:gridSpan w:val="2"/>
          </w:tcPr>
          <w:p w14:paraId="34742894" w14:textId="77777777" w:rsidR="00744F3A" w:rsidRPr="00015DE2" w:rsidRDefault="00744F3A" w:rsidP="00A06685">
            <w:pPr>
              <w:ind w:right="283"/>
              <w:jc w:val="both"/>
              <w:rPr>
                <w:color w:val="2F5496" w:themeColor="accent1" w:themeShade="BF"/>
                <w:sz w:val="24"/>
              </w:rPr>
            </w:pPr>
            <w:r w:rsidRPr="002D2326">
              <w:rPr>
                <w:color w:val="2F5496" w:themeColor="accent1" w:themeShade="BF"/>
                <w:sz w:val="24"/>
              </w:rPr>
              <w:t>Sources</w:t>
            </w:r>
          </w:p>
        </w:tc>
      </w:tr>
      <w:tr w:rsidR="00744F3A" w:rsidRPr="002D2326" w14:paraId="218D6F6B" w14:textId="77777777" w:rsidTr="00A06685">
        <w:tc>
          <w:tcPr>
            <w:tcW w:w="2689" w:type="dxa"/>
          </w:tcPr>
          <w:p w14:paraId="6FDA1F0D" w14:textId="77777777" w:rsidR="00744F3A" w:rsidRPr="002D2326" w:rsidRDefault="00744F3A" w:rsidP="00A06685">
            <w:pPr>
              <w:ind w:right="283"/>
              <w:jc w:val="both"/>
            </w:pPr>
            <w:r w:rsidRPr="002D2326">
              <w:t xml:space="preserve">Source Organization </w:t>
            </w:r>
          </w:p>
        </w:tc>
        <w:tc>
          <w:tcPr>
            <w:tcW w:w="6945" w:type="dxa"/>
          </w:tcPr>
          <w:p w14:paraId="1DE627B1" w14:textId="77777777" w:rsidR="00744F3A" w:rsidRPr="002D2326" w:rsidRDefault="00744F3A" w:rsidP="00A06685">
            <w:r w:rsidRPr="002D2326">
              <w:t>Ministry of Education (MINEDUC)/ Rwanda Education Board (REB)</w:t>
            </w:r>
          </w:p>
        </w:tc>
      </w:tr>
      <w:tr w:rsidR="00744F3A" w:rsidRPr="002D2326" w14:paraId="2D052848" w14:textId="77777777" w:rsidTr="00A06685">
        <w:tc>
          <w:tcPr>
            <w:tcW w:w="2689" w:type="dxa"/>
          </w:tcPr>
          <w:p w14:paraId="49F8259A" w14:textId="77777777" w:rsidR="00744F3A" w:rsidRPr="002D2326" w:rsidRDefault="00744F3A" w:rsidP="00A06685">
            <w:r w:rsidRPr="002D2326">
              <w:t>Data Source</w:t>
            </w:r>
          </w:p>
        </w:tc>
        <w:tc>
          <w:tcPr>
            <w:tcW w:w="6945" w:type="dxa"/>
          </w:tcPr>
          <w:p w14:paraId="4FC75498" w14:textId="77777777" w:rsidR="00744F3A" w:rsidRPr="002D2326" w:rsidRDefault="00744F3A" w:rsidP="00A06685">
            <w:r w:rsidRPr="002D2326">
              <w:t>Learning Achievement in Rwanda schools</w:t>
            </w:r>
          </w:p>
        </w:tc>
      </w:tr>
      <w:tr w:rsidR="00744F3A" w:rsidRPr="002D2326" w14:paraId="0969259E" w14:textId="77777777" w:rsidTr="00A06685">
        <w:tc>
          <w:tcPr>
            <w:tcW w:w="2689" w:type="dxa"/>
          </w:tcPr>
          <w:p w14:paraId="39E71C90" w14:textId="77777777" w:rsidR="00744F3A" w:rsidRPr="002D2326" w:rsidRDefault="00744F3A" w:rsidP="00A06685">
            <w:r w:rsidRPr="002D2326">
              <w:t>Periodicity</w:t>
            </w:r>
          </w:p>
        </w:tc>
        <w:tc>
          <w:tcPr>
            <w:tcW w:w="6945" w:type="dxa"/>
          </w:tcPr>
          <w:p w14:paraId="723F81F2" w14:textId="77777777" w:rsidR="00744F3A" w:rsidRPr="002D2326" w:rsidRDefault="00744F3A" w:rsidP="00A06685">
            <w:r w:rsidRPr="002D2326">
              <w:t>Annual</w:t>
            </w:r>
          </w:p>
        </w:tc>
      </w:tr>
      <w:tr w:rsidR="00744F3A" w:rsidRPr="002D2326" w14:paraId="0EFD873F" w14:textId="77777777" w:rsidTr="00A06685">
        <w:tc>
          <w:tcPr>
            <w:tcW w:w="2689" w:type="dxa"/>
          </w:tcPr>
          <w:p w14:paraId="21D4C5E3" w14:textId="77777777" w:rsidR="00744F3A" w:rsidRPr="002D2326" w:rsidRDefault="00744F3A" w:rsidP="00A06685">
            <w:pPr>
              <w:ind w:right="283"/>
              <w:jc w:val="both"/>
            </w:pPr>
            <w:r w:rsidRPr="002D2326">
              <w:t>Earliest available data</w:t>
            </w:r>
          </w:p>
        </w:tc>
        <w:tc>
          <w:tcPr>
            <w:tcW w:w="6945" w:type="dxa"/>
          </w:tcPr>
          <w:p w14:paraId="7AB864BC" w14:textId="77777777" w:rsidR="00744F3A" w:rsidRPr="002D2326" w:rsidRDefault="00744F3A" w:rsidP="00A06685"/>
        </w:tc>
      </w:tr>
      <w:tr w:rsidR="00744F3A" w:rsidRPr="002D2326" w14:paraId="2E1F5A3E" w14:textId="77777777" w:rsidTr="00A06685">
        <w:tc>
          <w:tcPr>
            <w:tcW w:w="2689" w:type="dxa"/>
          </w:tcPr>
          <w:p w14:paraId="2F3A349C" w14:textId="77777777" w:rsidR="00744F3A" w:rsidRPr="00015DE2" w:rsidRDefault="00744F3A" w:rsidP="00A06685">
            <w:pPr>
              <w:ind w:right="283"/>
              <w:jc w:val="both"/>
            </w:pPr>
            <w:r w:rsidRPr="002D2326">
              <w:t>Link to data source/ The text to show instead of the URL</w:t>
            </w:r>
          </w:p>
        </w:tc>
        <w:tc>
          <w:tcPr>
            <w:tcW w:w="6945" w:type="dxa"/>
          </w:tcPr>
          <w:p w14:paraId="67010B67" w14:textId="77777777" w:rsidR="00744F3A" w:rsidRPr="002D2326" w:rsidRDefault="00744F3A" w:rsidP="00A06685"/>
        </w:tc>
      </w:tr>
      <w:tr w:rsidR="00744F3A" w:rsidRPr="002D2326" w14:paraId="6B2E658D" w14:textId="77777777" w:rsidTr="00A06685">
        <w:tc>
          <w:tcPr>
            <w:tcW w:w="2689" w:type="dxa"/>
          </w:tcPr>
          <w:p w14:paraId="03D5BE9D" w14:textId="77777777" w:rsidR="00744F3A" w:rsidRPr="002D2326" w:rsidRDefault="00744F3A" w:rsidP="00A06685">
            <w:pPr>
              <w:ind w:right="283"/>
              <w:jc w:val="both"/>
            </w:pPr>
            <w:r w:rsidRPr="002D2326">
              <w:t>Release date</w:t>
            </w:r>
          </w:p>
        </w:tc>
        <w:tc>
          <w:tcPr>
            <w:tcW w:w="6945" w:type="dxa"/>
          </w:tcPr>
          <w:p w14:paraId="39FE4874" w14:textId="77777777" w:rsidR="00744F3A" w:rsidRPr="002D2326" w:rsidRDefault="00744F3A" w:rsidP="00A06685"/>
        </w:tc>
      </w:tr>
      <w:tr w:rsidR="00744F3A" w:rsidRPr="002D2326" w14:paraId="1D57BBB5" w14:textId="77777777" w:rsidTr="00A06685">
        <w:tc>
          <w:tcPr>
            <w:tcW w:w="2689" w:type="dxa"/>
          </w:tcPr>
          <w:p w14:paraId="6DFAC323" w14:textId="77777777" w:rsidR="00744F3A" w:rsidRPr="002D2326" w:rsidRDefault="00744F3A" w:rsidP="00A06685">
            <w:pPr>
              <w:ind w:right="283"/>
              <w:jc w:val="both"/>
            </w:pPr>
            <w:r w:rsidRPr="002D2326">
              <w:lastRenderedPageBreak/>
              <w:t>Statistical classification</w:t>
            </w:r>
          </w:p>
        </w:tc>
        <w:tc>
          <w:tcPr>
            <w:tcW w:w="6945" w:type="dxa"/>
          </w:tcPr>
          <w:p w14:paraId="481D0BBA" w14:textId="77777777" w:rsidR="00744F3A" w:rsidRPr="002D2326" w:rsidRDefault="00744F3A" w:rsidP="00A06685"/>
        </w:tc>
      </w:tr>
      <w:tr w:rsidR="00744F3A" w:rsidRPr="002D2326" w14:paraId="6C9EA692" w14:textId="77777777" w:rsidTr="00A06685">
        <w:tc>
          <w:tcPr>
            <w:tcW w:w="2689" w:type="dxa"/>
          </w:tcPr>
          <w:p w14:paraId="49C8E020" w14:textId="77777777" w:rsidR="00744F3A" w:rsidRPr="002D2326" w:rsidRDefault="00744F3A" w:rsidP="00A06685">
            <w:pPr>
              <w:ind w:right="283"/>
              <w:jc w:val="both"/>
            </w:pPr>
            <w:r w:rsidRPr="002D2326">
              <w:t>Contact details</w:t>
            </w:r>
          </w:p>
        </w:tc>
        <w:tc>
          <w:tcPr>
            <w:tcW w:w="6945" w:type="dxa"/>
          </w:tcPr>
          <w:p w14:paraId="3A4B0F81" w14:textId="77777777" w:rsidR="00744F3A" w:rsidRPr="002D2326" w:rsidRDefault="00744F3A" w:rsidP="00A06685"/>
        </w:tc>
      </w:tr>
      <w:tr w:rsidR="00744F3A" w:rsidRPr="002D2326" w14:paraId="715A412A" w14:textId="77777777" w:rsidTr="00A06685">
        <w:tc>
          <w:tcPr>
            <w:tcW w:w="2689" w:type="dxa"/>
          </w:tcPr>
          <w:p w14:paraId="1D691FA9" w14:textId="77777777" w:rsidR="00744F3A" w:rsidRPr="002D2326" w:rsidRDefault="00744F3A" w:rsidP="00A06685">
            <w:pPr>
              <w:ind w:right="283"/>
              <w:jc w:val="both"/>
            </w:pPr>
            <w:r w:rsidRPr="002D2326">
              <w:t>Other Information</w:t>
            </w:r>
          </w:p>
        </w:tc>
        <w:tc>
          <w:tcPr>
            <w:tcW w:w="6945" w:type="dxa"/>
          </w:tcPr>
          <w:p w14:paraId="64F04A2B" w14:textId="77777777" w:rsidR="00744F3A" w:rsidRPr="002D2326" w:rsidRDefault="00744F3A" w:rsidP="00A06685"/>
        </w:tc>
      </w:tr>
    </w:tbl>
    <w:p w14:paraId="2E82D787" w14:textId="77777777" w:rsidR="00744F3A" w:rsidRPr="002D2326" w:rsidRDefault="00744F3A" w:rsidP="00744F3A"/>
    <w:p w14:paraId="6C9325D7" w14:textId="77777777" w:rsidR="00744F3A" w:rsidRPr="002D2326" w:rsidRDefault="00744F3A" w:rsidP="00744F3A">
      <w:pPr>
        <w:pStyle w:val="Heading2"/>
        <w:numPr>
          <w:ilvl w:val="0"/>
          <w:numId w:val="0"/>
        </w:numPr>
        <w:ind w:left="576"/>
        <w:rPr>
          <w:rFonts w:ascii="Arial" w:hAnsi="Arial" w:cs="Arial"/>
        </w:rPr>
      </w:pPr>
      <w:bookmarkStart w:id="43" w:name="_Toc533147116"/>
      <w:r w:rsidRPr="002D2326">
        <w:rPr>
          <w:rFonts w:ascii="Arial" w:hAnsi="Arial" w:cs="Arial"/>
        </w:rPr>
        <w:t>4.2.1 Proportion of children under 5 years of age who are developmentally on track in health, learning and psychosocial well-being, by sex</w:t>
      </w:r>
      <w:bookmarkEnd w:id="43"/>
    </w:p>
    <w:tbl>
      <w:tblPr>
        <w:tblStyle w:val="TableGrid"/>
        <w:tblW w:w="9634" w:type="dxa"/>
        <w:tblLook w:val="04A0" w:firstRow="1" w:lastRow="0" w:firstColumn="1" w:lastColumn="0" w:noHBand="0" w:noVBand="1"/>
      </w:tblPr>
      <w:tblGrid>
        <w:gridCol w:w="2689"/>
        <w:gridCol w:w="6945"/>
      </w:tblGrid>
      <w:tr w:rsidR="00744F3A" w:rsidRPr="002D2326" w14:paraId="47C9BFD8" w14:textId="77777777" w:rsidTr="00A06685">
        <w:trPr>
          <w:trHeight w:val="667"/>
        </w:trPr>
        <w:tc>
          <w:tcPr>
            <w:tcW w:w="9634" w:type="dxa"/>
            <w:gridSpan w:val="2"/>
          </w:tcPr>
          <w:p w14:paraId="641F941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A8191F9" w14:textId="77777777" w:rsidR="00744F3A" w:rsidRPr="002D2326" w:rsidRDefault="00744F3A" w:rsidP="00A06685"/>
        </w:tc>
      </w:tr>
      <w:tr w:rsidR="00744F3A" w:rsidRPr="002D2326" w14:paraId="68A7C09E" w14:textId="77777777" w:rsidTr="00A06685">
        <w:tc>
          <w:tcPr>
            <w:tcW w:w="2689" w:type="dxa"/>
          </w:tcPr>
          <w:p w14:paraId="21D198C3" w14:textId="77777777" w:rsidR="00744F3A" w:rsidRPr="002D2326" w:rsidRDefault="00744F3A" w:rsidP="00A06685">
            <w:pPr>
              <w:ind w:right="283"/>
              <w:jc w:val="both"/>
            </w:pPr>
            <w:r w:rsidRPr="002D2326">
              <w:t>Indicator available</w:t>
            </w:r>
          </w:p>
        </w:tc>
        <w:tc>
          <w:tcPr>
            <w:tcW w:w="6945" w:type="dxa"/>
          </w:tcPr>
          <w:p w14:paraId="00DE3BC6" w14:textId="77777777" w:rsidR="00744F3A" w:rsidRPr="002D2326" w:rsidRDefault="00744F3A" w:rsidP="00A06685">
            <w:r w:rsidRPr="002D2326">
              <w:t xml:space="preserve">Percentage of children age 36-59 months who are developmentally on track in at least three of the four domains (Literacy-numeracy, Physical,  Social-emotional  and Learning )  </w:t>
            </w:r>
          </w:p>
        </w:tc>
      </w:tr>
      <w:tr w:rsidR="00744F3A" w:rsidRPr="002D2326" w14:paraId="7ADA26FA" w14:textId="77777777" w:rsidTr="00A06685">
        <w:tc>
          <w:tcPr>
            <w:tcW w:w="2689" w:type="dxa"/>
          </w:tcPr>
          <w:p w14:paraId="06955541" w14:textId="77777777" w:rsidR="00744F3A" w:rsidRPr="002D2326" w:rsidRDefault="00744F3A" w:rsidP="00A06685">
            <w:pPr>
              <w:ind w:right="283"/>
              <w:jc w:val="both"/>
            </w:pPr>
            <w:r w:rsidRPr="002D2326">
              <w:t>Definition</w:t>
            </w:r>
          </w:p>
          <w:p w14:paraId="29F4541D" w14:textId="77777777" w:rsidR="00744F3A" w:rsidRPr="002D2326" w:rsidRDefault="00744F3A" w:rsidP="00A06685">
            <w:pPr>
              <w:ind w:right="283"/>
              <w:jc w:val="both"/>
            </w:pPr>
          </w:p>
        </w:tc>
        <w:tc>
          <w:tcPr>
            <w:tcW w:w="6945" w:type="dxa"/>
          </w:tcPr>
          <w:p w14:paraId="1D4BAA8A" w14:textId="77777777" w:rsidR="00744F3A" w:rsidRPr="002D2326" w:rsidRDefault="00744F3A" w:rsidP="00A06685">
            <w:pPr>
              <w:jc w:val="both"/>
            </w:pPr>
            <w:r w:rsidRPr="002D2326">
              <w:t>The proportion of children under 5 years of age who are developmentally on track in health, learning and psychosocial well-being is currently being measured by the percentage of children aged 36-59 months who are developmentally on-track in at least three of the following four domains: literacy-numeracy, physical, socio-emotional and learning.</w:t>
            </w:r>
          </w:p>
        </w:tc>
      </w:tr>
      <w:tr w:rsidR="00744F3A" w:rsidRPr="002D2326" w14:paraId="2ACB6A8E" w14:textId="77777777" w:rsidTr="00A06685">
        <w:tc>
          <w:tcPr>
            <w:tcW w:w="2689" w:type="dxa"/>
          </w:tcPr>
          <w:p w14:paraId="1E164387" w14:textId="77777777" w:rsidR="00744F3A" w:rsidRPr="002D2326" w:rsidRDefault="00744F3A" w:rsidP="00A06685">
            <w:pPr>
              <w:ind w:right="283"/>
              <w:jc w:val="both"/>
            </w:pPr>
            <w:r w:rsidRPr="002D2326">
              <w:t>Geographic coverage</w:t>
            </w:r>
          </w:p>
          <w:p w14:paraId="57294B83" w14:textId="77777777" w:rsidR="00744F3A" w:rsidRPr="002D2326" w:rsidRDefault="00744F3A" w:rsidP="00A06685"/>
        </w:tc>
        <w:tc>
          <w:tcPr>
            <w:tcW w:w="6945" w:type="dxa"/>
          </w:tcPr>
          <w:p w14:paraId="6642C6A4" w14:textId="77777777" w:rsidR="00744F3A" w:rsidRPr="002D2326" w:rsidRDefault="00744F3A" w:rsidP="00A06685">
            <w:r w:rsidRPr="002D2326">
              <w:t>National</w:t>
            </w:r>
          </w:p>
        </w:tc>
      </w:tr>
      <w:tr w:rsidR="00744F3A" w:rsidRPr="002D2326" w14:paraId="412CF62B" w14:textId="77777777" w:rsidTr="00A06685">
        <w:tc>
          <w:tcPr>
            <w:tcW w:w="2689" w:type="dxa"/>
          </w:tcPr>
          <w:p w14:paraId="58C38F6B" w14:textId="77777777" w:rsidR="00744F3A" w:rsidRPr="002D2326" w:rsidRDefault="00744F3A" w:rsidP="00A06685">
            <w:pPr>
              <w:ind w:right="283"/>
              <w:jc w:val="both"/>
            </w:pPr>
          </w:p>
          <w:p w14:paraId="6161E0CC" w14:textId="77777777" w:rsidR="00744F3A" w:rsidRPr="002D2326" w:rsidRDefault="00744F3A" w:rsidP="00A06685">
            <w:pPr>
              <w:ind w:right="283"/>
              <w:jc w:val="both"/>
            </w:pPr>
            <w:r w:rsidRPr="002D2326">
              <w:t>Unit of Measurement</w:t>
            </w:r>
          </w:p>
          <w:p w14:paraId="02F9E5A7" w14:textId="77777777" w:rsidR="00744F3A" w:rsidRPr="002D2326" w:rsidRDefault="00744F3A" w:rsidP="00A06685">
            <w:pPr>
              <w:ind w:right="283"/>
              <w:jc w:val="both"/>
            </w:pPr>
          </w:p>
        </w:tc>
        <w:tc>
          <w:tcPr>
            <w:tcW w:w="6945" w:type="dxa"/>
          </w:tcPr>
          <w:p w14:paraId="47EBEE97" w14:textId="77777777" w:rsidR="00744F3A" w:rsidRPr="002D2326" w:rsidRDefault="00744F3A" w:rsidP="00A06685">
            <w:r w:rsidRPr="002D2326">
              <w:t>Percent (%)</w:t>
            </w:r>
          </w:p>
        </w:tc>
      </w:tr>
      <w:tr w:rsidR="00744F3A" w:rsidRPr="002D2326" w14:paraId="6280E613" w14:textId="77777777" w:rsidTr="00A06685">
        <w:tc>
          <w:tcPr>
            <w:tcW w:w="2689" w:type="dxa"/>
          </w:tcPr>
          <w:p w14:paraId="74EC9BE5" w14:textId="77777777" w:rsidR="00744F3A" w:rsidRPr="002D2326" w:rsidRDefault="00744F3A" w:rsidP="00A06685">
            <w:pPr>
              <w:ind w:right="283"/>
              <w:jc w:val="both"/>
            </w:pPr>
            <w:r w:rsidRPr="002D2326">
              <w:t>Computation method</w:t>
            </w:r>
          </w:p>
          <w:p w14:paraId="34259CF3" w14:textId="77777777" w:rsidR="00744F3A" w:rsidRPr="002D2326" w:rsidRDefault="00744F3A" w:rsidP="00A06685">
            <w:pPr>
              <w:ind w:right="283"/>
              <w:jc w:val="both"/>
            </w:pPr>
          </w:p>
        </w:tc>
        <w:tc>
          <w:tcPr>
            <w:tcW w:w="6945" w:type="dxa"/>
          </w:tcPr>
          <w:p w14:paraId="2202DA64" w14:textId="77777777" w:rsidR="00744F3A" w:rsidRPr="002D2326" w:rsidRDefault="00744F3A" w:rsidP="00A06685">
            <w:r w:rsidRPr="002D2326">
              <w:t>The number of children under the age of five who are developmentally on track in health, learning and psychosocial well-being divided by the total number of children under the age of five in the population.</w:t>
            </w:r>
          </w:p>
        </w:tc>
      </w:tr>
      <w:tr w:rsidR="00744F3A" w:rsidRPr="002D2326" w14:paraId="7EEBC174" w14:textId="77777777" w:rsidTr="00A06685">
        <w:tc>
          <w:tcPr>
            <w:tcW w:w="2689" w:type="dxa"/>
          </w:tcPr>
          <w:p w14:paraId="06074624" w14:textId="77777777" w:rsidR="00744F3A" w:rsidRPr="002D2326" w:rsidRDefault="00744F3A" w:rsidP="00A06685">
            <w:pPr>
              <w:ind w:right="283"/>
              <w:jc w:val="both"/>
            </w:pPr>
            <w:r w:rsidRPr="002D2326">
              <w:t>Disaggregation</w:t>
            </w:r>
          </w:p>
          <w:p w14:paraId="601A8162" w14:textId="77777777" w:rsidR="00744F3A" w:rsidRPr="002D2326" w:rsidRDefault="00744F3A" w:rsidP="00A06685">
            <w:pPr>
              <w:ind w:right="283"/>
              <w:jc w:val="both"/>
            </w:pPr>
          </w:p>
        </w:tc>
        <w:tc>
          <w:tcPr>
            <w:tcW w:w="6945" w:type="dxa"/>
          </w:tcPr>
          <w:p w14:paraId="73E2702E" w14:textId="77777777" w:rsidR="00744F3A" w:rsidRPr="00670C1A" w:rsidRDefault="00744F3A" w:rsidP="00A06685">
            <w:pPr>
              <w:pStyle w:val="PlainText"/>
              <w:numPr>
                <w:ilvl w:val="0"/>
                <w:numId w:val="3"/>
              </w:numPr>
              <w:rPr>
                <w:rFonts w:ascii="Arial" w:hAnsi="Arial"/>
                <w:sz w:val="20"/>
                <w:szCs w:val="24"/>
              </w:rPr>
            </w:pPr>
            <w:r w:rsidRPr="00670C1A">
              <w:rPr>
                <w:rFonts w:ascii="Arial" w:hAnsi="Arial"/>
                <w:sz w:val="20"/>
                <w:szCs w:val="24"/>
              </w:rPr>
              <w:t>Geographical: National, Residence (Urban/Rural), Province</w:t>
            </w:r>
          </w:p>
          <w:p w14:paraId="50F67DE9" w14:textId="77777777" w:rsidR="00744F3A" w:rsidRPr="00670C1A" w:rsidRDefault="00744F3A" w:rsidP="00A06685">
            <w:pPr>
              <w:pStyle w:val="PlainText"/>
              <w:numPr>
                <w:ilvl w:val="0"/>
                <w:numId w:val="3"/>
              </w:numPr>
              <w:rPr>
                <w:rFonts w:ascii="Arial" w:hAnsi="Arial"/>
                <w:sz w:val="20"/>
                <w:szCs w:val="24"/>
              </w:rPr>
            </w:pPr>
            <w:r w:rsidRPr="00670C1A">
              <w:rPr>
                <w:rFonts w:ascii="Arial" w:hAnsi="Arial"/>
                <w:sz w:val="20"/>
                <w:szCs w:val="24"/>
              </w:rPr>
              <w:t>Age in months</w:t>
            </w:r>
          </w:p>
          <w:p w14:paraId="1B492E63" w14:textId="77777777" w:rsidR="00744F3A" w:rsidRPr="00670C1A" w:rsidRDefault="00744F3A" w:rsidP="00A06685">
            <w:pPr>
              <w:pStyle w:val="PlainText"/>
              <w:numPr>
                <w:ilvl w:val="0"/>
                <w:numId w:val="3"/>
              </w:numPr>
              <w:rPr>
                <w:rFonts w:ascii="Arial" w:hAnsi="Arial"/>
                <w:sz w:val="20"/>
                <w:szCs w:val="24"/>
              </w:rPr>
            </w:pPr>
            <w:r w:rsidRPr="00670C1A">
              <w:rPr>
                <w:rFonts w:ascii="Arial" w:hAnsi="Arial"/>
                <w:sz w:val="20"/>
                <w:szCs w:val="24"/>
              </w:rPr>
              <w:t>Sex</w:t>
            </w:r>
          </w:p>
          <w:p w14:paraId="61853E2A" w14:textId="77777777" w:rsidR="00744F3A" w:rsidRPr="00670C1A" w:rsidRDefault="00744F3A" w:rsidP="00A06685">
            <w:pPr>
              <w:pStyle w:val="PlainText"/>
              <w:numPr>
                <w:ilvl w:val="0"/>
                <w:numId w:val="3"/>
              </w:numPr>
              <w:rPr>
                <w:rFonts w:ascii="Arial" w:hAnsi="Arial"/>
                <w:sz w:val="20"/>
                <w:szCs w:val="24"/>
              </w:rPr>
            </w:pPr>
            <w:r w:rsidRPr="00670C1A">
              <w:rPr>
                <w:rFonts w:ascii="Arial" w:hAnsi="Arial"/>
                <w:sz w:val="20"/>
                <w:szCs w:val="24"/>
              </w:rPr>
              <w:t>Mother’s education</w:t>
            </w:r>
          </w:p>
          <w:p w14:paraId="4FAEC5EC" w14:textId="77777777" w:rsidR="00744F3A" w:rsidRPr="002D2326" w:rsidRDefault="00744F3A" w:rsidP="00A06685">
            <w:pPr>
              <w:pStyle w:val="PlainText"/>
              <w:numPr>
                <w:ilvl w:val="0"/>
                <w:numId w:val="3"/>
              </w:numPr>
              <w:rPr>
                <w:rFonts w:ascii="Arial" w:hAnsi="Arial"/>
              </w:rPr>
            </w:pPr>
            <w:r w:rsidRPr="00670C1A">
              <w:rPr>
                <w:rFonts w:ascii="Arial" w:hAnsi="Arial"/>
                <w:sz w:val="20"/>
                <w:szCs w:val="24"/>
              </w:rPr>
              <w:t>Wealth quintile</w:t>
            </w:r>
          </w:p>
        </w:tc>
      </w:tr>
      <w:tr w:rsidR="00744F3A" w:rsidRPr="002D2326" w14:paraId="38FCB18C" w14:textId="77777777" w:rsidTr="00A06685">
        <w:tc>
          <w:tcPr>
            <w:tcW w:w="2689" w:type="dxa"/>
          </w:tcPr>
          <w:p w14:paraId="35696D5C" w14:textId="77777777" w:rsidR="00744F3A" w:rsidRPr="002D2326" w:rsidRDefault="00744F3A" w:rsidP="00A06685">
            <w:pPr>
              <w:ind w:right="283"/>
            </w:pPr>
            <w:r w:rsidRPr="002D2326">
              <w:t>Comments and limitations/ Other Information</w:t>
            </w:r>
          </w:p>
          <w:p w14:paraId="289543C1" w14:textId="77777777" w:rsidR="00744F3A" w:rsidRPr="002D2326" w:rsidRDefault="00744F3A" w:rsidP="00A06685">
            <w:pPr>
              <w:ind w:right="283"/>
              <w:jc w:val="both"/>
            </w:pPr>
          </w:p>
        </w:tc>
        <w:tc>
          <w:tcPr>
            <w:tcW w:w="6945" w:type="dxa"/>
          </w:tcPr>
          <w:p w14:paraId="01551B15" w14:textId="77777777" w:rsidR="00744F3A" w:rsidRPr="002D2326" w:rsidRDefault="00744F3A" w:rsidP="00A06685"/>
        </w:tc>
      </w:tr>
      <w:tr w:rsidR="00744F3A" w:rsidRPr="002D2326" w14:paraId="49F9E1E4" w14:textId="77777777" w:rsidTr="00A06685">
        <w:tc>
          <w:tcPr>
            <w:tcW w:w="9634" w:type="dxa"/>
            <w:gridSpan w:val="2"/>
          </w:tcPr>
          <w:p w14:paraId="5134153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561DA2C2" w14:textId="77777777" w:rsidR="00744F3A" w:rsidRPr="002D2326" w:rsidRDefault="00744F3A" w:rsidP="00A06685"/>
        </w:tc>
      </w:tr>
      <w:tr w:rsidR="00744F3A" w:rsidRPr="002D2326" w14:paraId="6973ADCC" w14:textId="77777777" w:rsidTr="00A06685">
        <w:tc>
          <w:tcPr>
            <w:tcW w:w="2689" w:type="dxa"/>
          </w:tcPr>
          <w:p w14:paraId="125BB382" w14:textId="77777777" w:rsidR="00744F3A" w:rsidRPr="002D2326" w:rsidRDefault="00744F3A" w:rsidP="00A06685">
            <w:pPr>
              <w:ind w:right="283"/>
              <w:jc w:val="both"/>
            </w:pPr>
            <w:r w:rsidRPr="002D2326">
              <w:t>Indicator Name</w:t>
            </w:r>
          </w:p>
        </w:tc>
        <w:tc>
          <w:tcPr>
            <w:tcW w:w="6945" w:type="dxa"/>
          </w:tcPr>
          <w:p w14:paraId="6302473C" w14:textId="77777777" w:rsidR="00744F3A" w:rsidRPr="002D2326" w:rsidRDefault="00744F3A" w:rsidP="00A06685">
            <w:pPr>
              <w:ind w:right="283"/>
              <w:jc w:val="both"/>
            </w:pPr>
            <w:r w:rsidRPr="002D2326">
              <w:t>Proportion of children under 5 years of age who are developmentally on track in health, learning and psychosocial well-being, by sex</w:t>
            </w:r>
          </w:p>
        </w:tc>
      </w:tr>
      <w:tr w:rsidR="00744F3A" w:rsidRPr="002D2326" w14:paraId="58426EFF" w14:textId="77777777" w:rsidTr="00A06685">
        <w:tc>
          <w:tcPr>
            <w:tcW w:w="2689" w:type="dxa"/>
          </w:tcPr>
          <w:p w14:paraId="15DF659F" w14:textId="77777777" w:rsidR="00744F3A" w:rsidRPr="002D2326" w:rsidRDefault="00744F3A" w:rsidP="00A06685">
            <w:pPr>
              <w:ind w:right="283"/>
              <w:jc w:val="both"/>
            </w:pPr>
            <w:r w:rsidRPr="002D2326">
              <w:t>Indicator Number</w:t>
            </w:r>
          </w:p>
        </w:tc>
        <w:tc>
          <w:tcPr>
            <w:tcW w:w="6945" w:type="dxa"/>
          </w:tcPr>
          <w:p w14:paraId="364A3790" w14:textId="77777777" w:rsidR="00744F3A" w:rsidRPr="002D2326" w:rsidRDefault="00744F3A" w:rsidP="00A06685">
            <w:pPr>
              <w:ind w:right="283"/>
              <w:jc w:val="both"/>
            </w:pPr>
            <w:r w:rsidRPr="002D2326">
              <w:t>4.2.1</w:t>
            </w:r>
          </w:p>
        </w:tc>
      </w:tr>
      <w:tr w:rsidR="00744F3A" w:rsidRPr="002D2326" w14:paraId="4C3C7778" w14:textId="77777777" w:rsidTr="00A06685">
        <w:tc>
          <w:tcPr>
            <w:tcW w:w="2689" w:type="dxa"/>
          </w:tcPr>
          <w:p w14:paraId="07A904C2" w14:textId="77777777" w:rsidR="00744F3A" w:rsidRPr="002D2326" w:rsidRDefault="00744F3A" w:rsidP="00A06685">
            <w:pPr>
              <w:ind w:right="283"/>
              <w:jc w:val="both"/>
            </w:pPr>
            <w:r w:rsidRPr="002D2326">
              <w:lastRenderedPageBreak/>
              <w:t>Target Name</w:t>
            </w:r>
          </w:p>
          <w:p w14:paraId="7A282AF7" w14:textId="77777777" w:rsidR="00744F3A" w:rsidRPr="002D2326" w:rsidRDefault="00744F3A" w:rsidP="00A06685"/>
        </w:tc>
        <w:tc>
          <w:tcPr>
            <w:tcW w:w="6945" w:type="dxa"/>
          </w:tcPr>
          <w:p w14:paraId="7205312D" w14:textId="77777777" w:rsidR="00744F3A" w:rsidRPr="002D2326" w:rsidRDefault="00744F3A" w:rsidP="00A06685">
            <w:pPr>
              <w:ind w:right="283"/>
              <w:jc w:val="both"/>
            </w:pPr>
            <w:r w:rsidRPr="002D2326">
              <w:t>By 2030, ensure that all girls and boys have access to quality early childhood development, care and pre-primary education so that they are ready for primary education</w:t>
            </w:r>
          </w:p>
        </w:tc>
      </w:tr>
      <w:tr w:rsidR="00744F3A" w:rsidRPr="002D2326" w14:paraId="3BFB90E7" w14:textId="77777777" w:rsidTr="00A06685">
        <w:tc>
          <w:tcPr>
            <w:tcW w:w="2689" w:type="dxa"/>
          </w:tcPr>
          <w:p w14:paraId="46C014A1" w14:textId="77777777" w:rsidR="00744F3A" w:rsidRPr="002D2326" w:rsidRDefault="00744F3A" w:rsidP="00A06685">
            <w:pPr>
              <w:ind w:right="283"/>
              <w:jc w:val="both"/>
            </w:pPr>
            <w:r w:rsidRPr="002D2326">
              <w:t>Target Number</w:t>
            </w:r>
          </w:p>
        </w:tc>
        <w:tc>
          <w:tcPr>
            <w:tcW w:w="6945" w:type="dxa"/>
          </w:tcPr>
          <w:p w14:paraId="51E43CC1" w14:textId="77777777" w:rsidR="00744F3A" w:rsidRPr="002D2326" w:rsidRDefault="00744F3A" w:rsidP="00A06685">
            <w:r w:rsidRPr="002D2326">
              <w:t>4.2</w:t>
            </w:r>
          </w:p>
        </w:tc>
      </w:tr>
      <w:tr w:rsidR="00744F3A" w:rsidRPr="002D2326" w14:paraId="1A0D5288" w14:textId="77777777" w:rsidTr="00A06685">
        <w:tc>
          <w:tcPr>
            <w:tcW w:w="2689" w:type="dxa"/>
          </w:tcPr>
          <w:p w14:paraId="3CF2D120" w14:textId="77777777" w:rsidR="00744F3A" w:rsidRPr="002D2326" w:rsidRDefault="00744F3A" w:rsidP="00A06685">
            <w:pPr>
              <w:ind w:right="283"/>
            </w:pPr>
            <w:r w:rsidRPr="002D2326">
              <w:t>Global Indicator Description</w:t>
            </w:r>
          </w:p>
        </w:tc>
        <w:tc>
          <w:tcPr>
            <w:tcW w:w="6945" w:type="dxa"/>
          </w:tcPr>
          <w:p w14:paraId="4A4D7EFB" w14:textId="77777777" w:rsidR="00744F3A" w:rsidRPr="002D2326" w:rsidRDefault="00744F3A" w:rsidP="00A06685"/>
        </w:tc>
      </w:tr>
      <w:tr w:rsidR="00744F3A" w:rsidRPr="002D2326" w14:paraId="769C06E9" w14:textId="77777777" w:rsidTr="00A06685">
        <w:tc>
          <w:tcPr>
            <w:tcW w:w="2689" w:type="dxa"/>
          </w:tcPr>
          <w:p w14:paraId="0C23DBBD" w14:textId="77777777" w:rsidR="00744F3A" w:rsidRPr="002D2326" w:rsidRDefault="00744F3A" w:rsidP="00A06685">
            <w:pPr>
              <w:ind w:right="283"/>
              <w:jc w:val="both"/>
            </w:pPr>
            <w:r w:rsidRPr="002D2326">
              <w:t>UN designated tier</w:t>
            </w:r>
          </w:p>
        </w:tc>
        <w:tc>
          <w:tcPr>
            <w:tcW w:w="6945" w:type="dxa"/>
          </w:tcPr>
          <w:p w14:paraId="56B19B34" w14:textId="77777777" w:rsidR="00744F3A" w:rsidRPr="002D2326" w:rsidRDefault="00744F3A" w:rsidP="00A06685">
            <w:r w:rsidRPr="002D2326">
              <w:t>3</w:t>
            </w:r>
          </w:p>
        </w:tc>
      </w:tr>
      <w:tr w:rsidR="00744F3A" w:rsidRPr="002D2326" w14:paraId="711A09E6" w14:textId="77777777" w:rsidTr="00A06685">
        <w:tc>
          <w:tcPr>
            <w:tcW w:w="2689" w:type="dxa"/>
          </w:tcPr>
          <w:p w14:paraId="5AC1FD7F" w14:textId="77777777" w:rsidR="00744F3A" w:rsidRPr="002D2326" w:rsidRDefault="00744F3A" w:rsidP="00A06685">
            <w:pPr>
              <w:ind w:right="283"/>
              <w:jc w:val="both"/>
            </w:pPr>
            <w:r w:rsidRPr="002D2326">
              <w:t>UN custodian agency</w:t>
            </w:r>
          </w:p>
        </w:tc>
        <w:tc>
          <w:tcPr>
            <w:tcW w:w="6945" w:type="dxa"/>
          </w:tcPr>
          <w:p w14:paraId="5F26DDDB" w14:textId="77777777" w:rsidR="00744F3A" w:rsidRPr="002D2326" w:rsidRDefault="00744F3A" w:rsidP="00A06685">
            <w:pPr>
              <w:spacing w:after="300"/>
              <w:rPr>
                <w:color w:val="333333"/>
                <w:sz w:val="21"/>
                <w:szCs w:val="21"/>
              </w:rPr>
            </w:pPr>
            <w:r w:rsidRPr="002D2326">
              <w:rPr>
                <w:color w:val="333333"/>
                <w:sz w:val="21"/>
                <w:szCs w:val="21"/>
              </w:rPr>
              <w:t>United Nations Children's Fund (UNICEF)</w:t>
            </w:r>
          </w:p>
        </w:tc>
      </w:tr>
      <w:tr w:rsidR="00744F3A" w:rsidRPr="002D2326" w14:paraId="3D417BA8" w14:textId="77777777" w:rsidTr="00A06685">
        <w:tc>
          <w:tcPr>
            <w:tcW w:w="2689" w:type="dxa"/>
          </w:tcPr>
          <w:p w14:paraId="0EFAB99D" w14:textId="77777777" w:rsidR="00744F3A" w:rsidRPr="002D2326" w:rsidRDefault="00744F3A" w:rsidP="00A06685">
            <w:pPr>
              <w:ind w:right="283"/>
              <w:jc w:val="both"/>
            </w:pPr>
            <w:r w:rsidRPr="002D2326">
              <w:t>Link to UN metadata</w:t>
            </w:r>
          </w:p>
        </w:tc>
        <w:tc>
          <w:tcPr>
            <w:tcW w:w="6945" w:type="dxa"/>
          </w:tcPr>
          <w:p w14:paraId="43AF75A8" w14:textId="77777777" w:rsidR="00744F3A" w:rsidRPr="002D2326" w:rsidRDefault="00744F3A" w:rsidP="00A06685">
            <w:pPr>
              <w:rPr>
                <w:rStyle w:val="FollowedHyperlink"/>
              </w:rPr>
            </w:pPr>
            <w:hyperlink r:id="rId46" w:tgtFrame="_blank" w:history="1">
              <w:r w:rsidRPr="002D2326">
                <w:rPr>
                  <w:rStyle w:val="HeaderChar"/>
                  <w:color w:val="337AB7"/>
                  <w:sz w:val="21"/>
                  <w:szCs w:val="21"/>
                  <w:shd w:val="clear" w:color="auto" w:fill="FFFFFF"/>
                </w:rPr>
                <w:t>United Nations Sustainable Development Goals Metadata (PDF 4.0 MB)</w:t>
              </w:r>
            </w:hyperlink>
          </w:p>
        </w:tc>
      </w:tr>
      <w:tr w:rsidR="00744F3A" w:rsidRPr="002D2326" w14:paraId="11D109E8" w14:textId="77777777" w:rsidTr="00A06685">
        <w:tc>
          <w:tcPr>
            <w:tcW w:w="9634" w:type="dxa"/>
            <w:gridSpan w:val="2"/>
          </w:tcPr>
          <w:p w14:paraId="1431BCC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32371C9" w14:textId="77777777" w:rsidR="00744F3A" w:rsidRPr="002D2326" w:rsidRDefault="00744F3A" w:rsidP="00A06685"/>
        </w:tc>
      </w:tr>
      <w:tr w:rsidR="00744F3A" w:rsidRPr="002D2326" w14:paraId="74C3093B" w14:textId="77777777" w:rsidTr="00A06685">
        <w:tc>
          <w:tcPr>
            <w:tcW w:w="2689" w:type="dxa"/>
          </w:tcPr>
          <w:p w14:paraId="1B75D39D" w14:textId="77777777" w:rsidR="00744F3A" w:rsidRPr="002D2326" w:rsidRDefault="00744F3A" w:rsidP="00A06685">
            <w:pPr>
              <w:ind w:right="283"/>
              <w:jc w:val="both"/>
            </w:pPr>
            <w:r w:rsidRPr="002D2326">
              <w:t xml:space="preserve">Source Organization </w:t>
            </w:r>
          </w:p>
          <w:p w14:paraId="1243E8B5" w14:textId="77777777" w:rsidR="00744F3A" w:rsidRPr="002D2326" w:rsidRDefault="00744F3A" w:rsidP="00A06685">
            <w:pPr>
              <w:ind w:right="283"/>
              <w:jc w:val="both"/>
            </w:pPr>
          </w:p>
        </w:tc>
        <w:tc>
          <w:tcPr>
            <w:tcW w:w="6945" w:type="dxa"/>
          </w:tcPr>
          <w:p w14:paraId="524323D8" w14:textId="77777777" w:rsidR="00744F3A" w:rsidRPr="002D2326" w:rsidRDefault="00744F3A" w:rsidP="00A06685">
            <w:r w:rsidRPr="002D2326">
              <w:t>National Institute of Statistics of Rwanda</w:t>
            </w:r>
          </w:p>
        </w:tc>
      </w:tr>
      <w:tr w:rsidR="00744F3A" w:rsidRPr="002D2326" w14:paraId="50330660" w14:textId="77777777" w:rsidTr="00A06685">
        <w:tc>
          <w:tcPr>
            <w:tcW w:w="2689" w:type="dxa"/>
          </w:tcPr>
          <w:p w14:paraId="79460E9F" w14:textId="77777777" w:rsidR="00744F3A" w:rsidRPr="002D2326" w:rsidRDefault="00744F3A" w:rsidP="00A06685">
            <w:r w:rsidRPr="002D2326">
              <w:t>Data Source</w:t>
            </w:r>
          </w:p>
        </w:tc>
        <w:tc>
          <w:tcPr>
            <w:tcW w:w="6945" w:type="dxa"/>
          </w:tcPr>
          <w:p w14:paraId="0FABE313" w14:textId="77777777" w:rsidR="00744F3A" w:rsidRPr="002D2326" w:rsidRDefault="00744F3A" w:rsidP="00A06685">
            <w:r w:rsidRPr="002D2326">
              <w:t>Rwanda Demographic Health Survey (RDHS)</w:t>
            </w:r>
          </w:p>
        </w:tc>
      </w:tr>
      <w:tr w:rsidR="00744F3A" w:rsidRPr="002D2326" w14:paraId="5E17BEA6" w14:textId="77777777" w:rsidTr="00A06685">
        <w:tc>
          <w:tcPr>
            <w:tcW w:w="2689" w:type="dxa"/>
          </w:tcPr>
          <w:p w14:paraId="50886CBD" w14:textId="77777777" w:rsidR="00744F3A" w:rsidRPr="002D2326" w:rsidRDefault="00744F3A" w:rsidP="00A06685">
            <w:r w:rsidRPr="002D2326">
              <w:t>Periodicity</w:t>
            </w:r>
          </w:p>
          <w:p w14:paraId="1CC05CAA" w14:textId="77777777" w:rsidR="00744F3A" w:rsidRPr="002D2326" w:rsidRDefault="00744F3A" w:rsidP="00A06685"/>
        </w:tc>
        <w:tc>
          <w:tcPr>
            <w:tcW w:w="6945" w:type="dxa"/>
          </w:tcPr>
          <w:p w14:paraId="1AAF9C9C" w14:textId="77777777" w:rsidR="00744F3A" w:rsidRPr="002D2326" w:rsidRDefault="00744F3A" w:rsidP="00A06685">
            <w:r w:rsidRPr="002D2326">
              <w:t>3-5 Years</w:t>
            </w:r>
          </w:p>
        </w:tc>
      </w:tr>
      <w:tr w:rsidR="00744F3A" w:rsidRPr="002D2326" w14:paraId="2336A458" w14:textId="77777777" w:rsidTr="00A06685">
        <w:tc>
          <w:tcPr>
            <w:tcW w:w="2689" w:type="dxa"/>
          </w:tcPr>
          <w:p w14:paraId="4FF9C610" w14:textId="77777777" w:rsidR="00744F3A" w:rsidRPr="002D2326" w:rsidRDefault="00744F3A" w:rsidP="00A06685">
            <w:pPr>
              <w:ind w:right="283"/>
              <w:jc w:val="both"/>
            </w:pPr>
            <w:r w:rsidRPr="002D2326">
              <w:t>Earliest available data</w:t>
            </w:r>
          </w:p>
          <w:p w14:paraId="3C3032E6" w14:textId="77777777" w:rsidR="00744F3A" w:rsidRPr="002D2326" w:rsidRDefault="00744F3A" w:rsidP="00A06685"/>
        </w:tc>
        <w:tc>
          <w:tcPr>
            <w:tcW w:w="6945" w:type="dxa"/>
          </w:tcPr>
          <w:p w14:paraId="201D684A" w14:textId="77777777" w:rsidR="00744F3A" w:rsidRPr="002D2326" w:rsidRDefault="00744F3A" w:rsidP="00A06685">
            <w:r w:rsidRPr="002D2326">
              <w:t>1992</w:t>
            </w:r>
          </w:p>
        </w:tc>
      </w:tr>
      <w:tr w:rsidR="00744F3A" w:rsidRPr="002D2326" w14:paraId="44363605" w14:textId="77777777" w:rsidTr="00A06685">
        <w:tc>
          <w:tcPr>
            <w:tcW w:w="2689" w:type="dxa"/>
          </w:tcPr>
          <w:p w14:paraId="024B860F" w14:textId="77777777" w:rsidR="00744F3A" w:rsidRPr="002D2326" w:rsidRDefault="00744F3A" w:rsidP="00A06685">
            <w:pPr>
              <w:ind w:right="283"/>
              <w:jc w:val="both"/>
            </w:pPr>
            <w:r w:rsidRPr="002D2326">
              <w:t>Link to data source/ The text to show instead of the URL</w:t>
            </w:r>
          </w:p>
          <w:p w14:paraId="2662A8DF" w14:textId="77777777" w:rsidR="00744F3A" w:rsidRPr="002D2326" w:rsidRDefault="00744F3A" w:rsidP="00A06685">
            <w:pPr>
              <w:ind w:right="283"/>
              <w:jc w:val="both"/>
              <w:rPr>
                <w:lang w:val="en-US"/>
              </w:rPr>
            </w:pPr>
          </w:p>
        </w:tc>
        <w:tc>
          <w:tcPr>
            <w:tcW w:w="6945" w:type="dxa"/>
          </w:tcPr>
          <w:p w14:paraId="31F52811" w14:textId="77777777" w:rsidR="00744F3A" w:rsidRPr="002D2326" w:rsidRDefault="00744F3A" w:rsidP="00A06685">
            <w:hyperlink r:id="rId47" w:history="1">
              <w:r w:rsidRPr="002D2326">
                <w:rPr>
                  <w:rStyle w:val="FollowedHyperlink"/>
                </w:rPr>
                <w:t>http://www.statistics.gov.rw/datasource/demographic-and-health-survey-dhs</w:t>
              </w:r>
            </w:hyperlink>
          </w:p>
          <w:p w14:paraId="250ECF5F" w14:textId="77777777" w:rsidR="00744F3A" w:rsidRPr="002D2326" w:rsidRDefault="00744F3A" w:rsidP="00A06685"/>
        </w:tc>
      </w:tr>
      <w:tr w:rsidR="00744F3A" w:rsidRPr="002D2326" w14:paraId="425339D8" w14:textId="77777777" w:rsidTr="00A06685">
        <w:tc>
          <w:tcPr>
            <w:tcW w:w="2689" w:type="dxa"/>
          </w:tcPr>
          <w:p w14:paraId="6EC334BB" w14:textId="77777777" w:rsidR="00744F3A" w:rsidRPr="002D2326" w:rsidRDefault="00744F3A" w:rsidP="00A06685">
            <w:pPr>
              <w:ind w:right="283"/>
              <w:jc w:val="both"/>
            </w:pPr>
            <w:r w:rsidRPr="002D2326">
              <w:t>Release date</w:t>
            </w:r>
          </w:p>
          <w:p w14:paraId="51CADEBF" w14:textId="77777777" w:rsidR="00744F3A" w:rsidRPr="002D2326" w:rsidRDefault="00744F3A" w:rsidP="00A06685"/>
        </w:tc>
        <w:tc>
          <w:tcPr>
            <w:tcW w:w="6945" w:type="dxa"/>
          </w:tcPr>
          <w:p w14:paraId="6ED0261E" w14:textId="77777777" w:rsidR="00744F3A" w:rsidRPr="002D2326" w:rsidRDefault="00744F3A" w:rsidP="00A06685">
            <w:r w:rsidRPr="002D2326">
              <w:t>2014-15</w:t>
            </w:r>
          </w:p>
        </w:tc>
      </w:tr>
      <w:tr w:rsidR="00744F3A" w:rsidRPr="002D2326" w14:paraId="49BC217F" w14:textId="77777777" w:rsidTr="00A06685">
        <w:tc>
          <w:tcPr>
            <w:tcW w:w="2689" w:type="dxa"/>
          </w:tcPr>
          <w:p w14:paraId="0DDEF182" w14:textId="77777777" w:rsidR="00744F3A" w:rsidRPr="002D2326" w:rsidRDefault="00744F3A" w:rsidP="00A06685">
            <w:pPr>
              <w:ind w:right="283"/>
              <w:jc w:val="both"/>
            </w:pPr>
            <w:r w:rsidRPr="002D2326">
              <w:t>Statistical classification</w:t>
            </w:r>
          </w:p>
          <w:p w14:paraId="3CE3BA21" w14:textId="77777777" w:rsidR="00744F3A" w:rsidRPr="002D2326" w:rsidRDefault="00744F3A" w:rsidP="00A06685"/>
        </w:tc>
        <w:tc>
          <w:tcPr>
            <w:tcW w:w="6945" w:type="dxa"/>
          </w:tcPr>
          <w:p w14:paraId="07685CC8" w14:textId="77777777" w:rsidR="00744F3A" w:rsidRPr="002D2326" w:rsidRDefault="00744F3A" w:rsidP="00A06685"/>
        </w:tc>
      </w:tr>
      <w:tr w:rsidR="00744F3A" w:rsidRPr="002D2326" w14:paraId="0262D996" w14:textId="77777777" w:rsidTr="00A06685">
        <w:tc>
          <w:tcPr>
            <w:tcW w:w="2689" w:type="dxa"/>
          </w:tcPr>
          <w:p w14:paraId="515DF1DB" w14:textId="77777777" w:rsidR="00744F3A" w:rsidRPr="002D2326" w:rsidRDefault="00744F3A" w:rsidP="00A06685">
            <w:pPr>
              <w:ind w:right="283"/>
              <w:jc w:val="both"/>
            </w:pPr>
            <w:r w:rsidRPr="002D2326">
              <w:t>Contact details</w:t>
            </w:r>
          </w:p>
          <w:p w14:paraId="1C144DE8" w14:textId="77777777" w:rsidR="00744F3A" w:rsidRPr="002D2326" w:rsidRDefault="00744F3A" w:rsidP="00A06685">
            <w:pPr>
              <w:ind w:right="283"/>
              <w:jc w:val="both"/>
            </w:pPr>
          </w:p>
        </w:tc>
        <w:tc>
          <w:tcPr>
            <w:tcW w:w="6945" w:type="dxa"/>
          </w:tcPr>
          <w:p w14:paraId="51FD6D9C" w14:textId="77777777" w:rsidR="00744F3A" w:rsidRPr="002D2326" w:rsidRDefault="00744F3A" w:rsidP="00A06685">
            <w:hyperlink r:id="rId48" w:history="1">
              <w:r w:rsidRPr="002D2326">
                <w:rPr>
                  <w:rStyle w:val="FollowedHyperlink"/>
                  <w:color w:val="2258A9"/>
                  <w:shd w:val="clear" w:color="auto" w:fill="FFFFFF"/>
                </w:rPr>
                <w:t>info@statistics.gov.rw</w:t>
              </w:r>
            </w:hyperlink>
          </w:p>
        </w:tc>
      </w:tr>
      <w:tr w:rsidR="00744F3A" w:rsidRPr="002D2326" w14:paraId="1B782C97" w14:textId="77777777" w:rsidTr="00A06685">
        <w:tc>
          <w:tcPr>
            <w:tcW w:w="2689" w:type="dxa"/>
          </w:tcPr>
          <w:p w14:paraId="2541EFCA" w14:textId="77777777" w:rsidR="00744F3A" w:rsidRPr="002D2326" w:rsidRDefault="00744F3A" w:rsidP="00A06685">
            <w:pPr>
              <w:ind w:right="283"/>
              <w:jc w:val="both"/>
            </w:pPr>
            <w:r w:rsidRPr="002D2326">
              <w:t>Other Information</w:t>
            </w:r>
          </w:p>
        </w:tc>
        <w:tc>
          <w:tcPr>
            <w:tcW w:w="6945" w:type="dxa"/>
          </w:tcPr>
          <w:p w14:paraId="6D98D6DF" w14:textId="77777777" w:rsidR="00744F3A" w:rsidRPr="002D2326" w:rsidRDefault="00744F3A" w:rsidP="00A06685"/>
        </w:tc>
      </w:tr>
    </w:tbl>
    <w:p w14:paraId="6C534ED5" w14:textId="77777777" w:rsidR="00744F3A" w:rsidRPr="002D2326" w:rsidRDefault="00744F3A" w:rsidP="00744F3A"/>
    <w:p w14:paraId="53042123" w14:textId="77777777" w:rsidR="00744F3A" w:rsidRPr="002D2326" w:rsidRDefault="00744F3A" w:rsidP="00744F3A">
      <w:pPr>
        <w:pStyle w:val="Heading2"/>
        <w:numPr>
          <w:ilvl w:val="0"/>
          <w:numId w:val="0"/>
        </w:numPr>
        <w:ind w:left="576"/>
        <w:rPr>
          <w:rFonts w:ascii="Arial" w:hAnsi="Arial" w:cs="Arial"/>
        </w:rPr>
      </w:pPr>
      <w:bookmarkStart w:id="44" w:name="_Toc533147117"/>
      <w:bookmarkStart w:id="45" w:name="_Hlk523391794"/>
      <w:r w:rsidRPr="002D2326">
        <w:rPr>
          <w:rFonts w:ascii="Arial" w:hAnsi="Arial" w:cs="Arial"/>
        </w:rPr>
        <w:t>4.2.2 Participation rate in organized learning (one year before the official primary entry age), by sex</w:t>
      </w:r>
      <w:bookmarkEnd w:id="44"/>
    </w:p>
    <w:tbl>
      <w:tblPr>
        <w:tblStyle w:val="TableGrid"/>
        <w:tblW w:w="9634" w:type="dxa"/>
        <w:tblLook w:val="04A0" w:firstRow="1" w:lastRow="0" w:firstColumn="1" w:lastColumn="0" w:noHBand="0" w:noVBand="1"/>
      </w:tblPr>
      <w:tblGrid>
        <w:gridCol w:w="2689"/>
        <w:gridCol w:w="6945"/>
      </w:tblGrid>
      <w:tr w:rsidR="00744F3A" w:rsidRPr="002D2326" w14:paraId="1AC7177F" w14:textId="77777777" w:rsidTr="00A06685">
        <w:trPr>
          <w:trHeight w:val="667"/>
        </w:trPr>
        <w:tc>
          <w:tcPr>
            <w:tcW w:w="9634" w:type="dxa"/>
            <w:gridSpan w:val="2"/>
          </w:tcPr>
          <w:p w14:paraId="60781AF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AAEB0F1" w14:textId="77777777" w:rsidR="00744F3A" w:rsidRPr="002D2326" w:rsidRDefault="00744F3A" w:rsidP="00A06685"/>
        </w:tc>
      </w:tr>
      <w:tr w:rsidR="00744F3A" w:rsidRPr="002D2326" w14:paraId="5BE96C9E" w14:textId="77777777" w:rsidTr="00A06685">
        <w:tc>
          <w:tcPr>
            <w:tcW w:w="2689" w:type="dxa"/>
          </w:tcPr>
          <w:p w14:paraId="62DD260C" w14:textId="77777777" w:rsidR="00744F3A" w:rsidRPr="002D2326" w:rsidRDefault="00744F3A" w:rsidP="00A06685">
            <w:pPr>
              <w:ind w:right="283"/>
              <w:jc w:val="both"/>
            </w:pPr>
            <w:r w:rsidRPr="002D2326">
              <w:lastRenderedPageBreak/>
              <w:t>Indicator available</w:t>
            </w:r>
          </w:p>
        </w:tc>
        <w:tc>
          <w:tcPr>
            <w:tcW w:w="6945" w:type="dxa"/>
          </w:tcPr>
          <w:p w14:paraId="59097C11" w14:textId="77777777" w:rsidR="00744F3A" w:rsidRPr="002D2326" w:rsidRDefault="00744F3A" w:rsidP="00A06685">
            <w:r w:rsidRPr="002D2326">
              <w:t>Total Pre-nursery learners (percentage)</w:t>
            </w:r>
          </w:p>
        </w:tc>
      </w:tr>
      <w:tr w:rsidR="00744F3A" w:rsidRPr="002D2326" w14:paraId="20805F84" w14:textId="77777777" w:rsidTr="00A06685">
        <w:tc>
          <w:tcPr>
            <w:tcW w:w="2689" w:type="dxa"/>
          </w:tcPr>
          <w:p w14:paraId="24F8DE70" w14:textId="77777777" w:rsidR="00744F3A" w:rsidRPr="002D2326" w:rsidRDefault="00744F3A" w:rsidP="00A06685">
            <w:pPr>
              <w:ind w:right="283"/>
              <w:jc w:val="both"/>
            </w:pPr>
            <w:r w:rsidRPr="002D2326">
              <w:t>Definition</w:t>
            </w:r>
          </w:p>
          <w:p w14:paraId="7A7A3DE2" w14:textId="77777777" w:rsidR="00744F3A" w:rsidRPr="002D2326" w:rsidRDefault="00744F3A" w:rsidP="00A06685">
            <w:pPr>
              <w:ind w:right="283"/>
              <w:jc w:val="both"/>
            </w:pPr>
          </w:p>
        </w:tc>
        <w:tc>
          <w:tcPr>
            <w:tcW w:w="6945" w:type="dxa"/>
          </w:tcPr>
          <w:p w14:paraId="3EA50714" w14:textId="77777777" w:rsidR="00744F3A" w:rsidRPr="002D2326" w:rsidRDefault="00744F3A" w:rsidP="00A06685">
            <w:pPr>
              <w:jc w:val="both"/>
            </w:pPr>
            <w:r w:rsidRPr="002D2326">
              <w:t xml:space="preserve">The participation rate in organized learning (one year before the official primary entry age), by sex as defined as the percentage of children in the given age range who participate in one or more organized learning programme, including programmes which offer a combination of education and care. Participation in early childhood and in primary education are both included. The age range will vary by country depending on the official age for entry to primary education. </w:t>
            </w:r>
          </w:p>
          <w:p w14:paraId="5C0D6D65" w14:textId="77777777" w:rsidR="00744F3A" w:rsidRPr="002D2326" w:rsidRDefault="00744F3A" w:rsidP="00A06685">
            <w:pPr>
              <w:jc w:val="both"/>
            </w:pPr>
          </w:p>
          <w:p w14:paraId="0A2AA173" w14:textId="77777777" w:rsidR="00744F3A" w:rsidRPr="002D2326" w:rsidRDefault="00744F3A" w:rsidP="00A06685">
            <w:pPr>
              <w:jc w:val="both"/>
            </w:pPr>
            <w:r w:rsidRPr="002D2326">
              <w:rPr>
                <w:b/>
              </w:rPr>
              <w:t>Rationale:</w:t>
            </w:r>
            <w:r w:rsidRPr="002D2326">
              <w:t xml:space="preserve"> 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r>
          </w:p>
        </w:tc>
      </w:tr>
      <w:tr w:rsidR="00744F3A" w:rsidRPr="002D2326" w14:paraId="2E8EB1FB" w14:textId="77777777" w:rsidTr="00A06685">
        <w:tc>
          <w:tcPr>
            <w:tcW w:w="2689" w:type="dxa"/>
          </w:tcPr>
          <w:p w14:paraId="77DD2144" w14:textId="77777777" w:rsidR="00744F3A" w:rsidRPr="002D2326" w:rsidRDefault="00744F3A" w:rsidP="00A06685">
            <w:pPr>
              <w:ind w:right="283"/>
              <w:jc w:val="both"/>
            </w:pPr>
            <w:r w:rsidRPr="002D2326">
              <w:t>Geographic coverage</w:t>
            </w:r>
          </w:p>
          <w:p w14:paraId="7952377E" w14:textId="77777777" w:rsidR="00744F3A" w:rsidRPr="002D2326" w:rsidRDefault="00744F3A" w:rsidP="00A06685"/>
        </w:tc>
        <w:tc>
          <w:tcPr>
            <w:tcW w:w="6945" w:type="dxa"/>
          </w:tcPr>
          <w:p w14:paraId="6227DE79" w14:textId="77777777" w:rsidR="00744F3A" w:rsidRPr="002D2326" w:rsidRDefault="00744F3A" w:rsidP="00A06685">
            <w:pPr>
              <w:jc w:val="both"/>
            </w:pPr>
            <w:r w:rsidRPr="002D2326">
              <w:t>National</w:t>
            </w:r>
          </w:p>
        </w:tc>
      </w:tr>
      <w:tr w:rsidR="00744F3A" w:rsidRPr="002D2326" w14:paraId="112A02A9" w14:textId="77777777" w:rsidTr="00A06685">
        <w:tc>
          <w:tcPr>
            <w:tcW w:w="2689" w:type="dxa"/>
          </w:tcPr>
          <w:p w14:paraId="334EC4D9" w14:textId="77777777" w:rsidR="00744F3A" w:rsidRPr="002D2326" w:rsidRDefault="00744F3A" w:rsidP="00A06685">
            <w:pPr>
              <w:ind w:right="283"/>
              <w:jc w:val="both"/>
            </w:pPr>
          </w:p>
          <w:p w14:paraId="6FE28A6D" w14:textId="77777777" w:rsidR="00744F3A" w:rsidRPr="002D2326" w:rsidRDefault="00744F3A" w:rsidP="00A06685">
            <w:pPr>
              <w:ind w:right="283"/>
              <w:jc w:val="both"/>
            </w:pPr>
            <w:r w:rsidRPr="002D2326">
              <w:t>Unit of Measurement</w:t>
            </w:r>
          </w:p>
          <w:p w14:paraId="60E57061" w14:textId="77777777" w:rsidR="00744F3A" w:rsidRPr="002D2326" w:rsidRDefault="00744F3A" w:rsidP="00A06685">
            <w:pPr>
              <w:ind w:right="283"/>
              <w:jc w:val="both"/>
            </w:pPr>
          </w:p>
        </w:tc>
        <w:tc>
          <w:tcPr>
            <w:tcW w:w="6945" w:type="dxa"/>
          </w:tcPr>
          <w:p w14:paraId="5D1531F2" w14:textId="77777777" w:rsidR="00744F3A" w:rsidRPr="002D2326" w:rsidRDefault="00744F3A" w:rsidP="00A06685">
            <w:pPr>
              <w:jc w:val="both"/>
            </w:pPr>
            <w:r w:rsidRPr="002D2326">
              <w:t>Percent (%)</w:t>
            </w:r>
          </w:p>
        </w:tc>
      </w:tr>
      <w:tr w:rsidR="00744F3A" w:rsidRPr="002D2326" w14:paraId="512B64D6" w14:textId="77777777" w:rsidTr="00A06685">
        <w:tc>
          <w:tcPr>
            <w:tcW w:w="2689" w:type="dxa"/>
          </w:tcPr>
          <w:p w14:paraId="13B4B688" w14:textId="77777777" w:rsidR="00744F3A" w:rsidRPr="002D2326" w:rsidRDefault="00744F3A" w:rsidP="00A06685">
            <w:pPr>
              <w:ind w:right="283"/>
              <w:jc w:val="both"/>
            </w:pPr>
            <w:r w:rsidRPr="002D2326">
              <w:t>Computation method</w:t>
            </w:r>
          </w:p>
          <w:p w14:paraId="16CB4E89" w14:textId="77777777" w:rsidR="00744F3A" w:rsidRPr="002D2326" w:rsidRDefault="00744F3A" w:rsidP="00A06685">
            <w:pPr>
              <w:ind w:right="283"/>
              <w:jc w:val="both"/>
            </w:pPr>
          </w:p>
        </w:tc>
        <w:tc>
          <w:tcPr>
            <w:tcW w:w="6945" w:type="dxa"/>
          </w:tcPr>
          <w:p w14:paraId="10908A0E" w14:textId="77777777" w:rsidR="00744F3A" w:rsidRPr="002D2326" w:rsidRDefault="00744F3A" w:rsidP="00A06685">
            <w:pPr>
              <w:jc w:val="both"/>
            </w:pPr>
            <w:r w:rsidRPr="002D2326">
              <w:t>The indicator can be calculated as the number of enrolments in organized learning programmes are reported by schools divided by the population in the age group one year below the official primary entry age.</w:t>
            </w:r>
          </w:p>
          <w:p w14:paraId="140CFBFA" w14:textId="77777777" w:rsidR="00744F3A" w:rsidRPr="002D2326" w:rsidRDefault="00744F3A" w:rsidP="00A06685">
            <w:pPr>
              <w:jc w:val="both"/>
            </w:pPr>
          </w:p>
        </w:tc>
      </w:tr>
      <w:tr w:rsidR="00744F3A" w:rsidRPr="002D2326" w14:paraId="633DB007" w14:textId="77777777" w:rsidTr="00A06685">
        <w:tc>
          <w:tcPr>
            <w:tcW w:w="2689" w:type="dxa"/>
          </w:tcPr>
          <w:p w14:paraId="08C8365E" w14:textId="77777777" w:rsidR="00744F3A" w:rsidRPr="002D2326" w:rsidRDefault="00744F3A" w:rsidP="00A06685">
            <w:pPr>
              <w:ind w:right="283"/>
              <w:jc w:val="both"/>
            </w:pPr>
            <w:r w:rsidRPr="002D2326">
              <w:t>Disaggregation</w:t>
            </w:r>
          </w:p>
          <w:p w14:paraId="03DA78B6" w14:textId="77777777" w:rsidR="00744F3A" w:rsidRPr="002D2326" w:rsidRDefault="00744F3A" w:rsidP="00A06685">
            <w:pPr>
              <w:ind w:right="283"/>
              <w:jc w:val="both"/>
            </w:pPr>
          </w:p>
        </w:tc>
        <w:tc>
          <w:tcPr>
            <w:tcW w:w="6945" w:type="dxa"/>
          </w:tcPr>
          <w:p w14:paraId="6F55994F" w14:textId="77777777" w:rsidR="00744F3A" w:rsidRPr="002D2326" w:rsidRDefault="00744F3A" w:rsidP="00744F3A">
            <w:pPr>
              <w:numPr>
                <w:ilvl w:val="0"/>
                <w:numId w:val="3"/>
              </w:numPr>
              <w:spacing w:after="0" w:line="240" w:lineRule="auto"/>
              <w:jc w:val="both"/>
            </w:pPr>
            <w:r w:rsidRPr="002D2326">
              <w:t>Sex</w:t>
            </w:r>
          </w:p>
          <w:p w14:paraId="41E75892" w14:textId="77777777" w:rsidR="00744F3A" w:rsidRPr="002D2326" w:rsidRDefault="00744F3A" w:rsidP="00744F3A">
            <w:pPr>
              <w:numPr>
                <w:ilvl w:val="0"/>
                <w:numId w:val="3"/>
              </w:numPr>
              <w:spacing w:after="0" w:line="240" w:lineRule="auto"/>
              <w:jc w:val="both"/>
            </w:pPr>
            <w:r w:rsidRPr="002D2326">
              <w:t>Type of establishment</w:t>
            </w:r>
          </w:p>
        </w:tc>
      </w:tr>
      <w:tr w:rsidR="00744F3A" w:rsidRPr="002D2326" w14:paraId="616BE75E" w14:textId="77777777" w:rsidTr="00A06685">
        <w:tc>
          <w:tcPr>
            <w:tcW w:w="2689" w:type="dxa"/>
          </w:tcPr>
          <w:p w14:paraId="5096F853" w14:textId="77777777" w:rsidR="00744F3A" w:rsidRPr="002D2326" w:rsidRDefault="00744F3A" w:rsidP="00A06685">
            <w:pPr>
              <w:ind w:right="283"/>
            </w:pPr>
            <w:r w:rsidRPr="002D2326">
              <w:t>Comments and limitations/ Other Information</w:t>
            </w:r>
          </w:p>
          <w:p w14:paraId="4AC164B0" w14:textId="77777777" w:rsidR="00744F3A" w:rsidRPr="002D2326" w:rsidRDefault="00744F3A" w:rsidP="00A06685">
            <w:pPr>
              <w:ind w:right="283"/>
              <w:jc w:val="both"/>
            </w:pPr>
          </w:p>
        </w:tc>
        <w:tc>
          <w:tcPr>
            <w:tcW w:w="6945" w:type="dxa"/>
          </w:tcPr>
          <w:p w14:paraId="78409A49" w14:textId="77777777" w:rsidR="00744F3A" w:rsidRPr="002D2326" w:rsidRDefault="00744F3A" w:rsidP="00A06685">
            <w:pPr>
              <w:jc w:val="both"/>
            </w:pPr>
          </w:p>
        </w:tc>
      </w:tr>
      <w:tr w:rsidR="00744F3A" w:rsidRPr="002D2326" w14:paraId="4BA607AD" w14:textId="77777777" w:rsidTr="00A06685">
        <w:tc>
          <w:tcPr>
            <w:tcW w:w="9634" w:type="dxa"/>
            <w:gridSpan w:val="2"/>
          </w:tcPr>
          <w:p w14:paraId="0397DCF1" w14:textId="77777777" w:rsidR="00744F3A" w:rsidRPr="002D2326" w:rsidRDefault="00744F3A" w:rsidP="00A06685">
            <w:pPr>
              <w:ind w:right="283"/>
              <w:jc w:val="both"/>
            </w:pPr>
            <w:r w:rsidRPr="002D2326">
              <w:t>Global Metadata</w:t>
            </w:r>
          </w:p>
          <w:p w14:paraId="7403AA37" w14:textId="77777777" w:rsidR="00744F3A" w:rsidRPr="002D2326" w:rsidRDefault="00744F3A" w:rsidP="00A06685">
            <w:pPr>
              <w:jc w:val="both"/>
            </w:pPr>
          </w:p>
        </w:tc>
      </w:tr>
      <w:tr w:rsidR="00744F3A" w:rsidRPr="002D2326" w14:paraId="1362B2B0" w14:textId="77777777" w:rsidTr="00A06685">
        <w:tc>
          <w:tcPr>
            <w:tcW w:w="2689" w:type="dxa"/>
          </w:tcPr>
          <w:p w14:paraId="3B814FE4" w14:textId="77777777" w:rsidR="00744F3A" w:rsidRPr="002D2326" w:rsidRDefault="00744F3A" w:rsidP="00A06685">
            <w:pPr>
              <w:ind w:right="283"/>
              <w:jc w:val="both"/>
            </w:pPr>
            <w:r w:rsidRPr="002D2326">
              <w:t>Indicator Name</w:t>
            </w:r>
          </w:p>
        </w:tc>
        <w:tc>
          <w:tcPr>
            <w:tcW w:w="6945" w:type="dxa"/>
          </w:tcPr>
          <w:p w14:paraId="6AE2A1B6" w14:textId="77777777" w:rsidR="00744F3A" w:rsidRPr="002D2326" w:rsidRDefault="00744F3A" w:rsidP="00A06685">
            <w:pPr>
              <w:jc w:val="both"/>
            </w:pPr>
            <w:r w:rsidRPr="002D2326">
              <w:t>Participation rate in organized learning (one year before the official primary entry age), by sex</w:t>
            </w:r>
          </w:p>
        </w:tc>
      </w:tr>
      <w:tr w:rsidR="00744F3A" w:rsidRPr="002D2326" w14:paraId="4661F914" w14:textId="77777777" w:rsidTr="00A06685">
        <w:tc>
          <w:tcPr>
            <w:tcW w:w="2689" w:type="dxa"/>
          </w:tcPr>
          <w:p w14:paraId="4C6DCF3F" w14:textId="77777777" w:rsidR="00744F3A" w:rsidRPr="002D2326" w:rsidRDefault="00744F3A" w:rsidP="00A06685">
            <w:pPr>
              <w:ind w:right="283"/>
              <w:jc w:val="both"/>
            </w:pPr>
            <w:r w:rsidRPr="002D2326">
              <w:t>Indicator Number</w:t>
            </w:r>
          </w:p>
        </w:tc>
        <w:tc>
          <w:tcPr>
            <w:tcW w:w="6945" w:type="dxa"/>
          </w:tcPr>
          <w:p w14:paraId="2BB47E67" w14:textId="77777777" w:rsidR="00744F3A" w:rsidRPr="002D2326" w:rsidRDefault="00744F3A" w:rsidP="00A06685">
            <w:pPr>
              <w:jc w:val="both"/>
            </w:pPr>
            <w:r w:rsidRPr="002D2326">
              <w:t>4.2.2</w:t>
            </w:r>
          </w:p>
        </w:tc>
      </w:tr>
      <w:tr w:rsidR="00744F3A" w:rsidRPr="002D2326" w14:paraId="19CD4C5C" w14:textId="77777777" w:rsidTr="00A06685">
        <w:tc>
          <w:tcPr>
            <w:tcW w:w="2689" w:type="dxa"/>
          </w:tcPr>
          <w:p w14:paraId="379D4EEE" w14:textId="77777777" w:rsidR="00744F3A" w:rsidRPr="002D2326" w:rsidRDefault="00744F3A" w:rsidP="00A06685">
            <w:pPr>
              <w:ind w:right="283"/>
              <w:jc w:val="both"/>
            </w:pPr>
            <w:r w:rsidRPr="002D2326">
              <w:t>Target Name</w:t>
            </w:r>
          </w:p>
          <w:p w14:paraId="28E9D20F" w14:textId="77777777" w:rsidR="00744F3A" w:rsidRPr="002D2326" w:rsidRDefault="00744F3A" w:rsidP="00A06685"/>
        </w:tc>
        <w:tc>
          <w:tcPr>
            <w:tcW w:w="6945" w:type="dxa"/>
          </w:tcPr>
          <w:p w14:paraId="2D2C5BDF" w14:textId="77777777" w:rsidR="00744F3A" w:rsidRPr="002D2326" w:rsidRDefault="00744F3A" w:rsidP="00A06685">
            <w:pPr>
              <w:jc w:val="both"/>
            </w:pPr>
            <w:r w:rsidRPr="002D2326">
              <w:t>By 2030, ensure that all girls and boys have access to quality early childhood development, care and pre-primary education so that they are ready for primary education</w:t>
            </w:r>
          </w:p>
        </w:tc>
      </w:tr>
      <w:tr w:rsidR="00744F3A" w:rsidRPr="002D2326" w14:paraId="4B90DAA8" w14:textId="77777777" w:rsidTr="00A06685">
        <w:tc>
          <w:tcPr>
            <w:tcW w:w="2689" w:type="dxa"/>
          </w:tcPr>
          <w:p w14:paraId="73F730CC" w14:textId="77777777" w:rsidR="00744F3A" w:rsidRPr="002D2326" w:rsidRDefault="00744F3A" w:rsidP="00A06685">
            <w:pPr>
              <w:ind w:right="283"/>
              <w:jc w:val="both"/>
            </w:pPr>
            <w:r w:rsidRPr="002D2326">
              <w:t>Target Number</w:t>
            </w:r>
          </w:p>
        </w:tc>
        <w:tc>
          <w:tcPr>
            <w:tcW w:w="6945" w:type="dxa"/>
          </w:tcPr>
          <w:p w14:paraId="6D17F7F8" w14:textId="77777777" w:rsidR="00744F3A" w:rsidRPr="002D2326" w:rsidRDefault="00744F3A" w:rsidP="00A06685">
            <w:r w:rsidRPr="002D2326">
              <w:t>4.2</w:t>
            </w:r>
          </w:p>
        </w:tc>
      </w:tr>
      <w:tr w:rsidR="00744F3A" w:rsidRPr="002D2326" w14:paraId="2ABB032F" w14:textId="77777777" w:rsidTr="00A06685">
        <w:tc>
          <w:tcPr>
            <w:tcW w:w="2689" w:type="dxa"/>
          </w:tcPr>
          <w:p w14:paraId="0F2138B9" w14:textId="77777777" w:rsidR="00744F3A" w:rsidRPr="002D2326" w:rsidRDefault="00744F3A" w:rsidP="00A06685">
            <w:pPr>
              <w:ind w:right="283"/>
            </w:pPr>
            <w:r w:rsidRPr="002D2326">
              <w:t>Global Indicator Description</w:t>
            </w:r>
          </w:p>
        </w:tc>
        <w:tc>
          <w:tcPr>
            <w:tcW w:w="6945" w:type="dxa"/>
          </w:tcPr>
          <w:p w14:paraId="0889D4F2" w14:textId="77777777" w:rsidR="00744F3A" w:rsidRPr="002D2326" w:rsidRDefault="00744F3A" w:rsidP="00A06685"/>
        </w:tc>
      </w:tr>
      <w:tr w:rsidR="00744F3A" w:rsidRPr="002D2326" w14:paraId="7AA6D9A3" w14:textId="77777777" w:rsidTr="00A06685">
        <w:tc>
          <w:tcPr>
            <w:tcW w:w="2689" w:type="dxa"/>
          </w:tcPr>
          <w:p w14:paraId="6375EF8C" w14:textId="77777777" w:rsidR="00744F3A" w:rsidRPr="002D2326" w:rsidRDefault="00744F3A" w:rsidP="00A06685">
            <w:pPr>
              <w:ind w:right="283"/>
              <w:jc w:val="both"/>
            </w:pPr>
            <w:r w:rsidRPr="002D2326">
              <w:t>UN designated tier</w:t>
            </w:r>
          </w:p>
        </w:tc>
        <w:tc>
          <w:tcPr>
            <w:tcW w:w="6945" w:type="dxa"/>
          </w:tcPr>
          <w:p w14:paraId="3E73C705" w14:textId="77777777" w:rsidR="00744F3A" w:rsidRPr="002D2326" w:rsidRDefault="00744F3A" w:rsidP="00A06685">
            <w:r w:rsidRPr="002D2326">
              <w:t>1</w:t>
            </w:r>
          </w:p>
        </w:tc>
      </w:tr>
      <w:tr w:rsidR="00744F3A" w:rsidRPr="002D2326" w14:paraId="0FBBC506" w14:textId="77777777" w:rsidTr="00A06685">
        <w:tc>
          <w:tcPr>
            <w:tcW w:w="2689" w:type="dxa"/>
          </w:tcPr>
          <w:p w14:paraId="6DF845B6" w14:textId="77777777" w:rsidR="00744F3A" w:rsidRPr="002D2326" w:rsidRDefault="00744F3A" w:rsidP="00A06685">
            <w:pPr>
              <w:ind w:right="283"/>
              <w:jc w:val="both"/>
            </w:pPr>
            <w:r w:rsidRPr="002D2326">
              <w:lastRenderedPageBreak/>
              <w:t>UN custodian agency</w:t>
            </w:r>
          </w:p>
        </w:tc>
        <w:tc>
          <w:tcPr>
            <w:tcW w:w="6945" w:type="dxa"/>
          </w:tcPr>
          <w:p w14:paraId="68974EED" w14:textId="77777777" w:rsidR="00744F3A" w:rsidRPr="002D2326" w:rsidRDefault="00744F3A" w:rsidP="00A06685">
            <w:r w:rsidRPr="002D2326">
              <w:t>United Nations Education and Scientific Cultural Organisation - Institute of Statistics (UNESCO-UIS)</w:t>
            </w:r>
          </w:p>
        </w:tc>
      </w:tr>
      <w:tr w:rsidR="00744F3A" w:rsidRPr="002D2326" w14:paraId="4832AD85" w14:textId="77777777" w:rsidTr="00A06685">
        <w:tc>
          <w:tcPr>
            <w:tcW w:w="2689" w:type="dxa"/>
          </w:tcPr>
          <w:p w14:paraId="31823260" w14:textId="77777777" w:rsidR="00744F3A" w:rsidRPr="002D2326" w:rsidRDefault="00744F3A" w:rsidP="00A06685">
            <w:pPr>
              <w:ind w:right="283"/>
              <w:jc w:val="both"/>
            </w:pPr>
            <w:r w:rsidRPr="002D2326">
              <w:t>Link to UN metadata</w:t>
            </w:r>
          </w:p>
        </w:tc>
        <w:tc>
          <w:tcPr>
            <w:tcW w:w="6945" w:type="dxa"/>
          </w:tcPr>
          <w:p w14:paraId="6AD35361" w14:textId="77777777" w:rsidR="00744F3A" w:rsidRPr="002D2326" w:rsidRDefault="00744F3A" w:rsidP="00A06685">
            <w:pPr>
              <w:rPr>
                <w:rStyle w:val="FollowedHyperlink"/>
              </w:rPr>
            </w:pPr>
            <w:hyperlink r:id="rId49" w:tgtFrame="_blank" w:history="1">
              <w:r w:rsidRPr="002D2326">
                <w:rPr>
                  <w:rStyle w:val="HeaderChar"/>
                </w:rPr>
                <w:t>United Nations Sustainable Development Goals Metadata (PDF 223 KB)</w:t>
              </w:r>
            </w:hyperlink>
          </w:p>
        </w:tc>
      </w:tr>
      <w:tr w:rsidR="00744F3A" w:rsidRPr="002D2326" w14:paraId="1185BDE7" w14:textId="77777777" w:rsidTr="00A06685">
        <w:tc>
          <w:tcPr>
            <w:tcW w:w="9634" w:type="dxa"/>
            <w:gridSpan w:val="2"/>
          </w:tcPr>
          <w:p w14:paraId="5B3795C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E7960DB" w14:textId="77777777" w:rsidR="00744F3A" w:rsidRPr="002D2326" w:rsidRDefault="00744F3A" w:rsidP="00A06685"/>
        </w:tc>
      </w:tr>
      <w:tr w:rsidR="00744F3A" w:rsidRPr="002D2326" w14:paraId="4FF47DE0" w14:textId="77777777" w:rsidTr="00A06685">
        <w:tc>
          <w:tcPr>
            <w:tcW w:w="2689" w:type="dxa"/>
          </w:tcPr>
          <w:p w14:paraId="52D302A3" w14:textId="77777777" w:rsidR="00744F3A" w:rsidRPr="002D2326" w:rsidRDefault="00744F3A" w:rsidP="00A06685">
            <w:pPr>
              <w:ind w:right="283"/>
              <w:jc w:val="both"/>
            </w:pPr>
            <w:r w:rsidRPr="002D2326">
              <w:t xml:space="preserve">Source Organization </w:t>
            </w:r>
          </w:p>
          <w:p w14:paraId="0418F824" w14:textId="77777777" w:rsidR="00744F3A" w:rsidRPr="002D2326" w:rsidRDefault="00744F3A" w:rsidP="00A06685">
            <w:pPr>
              <w:ind w:right="283"/>
              <w:jc w:val="both"/>
            </w:pPr>
          </w:p>
        </w:tc>
        <w:tc>
          <w:tcPr>
            <w:tcW w:w="6945" w:type="dxa"/>
          </w:tcPr>
          <w:p w14:paraId="4CF43726" w14:textId="77777777" w:rsidR="00744F3A" w:rsidRPr="002D2326" w:rsidRDefault="00744F3A" w:rsidP="00A06685">
            <w:r w:rsidRPr="002D2326">
              <w:t xml:space="preserve">Ministry of Education </w:t>
            </w:r>
          </w:p>
        </w:tc>
      </w:tr>
      <w:tr w:rsidR="00744F3A" w:rsidRPr="002D2326" w14:paraId="23431D1A" w14:textId="77777777" w:rsidTr="00A06685">
        <w:tc>
          <w:tcPr>
            <w:tcW w:w="2689" w:type="dxa"/>
          </w:tcPr>
          <w:p w14:paraId="718DE8BE" w14:textId="77777777" w:rsidR="00744F3A" w:rsidRPr="002D2326" w:rsidRDefault="00744F3A" w:rsidP="00A06685">
            <w:r w:rsidRPr="002D2326">
              <w:t>Data Source</w:t>
            </w:r>
          </w:p>
        </w:tc>
        <w:tc>
          <w:tcPr>
            <w:tcW w:w="6945" w:type="dxa"/>
          </w:tcPr>
          <w:p w14:paraId="6C26B037" w14:textId="77777777" w:rsidR="00744F3A" w:rsidRPr="002D2326" w:rsidRDefault="00744F3A" w:rsidP="00A06685">
            <w:r w:rsidRPr="002D2326">
              <w:t>Rwanda Education Statistics/ Education Management Information System</w:t>
            </w:r>
          </w:p>
        </w:tc>
      </w:tr>
      <w:tr w:rsidR="00744F3A" w:rsidRPr="002D2326" w14:paraId="532E6C24" w14:textId="77777777" w:rsidTr="00A06685">
        <w:tc>
          <w:tcPr>
            <w:tcW w:w="2689" w:type="dxa"/>
          </w:tcPr>
          <w:p w14:paraId="60C0304E" w14:textId="77777777" w:rsidR="00744F3A" w:rsidRPr="002D2326" w:rsidRDefault="00744F3A" w:rsidP="00A06685">
            <w:r w:rsidRPr="002D2326">
              <w:t>Periodicity</w:t>
            </w:r>
          </w:p>
          <w:p w14:paraId="480A1393" w14:textId="77777777" w:rsidR="00744F3A" w:rsidRPr="002D2326" w:rsidRDefault="00744F3A" w:rsidP="00A06685"/>
        </w:tc>
        <w:tc>
          <w:tcPr>
            <w:tcW w:w="6945" w:type="dxa"/>
          </w:tcPr>
          <w:p w14:paraId="459DD62E" w14:textId="77777777" w:rsidR="00744F3A" w:rsidRPr="002D2326" w:rsidRDefault="00744F3A" w:rsidP="00A06685">
            <w:r w:rsidRPr="002D2326">
              <w:t>Annual</w:t>
            </w:r>
          </w:p>
        </w:tc>
      </w:tr>
      <w:tr w:rsidR="00744F3A" w:rsidRPr="002D2326" w14:paraId="21EC7B01" w14:textId="77777777" w:rsidTr="00A06685">
        <w:tc>
          <w:tcPr>
            <w:tcW w:w="2689" w:type="dxa"/>
          </w:tcPr>
          <w:p w14:paraId="36F77B38" w14:textId="77777777" w:rsidR="00744F3A" w:rsidRPr="002D2326" w:rsidRDefault="00744F3A" w:rsidP="00A06685">
            <w:pPr>
              <w:ind w:right="283"/>
              <w:jc w:val="both"/>
            </w:pPr>
            <w:r w:rsidRPr="002D2326">
              <w:t>Earliest available data</w:t>
            </w:r>
          </w:p>
          <w:p w14:paraId="4F3EDA86" w14:textId="77777777" w:rsidR="00744F3A" w:rsidRPr="002D2326" w:rsidRDefault="00744F3A" w:rsidP="00A06685"/>
        </w:tc>
        <w:tc>
          <w:tcPr>
            <w:tcW w:w="6945" w:type="dxa"/>
          </w:tcPr>
          <w:p w14:paraId="395235F3" w14:textId="77777777" w:rsidR="00744F3A" w:rsidRPr="002D2326" w:rsidRDefault="00744F3A" w:rsidP="00A06685"/>
        </w:tc>
      </w:tr>
      <w:tr w:rsidR="00744F3A" w:rsidRPr="002D2326" w14:paraId="618BF168" w14:textId="77777777" w:rsidTr="00A06685">
        <w:tc>
          <w:tcPr>
            <w:tcW w:w="2689" w:type="dxa"/>
          </w:tcPr>
          <w:p w14:paraId="08379308" w14:textId="77777777" w:rsidR="00744F3A" w:rsidRPr="002D2326" w:rsidRDefault="00744F3A" w:rsidP="00A06685">
            <w:pPr>
              <w:ind w:right="283"/>
              <w:jc w:val="both"/>
            </w:pPr>
            <w:r w:rsidRPr="002D2326">
              <w:t>Link to data source/ The text to show instead of the URL</w:t>
            </w:r>
          </w:p>
          <w:p w14:paraId="57106030" w14:textId="77777777" w:rsidR="00744F3A" w:rsidRPr="002D2326" w:rsidRDefault="00744F3A" w:rsidP="00A06685">
            <w:pPr>
              <w:ind w:right="283"/>
              <w:jc w:val="both"/>
              <w:rPr>
                <w:lang w:val="en-US"/>
              </w:rPr>
            </w:pPr>
          </w:p>
        </w:tc>
        <w:tc>
          <w:tcPr>
            <w:tcW w:w="6945" w:type="dxa"/>
          </w:tcPr>
          <w:p w14:paraId="2A46F9D0" w14:textId="77777777" w:rsidR="00744F3A" w:rsidRPr="002D2326" w:rsidRDefault="00744F3A" w:rsidP="00A06685">
            <w:hyperlink r:id="rId50" w:history="1">
              <w:r w:rsidRPr="002D2326">
                <w:rPr>
                  <w:rStyle w:val="HeaderChar"/>
                </w:rPr>
                <w:t>http://mineduc.gov.rw/resource/statistics/statistical-year-books/</w:t>
              </w:r>
            </w:hyperlink>
          </w:p>
          <w:p w14:paraId="7FEA7B5F" w14:textId="77777777" w:rsidR="00744F3A" w:rsidRPr="002D2326" w:rsidRDefault="00744F3A" w:rsidP="00A06685"/>
        </w:tc>
      </w:tr>
      <w:tr w:rsidR="00744F3A" w:rsidRPr="002D2326" w14:paraId="04D2A05A" w14:textId="77777777" w:rsidTr="00A06685">
        <w:tc>
          <w:tcPr>
            <w:tcW w:w="2689" w:type="dxa"/>
          </w:tcPr>
          <w:p w14:paraId="50B91366" w14:textId="77777777" w:rsidR="00744F3A" w:rsidRPr="002D2326" w:rsidRDefault="00744F3A" w:rsidP="00A06685">
            <w:pPr>
              <w:ind w:right="283"/>
              <w:jc w:val="both"/>
            </w:pPr>
            <w:r w:rsidRPr="002D2326">
              <w:t>Release date</w:t>
            </w:r>
          </w:p>
          <w:p w14:paraId="672A0A1E" w14:textId="77777777" w:rsidR="00744F3A" w:rsidRPr="002D2326" w:rsidRDefault="00744F3A" w:rsidP="00A06685"/>
        </w:tc>
        <w:tc>
          <w:tcPr>
            <w:tcW w:w="6945" w:type="dxa"/>
          </w:tcPr>
          <w:p w14:paraId="52D30779" w14:textId="77777777" w:rsidR="00744F3A" w:rsidRPr="002D2326" w:rsidRDefault="00744F3A" w:rsidP="00A06685"/>
        </w:tc>
      </w:tr>
      <w:tr w:rsidR="00744F3A" w:rsidRPr="002D2326" w14:paraId="782F5025" w14:textId="77777777" w:rsidTr="00A06685">
        <w:tc>
          <w:tcPr>
            <w:tcW w:w="2689" w:type="dxa"/>
          </w:tcPr>
          <w:p w14:paraId="1F5E45AF" w14:textId="77777777" w:rsidR="00744F3A" w:rsidRPr="002D2326" w:rsidRDefault="00744F3A" w:rsidP="00A06685">
            <w:pPr>
              <w:ind w:right="283"/>
              <w:jc w:val="both"/>
            </w:pPr>
            <w:r w:rsidRPr="002D2326">
              <w:t>Next release date</w:t>
            </w:r>
          </w:p>
          <w:p w14:paraId="7EA40BC2" w14:textId="77777777" w:rsidR="00744F3A" w:rsidRPr="002D2326" w:rsidRDefault="00744F3A" w:rsidP="00A06685"/>
        </w:tc>
        <w:tc>
          <w:tcPr>
            <w:tcW w:w="6945" w:type="dxa"/>
          </w:tcPr>
          <w:p w14:paraId="766412BA" w14:textId="77777777" w:rsidR="00744F3A" w:rsidRPr="002D2326" w:rsidRDefault="00744F3A" w:rsidP="00A06685"/>
        </w:tc>
      </w:tr>
      <w:tr w:rsidR="00744F3A" w:rsidRPr="002D2326" w14:paraId="150B553F" w14:textId="77777777" w:rsidTr="00A06685">
        <w:tc>
          <w:tcPr>
            <w:tcW w:w="2689" w:type="dxa"/>
          </w:tcPr>
          <w:p w14:paraId="4A228EE8" w14:textId="77777777" w:rsidR="00744F3A" w:rsidRPr="002D2326" w:rsidRDefault="00744F3A" w:rsidP="00A06685">
            <w:pPr>
              <w:ind w:right="283"/>
              <w:jc w:val="both"/>
            </w:pPr>
            <w:r w:rsidRPr="002D2326">
              <w:t>Statistical classification</w:t>
            </w:r>
          </w:p>
          <w:p w14:paraId="2AD130AD" w14:textId="77777777" w:rsidR="00744F3A" w:rsidRPr="002D2326" w:rsidRDefault="00744F3A" w:rsidP="00A06685"/>
        </w:tc>
        <w:tc>
          <w:tcPr>
            <w:tcW w:w="6945" w:type="dxa"/>
          </w:tcPr>
          <w:p w14:paraId="364520E2" w14:textId="77777777" w:rsidR="00744F3A" w:rsidRPr="002D2326" w:rsidRDefault="00744F3A" w:rsidP="00A06685"/>
        </w:tc>
      </w:tr>
      <w:tr w:rsidR="00744F3A" w:rsidRPr="002D2326" w14:paraId="7EFDA809" w14:textId="77777777" w:rsidTr="00A06685">
        <w:tc>
          <w:tcPr>
            <w:tcW w:w="2689" w:type="dxa"/>
          </w:tcPr>
          <w:p w14:paraId="6ED20EE0" w14:textId="77777777" w:rsidR="00744F3A" w:rsidRPr="002D2326" w:rsidRDefault="00744F3A" w:rsidP="00A06685">
            <w:pPr>
              <w:ind w:right="283"/>
              <w:jc w:val="both"/>
            </w:pPr>
            <w:r w:rsidRPr="002D2326">
              <w:t>Contact details</w:t>
            </w:r>
          </w:p>
          <w:p w14:paraId="0B91A209" w14:textId="77777777" w:rsidR="00744F3A" w:rsidRPr="002D2326" w:rsidRDefault="00744F3A" w:rsidP="00A06685">
            <w:pPr>
              <w:ind w:right="283"/>
              <w:jc w:val="both"/>
            </w:pPr>
          </w:p>
        </w:tc>
        <w:tc>
          <w:tcPr>
            <w:tcW w:w="6945" w:type="dxa"/>
          </w:tcPr>
          <w:p w14:paraId="6D01F415" w14:textId="77777777" w:rsidR="00744F3A" w:rsidRPr="002D2326" w:rsidRDefault="00744F3A" w:rsidP="00A06685"/>
        </w:tc>
      </w:tr>
      <w:tr w:rsidR="00744F3A" w:rsidRPr="002D2326" w14:paraId="1DF12930" w14:textId="77777777" w:rsidTr="00A06685">
        <w:tc>
          <w:tcPr>
            <w:tcW w:w="2689" w:type="dxa"/>
          </w:tcPr>
          <w:p w14:paraId="64245C60" w14:textId="77777777" w:rsidR="00744F3A" w:rsidRPr="002D2326" w:rsidRDefault="00744F3A" w:rsidP="00A06685">
            <w:pPr>
              <w:ind w:right="283"/>
              <w:jc w:val="both"/>
            </w:pPr>
            <w:r w:rsidRPr="002D2326">
              <w:t>Other Information</w:t>
            </w:r>
          </w:p>
        </w:tc>
        <w:tc>
          <w:tcPr>
            <w:tcW w:w="6945" w:type="dxa"/>
          </w:tcPr>
          <w:p w14:paraId="61F8B97F" w14:textId="77777777" w:rsidR="00744F3A" w:rsidRPr="002D2326" w:rsidRDefault="00744F3A" w:rsidP="00A06685"/>
        </w:tc>
      </w:tr>
    </w:tbl>
    <w:p w14:paraId="47C5C711" w14:textId="77777777" w:rsidR="00744F3A" w:rsidRPr="002D2326" w:rsidRDefault="00744F3A" w:rsidP="00744F3A"/>
    <w:p w14:paraId="0972AC99" w14:textId="77777777" w:rsidR="00744F3A" w:rsidRPr="002D2326" w:rsidRDefault="00744F3A" w:rsidP="00744F3A">
      <w:pPr>
        <w:pStyle w:val="Heading2"/>
        <w:numPr>
          <w:ilvl w:val="0"/>
          <w:numId w:val="0"/>
        </w:numPr>
        <w:ind w:left="576"/>
        <w:rPr>
          <w:rFonts w:ascii="Arial" w:hAnsi="Arial" w:cs="Arial"/>
        </w:rPr>
      </w:pPr>
      <w:bookmarkStart w:id="46" w:name="_Toc533147118"/>
      <w:bookmarkStart w:id="47" w:name="_Hlk524077794"/>
      <w:r w:rsidRPr="002D2326">
        <w:rPr>
          <w:rFonts w:ascii="Arial" w:hAnsi="Arial" w:cs="Arial"/>
        </w:rPr>
        <w:t>4.4.1 Proportion of youth and adults with information and communications technology (ICT) skills, by type of skill</w:t>
      </w:r>
      <w:bookmarkEnd w:id="46"/>
    </w:p>
    <w:tbl>
      <w:tblPr>
        <w:tblStyle w:val="TableGrid"/>
        <w:tblW w:w="9634" w:type="dxa"/>
        <w:tblLook w:val="04A0" w:firstRow="1" w:lastRow="0" w:firstColumn="1" w:lastColumn="0" w:noHBand="0" w:noVBand="1"/>
      </w:tblPr>
      <w:tblGrid>
        <w:gridCol w:w="2689"/>
        <w:gridCol w:w="6945"/>
      </w:tblGrid>
      <w:tr w:rsidR="00744F3A" w:rsidRPr="002D2326" w14:paraId="736B54B6" w14:textId="77777777" w:rsidTr="00A06685">
        <w:trPr>
          <w:trHeight w:val="667"/>
        </w:trPr>
        <w:tc>
          <w:tcPr>
            <w:tcW w:w="9634" w:type="dxa"/>
            <w:gridSpan w:val="2"/>
          </w:tcPr>
          <w:p w14:paraId="0F541FC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9531578" w14:textId="77777777" w:rsidR="00744F3A" w:rsidRPr="002D2326" w:rsidRDefault="00744F3A" w:rsidP="00A06685"/>
        </w:tc>
      </w:tr>
      <w:tr w:rsidR="00744F3A" w:rsidRPr="002D2326" w14:paraId="1125489A" w14:textId="77777777" w:rsidTr="00A06685">
        <w:tc>
          <w:tcPr>
            <w:tcW w:w="2689" w:type="dxa"/>
          </w:tcPr>
          <w:p w14:paraId="779DCC31" w14:textId="77777777" w:rsidR="00744F3A" w:rsidRPr="002D2326" w:rsidRDefault="00744F3A" w:rsidP="00A06685">
            <w:pPr>
              <w:ind w:right="283"/>
              <w:jc w:val="both"/>
            </w:pPr>
            <w:r w:rsidRPr="002D2326">
              <w:t>Indicator available</w:t>
            </w:r>
          </w:p>
        </w:tc>
        <w:tc>
          <w:tcPr>
            <w:tcW w:w="6945" w:type="dxa"/>
          </w:tcPr>
          <w:p w14:paraId="7BAF5A39" w14:textId="77777777" w:rsidR="00744F3A" w:rsidRPr="002D2326" w:rsidRDefault="00744F3A" w:rsidP="00A06685">
            <w:pPr>
              <w:jc w:val="both"/>
            </w:pPr>
            <w:r w:rsidRPr="002D2326">
              <w:t>Computer literacy rate (a) of population aged 15-24 years &amp; (b) population aged 15 + years</w:t>
            </w:r>
          </w:p>
        </w:tc>
      </w:tr>
      <w:tr w:rsidR="00744F3A" w:rsidRPr="002D2326" w14:paraId="302837B7" w14:textId="77777777" w:rsidTr="00A06685">
        <w:tc>
          <w:tcPr>
            <w:tcW w:w="2689" w:type="dxa"/>
          </w:tcPr>
          <w:p w14:paraId="5E5EF437" w14:textId="77777777" w:rsidR="00744F3A" w:rsidRPr="002D2326" w:rsidRDefault="00744F3A" w:rsidP="00A06685">
            <w:pPr>
              <w:ind w:right="283"/>
              <w:jc w:val="both"/>
            </w:pPr>
            <w:r w:rsidRPr="002D2326">
              <w:t>Definition</w:t>
            </w:r>
          </w:p>
          <w:p w14:paraId="7BCBCBA0" w14:textId="77777777" w:rsidR="00744F3A" w:rsidRPr="002D2326" w:rsidRDefault="00744F3A" w:rsidP="00A06685">
            <w:pPr>
              <w:ind w:right="283"/>
              <w:jc w:val="both"/>
            </w:pPr>
          </w:p>
        </w:tc>
        <w:tc>
          <w:tcPr>
            <w:tcW w:w="6945" w:type="dxa"/>
          </w:tcPr>
          <w:p w14:paraId="544FBDAC" w14:textId="77777777" w:rsidR="00744F3A" w:rsidRPr="002D2326" w:rsidRDefault="00744F3A" w:rsidP="00A06685">
            <w:pPr>
              <w:jc w:val="both"/>
            </w:pPr>
            <w:r w:rsidRPr="002D2326">
              <w:t xml:space="preserve">It is the percentage of youth (aged 15-24 years) and adults (aged 15 years and above) that have undertaken certain computer-related activities in a given time period (e.g. last three months). </w:t>
            </w:r>
          </w:p>
          <w:p w14:paraId="122C55C4" w14:textId="77777777" w:rsidR="00744F3A" w:rsidRPr="002D2326" w:rsidRDefault="00744F3A" w:rsidP="00A06685">
            <w:pPr>
              <w:jc w:val="both"/>
            </w:pPr>
          </w:p>
          <w:p w14:paraId="49E2F15B" w14:textId="77777777" w:rsidR="00744F3A" w:rsidRPr="002D2326" w:rsidRDefault="00744F3A" w:rsidP="00A06685">
            <w:pPr>
              <w:jc w:val="both"/>
            </w:pPr>
            <w:r w:rsidRPr="002D2326">
              <w:t>Computer-related activities to measure ICT skills include: - Copying or moving a file or folder - Using copy and paste tools to duplicate or move information within a document - Sending e-mails with attached files (e.g. document, picture, and video) - Using basic arithmetic formulae in a spreadsheet - Connecting and installing new devices (e.g. modem, camera, printer) - Finding, downloading, installing and configuring software -Creating electronic presentations with presentation software (including text, images, sound, video or charts) - Transferring files between a computer and other devices - Writing a computer program using a specialised programming language A computer refers to a desktop computer, a laptop (portable) computer or a tablet (or similar handheld computer). It does not include equipment with some embedded computing abilities, such as smart TV sets or cell phones.</w:t>
            </w:r>
          </w:p>
          <w:p w14:paraId="22520FE5" w14:textId="77777777" w:rsidR="00744F3A" w:rsidRPr="002D2326" w:rsidRDefault="00744F3A" w:rsidP="00A06685">
            <w:pPr>
              <w:jc w:val="both"/>
            </w:pPr>
          </w:p>
          <w:p w14:paraId="413883E1" w14:textId="77777777" w:rsidR="00744F3A" w:rsidRPr="002D2326" w:rsidRDefault="00744F3A" w:rsidP="00A06685">
            <w:pPr>
              <w:jc w:val="both"/>
            </w:pPr>
          </w:p>
        </w:tc>
      </w:tr>
      <w:tr w:rsidR="00744F3A" w:rsidRPr="002D2326" w14:paraId="10DAEC37" w14:textId="77777777" w:rsidTr="00A06685">
        <w:tc>
          <w:tcPr>
            <w:tcW w:w="2689" w:type="dxa"/>
          </w:tcPr>
          <w:p w14:paraId="11EE2D51" w14:textId="77777777" w:rsidR="00744F3A" w:rsidRPr="002D2326" w:rsidRDefault="00744F3A" w:rsidP="00A06685">
            <w:pPr>
              <w:ind w:right="283"/>
              <w:jc w:val="both"/>
            </w:pPr>
            <w:r w:rsidRPr="002D2326">
              <w:lastRenderedPageBreak/>
              <w:t>Geographic coverage</w:t>
            </w:r>
          </w:p>
          <w:p w14:paraId="794D3AFD" w14:textId="77777777" w:rsidR="00744F3A" w:rsidRPr="002D2326" w:rsidRDefault="00744F3A" w:rsidP="00A06685"/>
        </w:tc>
        <w:tc>
          <w:tcPr>
            <w:tcW w:w="6945" w:type="dxa"/>
          </w:tcPr>
          <w:p w14:paraId="22DCEF74" w14:textId="77777777" w:rsidR="00744F3A" w:rsidRPr="002D2326" w:rsidRDefault="00744F3A" w:rsidP="00A06685">
            <w:r w:rsidRPr="002D2326">
              <w:t>National</w:t>
            </w:r>
          </w:p>
        </w:tc>
      </w:tr>
      <w:tr w:rsidR="00744F3A" w:rsidRPr="002D2326" w14:paraId="0769EE68" w14:textId="77777777" w:rsidTr="00A06685">
        <w:tc>
          <w:tcPr>
            <w:tcW w:w="2689" w:type="dxa"/>
          </w:tcPr>
          <w:p w14:paraId="39A4C0DD" w14:textId="77777777" w:rsidR="00744F3A" w:rsidRPr="002D2326" w:rsidRDefault="00744F3A" w:rsidP="00A06685">
            <w:pPr>
              <w:ind w:right="283"/>
              <w:jc w:val="both"/>
            </w:pPr>
          </w:p>
          <w:p w14:paraId="0087B1AF" w14:textId="77777777" w:rsidR="00744F3A" w:rsidRPr="002D2326" w:rsidRDefault="00744F3A" w:rsidP="00A06685">
            <w:pPr>
              <w:ind w:right="283"/>
              <w:jc w:val="both"/>
            </w:pPr>
            <w:r w:rsidRPr="002D2326">
              <w:t>Unit of Measurement</w:t>
            </w:r>
          </w:p>
          <w:p w14:paraId="70B8406B" w14:textId="77777777" w:rsidR="00744F3A" w:rsidRPr="002D2326" w:rsidRDefault="00744F3A" w:rsidP="00A06685">
            <w:pPr>
              <w:ind w:right="283"/>
              <w:jc w:val="both"/>
            </w:pPr>
          </w:p>
        </w:tc>
        <w:tc>
          <w:tcPr>
            <w:tcW w:w="6945" w:type="dxa"/>
          </w:tcPr>
          <w:p w14:paraId="678C2B67" w14:textId="77777777" w:rsidR="00744F3A" w:rsidRPr="002D2326" w:rsidRDefault="00744F3A" w:rsidP="00A06685">
            <w:r w:rsidRPr="002D2326">
              <w:t>Percent (%)</w:t>
            </w:r>
          </w:p>
        </w:tc>
      </w:tr>
      <w:tr w:rsidR="00744F3A" w:rsidRPr="002D2326" w14:paraId="122CB66A" w14:textId="77777777" w:rsidTr="00A06685">
        <w:tc>
          <w:tcPr>
            <w:tcW w:w="2689" w:type="dxa"/>
          </w:tcPr>
          <w:p w14:paraId="05EBB30C" w14:textId="77777777" w:rsidR="00744F3A" w:rsidRPr="002D2326" w:rsidRDefault="00744F3A" w:rsidP="00A06685">
            <w:pPr>
              <w:ind w:right="283"/>
              <w:jc w:val="both"/>
            </w:pPr>
            <w:r w:rsidRPr="002D2326">
              <w:t>Computation method</w:t>
            </w:r>
          </w:p>
          <w:p w14:paraId="3E408DBB" w14:textId="77777777" w:rsidR="00744F3A" w:rsidRPr="002D2326" w:rsidRDefault="00744F3A" w:rsidP="00A06685">
            <w:pPr>
              <w:ind w:right="283"/>
              <w:jc w:val="both"/>
            </w:pPr>
          </w:p>
        </w:tc>
        <w:tc>
          <w:tcPr>
            <w:tcW w:w="6945" w:type="dxa"/>
          </w:tcPr>
          <w:p w14:paraId="4D8A0584" w14:textId="77777777" w:rsidR="00744F3A" w:rsidRPr="002D2326" w:rsidRDefault="00744F3A" w:rsidP="00A06685">
            <w:r w:rsidRPr="002D2326">
              <w:t>It is calculated as;</w:t>
            </w:r>
          </w:p>
          <w:p w14:paraId="430276D7" w14:textId="77777777" w:rsidR="00744F3A" w:rsidRPr="002D2326" w:rsidRDefault="00744F3A" w:rsidP="00A06685">
            <m:oMathPara>
              <m:oMath>
                <m:sSubSup>
                  <m:sSubSupPr>
                    <m:ctrlPr>
                      <w:rPr>
                        <w:rFonts w:ascii="Cambria Math" w:hAnsi="Cambria Math"/>
                        <w:i/>
                      </w:rPr>
                    </m:ctrlPr>
                  </m:sSubSupPr>
                  <m:e>
                    <m:r>
                      <w:rPr>
                        <w:rFonts w:ascii="Cambria Math" w:hAnsi="Cambria Math"/>
                      </w:rPr>
                      <m:t>PICT</m:t>
                    </m:r>
                  </m:e>
                  <m:sub>
                    <m:r>
                      <w:rPr>
                        <w:rFonts w:ascii="Cambria Math" w:hAnsi="Cambria Math"/>
                      </w:rPr>
                      <m:t>a</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ICT</m:t>
                        </m:r>
                      </m:e>
                      <m:sub>
                        <m:r>
                          <w:rPr>
                            <w:rFonts w:ascii="Cambria Math" w:hAnsi="Cambria Math"/>
                          </w:rPr>
                          <m:t>a</m:t>
                        </m:r>
                      </m:sub>
                      <m:sup>
                        <m:r>
                          <w:rPr>
                            <w:rFonts w:ascii="Cambria Math" w:hAnsi="Cambria Math"/>
                          </w:rPr>
                          <m:t>t</m:t>
                        </m:r>
                      </m:sup>
                    </m:sSubSup>
                  </m:num>
                  <m:den>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t</m:t>
                        </m:r>
                      </m:sup>
                    </m:sSubSup>
                  </m:den>
                </m:f>
              </m:oMath>
            </m:oMathPara>
          </w:p>
          <w:p w14:paraId="5095E06F" w14:textId="77777777" w:rsidR="00744F3A" w:rsidRPr="002D2326" w:rsidRDefault="00744F3A" w:rsidP="00A06685">
            <w:r w:rsidRPr="002D2326">
              <w:t>Where</w:t>
            </w:r>
          </w:p>
          <w:p w14:paraId="20CFE35C" w14:textId="77777777" w:rsidR="00744F3A" w:rsidRPr="002D2326" w:rsidRDefault="00744F3A" w:rsidP="00A06685">
            <m:oMath>
              <m:sSubSup>
                <m:sSubSupPr>
                  <m:ctrlPr>
                    <w:rPr>
                      <w:rFonts w:ascii="Cambria Math" w:hAnsi="Cambria Math"/>
                      <w:i/>
                    </w:rPr>
                  </m:ctrlPr>
                </m:sSubSupPr>
                <m:e>
                  <m:r>
                    <w:rPr>
                      <w:rFonts w:ascii="Cambria Math" w:hAnsi="Cambria Math"/>
                    </w:rPr>
                    <m:t>PICT</m:t>
                  </m:r>
                </m:e>
                <m:sub>
                  <m:r>
                    <w:rPr>
                      <w:rFonts w:ascii="Cambria Math" w:hAnsi="Cambria Math"/>
                    </w:rPr>
                    <m:t>a</m:t>
                  </m:r>
                </m:sub>
                <m:sup>
                  <m:r>
                    <w:rPr>
                      <w:rFonts w:ascii="Cambria Math" w:hAnsi="Cambria Math"/>
                    </w:rPr>
                    <m:t>t</m:t>
                  </m:r>
                </m:sup>
              </m:sSubSup>
            </m:oMath>
            <w:r w:rsidRPr="002D2326">
              <w:t>= percentage of people in age group a who have ICT skill in year t</w:t>
            </w:r>
          </w:p>
          <w:p w14:paraId="6251FC83" w14:textId="77777777" w:rsidR="00744F3A" w:rsidRPr="002D2326" w:rsidRDefault="00744F3A" w:rsidP="00A06685">
            <m:oMath>
              <m:sSubSup>
                <m:sSubSupPr>
                  <m:ctrlPr>
                    <w:rPr>
                      <w:rFonts w:ascii="Cambria Math" w:hAnsi="Cambria Math"/>
                      <w:i/>
                    </w:rPr>
                  </m:ctrlPr>
                </m:sSubSupPr>
                <m:e>
                  <m:r>
                    <w:rPr>
                      <w:rFonts w:ascii="Cambria Math" w:hAnsi="Cambria Math"/>
                    </w:rPr>
                    <m:t>ICT</m:t>
                  </m:r>
                </m:e>
                <m:sub>
                  <m:r>
                    <w:rPr>
                      <w:rFonts w:ascii="Cambria Math" w:hAnsi="Cambria Math"/>
                    </w:rPr>
                    <m:t>a</m:t>
                  </m:r>
                </m:sub>
                <m:sup>
                  <m:r>
                    <w:rPr>
                      <w:rFonts w:ascii="Cambria Math" w:hAnsi="Cambria Math"/>
                    </w:rPr>
                    <m:t>t</m:t>
                  </m:r>
                </m:sup>
              </m:sSubSup>
            </m:oMath>
            <w:r w:rsidRPr="002D2326">
              <w:t>= number of people in age group a who have ICT skill in year t</w:t>
            </w:r>
          </w:p>
          <w:p w14:paraId="7E51215A" w14:textId="77777777" w:rsidR="00744F3A" w:rsidRPr="002D2326" w:rsidRDefault="00744F3A" w:rsidP="00A06685">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t</m:t>
                  </m:r>
                </m:sup>
              </m:sSubSup>
            </m:oMath>
            <w:r w:rsidRPr="002D2326">
              <w:t>= population in age group a in year t</w:t>
            </w:r>
          </w:p>
          <w:p w14:paraId="09796BE4" w14:textId="77777777" w:rsidR="00744F3A" w:rsidRPr="002D2326" w:rsidRDefault="00744F3A" w:rsidP="00A06685"/>
        </w:tc>
      </w:tr>
      <w:tr w:rsidR="00744F3A" w:rsidRPr="002D2326" w14:paraId="5164A1E1" w14:textId="77777777" w:rsidTr="00A06685">
        <w:tc>
          <w:tcPr>
            <w:tcW w:w="2689" w:type="dxa"/>
          </w:tcPr>
          <w:p w14:paraId="585EB6E8" w14:textId="77777777" w:rsidR="00744F3A" w:rsidRPr="002D2326" w:rsidRDefault="00744F3A" w:rsidP="00A06685">
            <w:pPr>
              <w:ind w:right="283"/>
              <w:jc w:val="both"/>
            </w:pPr>
            <w:r w:rsidRPr="002D2326">
              <w:t>Disaggregation</w:t>
            </w:r>
          </w:p>
          <w:p w14:paraId="449BB72D" w14:textId="77777777" w:rsidR="00744F3A" w:rsidRPr="002D2326" w:rsidRDefault="00744F3A" w:rsidP="00A06685">
            <w:pPr>
              <w:ind w:right="283"/>
              <w:jc w:val="both"/>
            </w:pPr>
          </w:p>
        </w:tc>
        <w:tc>
          <w:tcPr>
            <w:tcW w:w="6945" w:type="dxa"/>
          </w:tcPr>
          <w:p w14:paraId="24CF0B79" w14:textId="77777777" w:rsidR="00744F3A" w:rsidRPr="002D2326" w:rsidRDefault="00744F3A" w:rsidP="00A06685">
            <w:pPr>
              <w:pStyle w:val="PlainText"/>
              <w:numPr>
                <w:ilvl w:val="0"/>
                <w:numId w:val="3"/>
              </w:numPr>
              <w:rPr>
                <w:rFonts w:ascii="Arial" w:hAnsi="Arial"/>
                <w:sz w:val="22"/>
                <w:szCs w:val="22"/>
              </w:rPr>
            </w:pPr>
            <w:r w:rsidRPr="002D2326">
              <w:rPr>
                <w:rFonts w:ascii="Arial" w:hAnsi="Arial"/>
                <w:sz w:val="22"/>
                <w:szCs w:val="22"/>
              </w:rPr>
              <w:t>Geographical: National, Residence (Urban/Rural), Province</w:t>
            </w:r>
          </w:p>
          <w:p w14:paraId="35F7D76E" w14:textId="77777777" w:rsidR="00744F3A" w:rsidRPr="002D2326" w:rsidRDefault="00744F3A" w:rsidP="00A06685">
            <w:pPr>
              <w:pStyle w:val="PlainText"/>
              <w:numPr>
                <w:ilvl w:val="0"/>
                <w:numId w:val="3"/>
              </w:numPr>
              <w:rPr>
                <w:rFonts w:ascii="Arial" w:hAnsi="Arial"/>
                <w:sz w:val="22"/>
                <w:szCs w:val="22"/>
              </w:rPr>
            </w:pPr>
            <w:r w:rsidRPr="002D2326">
              <w:rPr>
                <w:rFonts w:ascii="Arial" w:hAnsi="Arial"/>
                <w:sz w:val="22"/>
                <w:szCs w:val="22"/>
              </w:rPr>
              <w:t>Sex</w:t>
            </w:r>
          </w:p>
          <w:p w14:paraId="001072D4" w14:textId="77777777" w:rsidR="00744F3A" w:rsidRPr="002D2326" w:rsidRDefault="00744F3A" w:rsidP="00A06685">
            <w:pPr>
              <w:pStyle w:val="PlainText"/>
              <w:numPr>
                <w:ilvl w:val="0"/>
                <w:numId w:val="3"/>
              </w:numPr>
              <w:rPr>
                <w:rFonts w:ascii="Arial" w:hAnsi="Arial"/>
                <w:sz w:val="22"/>
                <w:szCs w:val="22"/>
              </w:rPr>
            </w:pPr>
            <w:r w:rsidRPr="002D2326">
              <w:rPr>
                <w:rFonts w:ascii="Arial" w:hAnsi="Arial"/>
                <w:sz w:val="22"/>
                <w:szCs w:val="22"/>
              </w:rPr>
              <w:t>Quintile</w:t>
            </w:r>
          </w:p>
          <w:p w14:paraId="1211D6A8" w14:textId="77777777" w:rsidR="00744F3A" w:rsidRPr="002D2326" w:rsidRDefault="00744F3A" w:rsidP="00A06685">
            <w:pPr>
              <w:ind w:left="360"/>
            </w:pPr>
          </w:p>
        </w:tc>
      </w:tr>
      <w:tr w:rsidR="00744F3A" w:rsidRPr="002D2326" w14:paraId="58485EEA" w14:textId="77777777" w:rsidTr="00A06685">
        <w:tc>
          <w:tcPr>
            <w:tcW w:w="2689" w:type="dxa"/>
          </w:tcPr>
          <w:p w14:paraId="1CA31ABD" w14:textId="77777777" w:rsidR="00744F3A" w:rsidRPr="002D2326" w:rsidRDefault="00744F3A" w:rsidP="00A06685">
            <w:pPr>
              <w:ind w:right="283"/>
            </w:pPr>
            <w:r w:rsidRPr="002D2326">
              <w:t>Comments and limitations/ Other Information</w:t>
            </w:r>
          </w:p>
          <w:p w14:paraId="38457870" w14:textId="77777777" w:rsidR="00744F3A" w:rsidRPr="002D2326" w:rsidRDefault="00744F3A" w:rsidP="00A06685">
            <w:pPr>
              <w:ind w:right="283"/>
              <w:jc w:val="both"/>
            </w:pPr>
          </w:p>
        </w:tc>
        <w:tc>
          <w:tcPr>
            <w:tcW w:w="6945" w:type="dxa"/>
          </w:tcPr>
          <w:p w14:paraId="5C2A27DE" w14:textId="77777777" w:rsidR="00744F3A" w:rsidRPr="002D2326" w:rsidRDefault="00744F3A" w:rsidP="00A06685"/>
        </w:tc>
      </w:tr>
      <w:tr w:rsidR="00744F3A" w:rsidRPr="002D2326" w14:paraId="2648ED1C" w14:textId="77777777" w:rsidTr="00A06685">
        <w:tc>
          <w:tcPr>
            <w:tcW w:w="9634" w:type="dxa"/>
            <w:gridSpan w:val="2"/>
          </w:tcPr>
          <w:p w14:paraId="6B6E2D1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7CC4D5BF" w14:textId="77777777" w:rsidR="00744F3A" w:rsidRPr="002D2326" w:rsidRDefault="00744F3A" w:rsidP="00A06685"/>
        </w:tc>
      </w:tr>
      <w:tr w:rsidR="00744F3A" w:rsidRPr="002D2326" w14:paraId="434A2BB9" w14:textId="77777777" w:rsidTr="00A06685">
        <w:tc>
          <w:tcPr>
            <w:tcW w:w="2689" w:type="dxa"/>
          </w:tcPr>
          <w:p w14:paraId="56BD143A" w14:textId="77777777" w:rsidR="00744F3A" w:rsidRPr="002D2326" w:rsidRDefault="00744F3A" w:rsidP="00A06685">
            <w:pPr>
              <w:ind w:right="283"/>
              <w:jc w:val="both"/>
            </w:pPr>
            <w:r w:rsidRPr="002D2326">
              <w:t>Indicator Name</w:t>
            </w:r>
          </w:p>
        </w:tc>
        <w:tc>
          <w:tcPr>
            <w:tcW w:w="6945" w:type="dxa"/>
          </w:tcPr>
          <w:p w14:paraId="2EBDD2BB" w14:textId="77777777" w:rsidR="00744F3A" w:rsidRPr="002D2326" w:rsidRDefault="00744F3A" w:rsidP="00A06685">
            <w:pPr>
              <w:jc w:val="both"/>
            </w:pPr>
            <w:r w:rsidRPr="002D2326">
              <w:t>Proportion of youth and adults with information and communications technology (ICT) skills, by type of skill</w:t>
            </w:r>
          </w:p>
        </w:tc>
      </w:tr>
      <w:tr w:rsidR="00744F3A" w:rsidRPr="002D2326" w14:paraId="2334E1BE" w14:textId="77777777" w:rsidTr="00A06685">
        <w:tc>
          <w:tcPr>
            <w:tcW w:w="2689" w:type="dxa"/>
          </w:tcPr>
          <w:p w14:paraId="0F7C1F3E" w14:textId="77777777" w:rsidR="00744F3A" w:rsidRPr="002D2326" w:rsidRDefault="00744F3A" w:rsidP="00A06685">
            <w:pPr>
              <w:ind w:right="283"/>
              <w:jc w:val="both"/>
            </w:pPr>
            <w:r w:rsidRPr="002D2326">
              <w:lastRenderedPageBreak/>
              <w:t>Indicator Number</w:t>
            </w:r>
          </w:p>
        </w:tc>
        <w:tc>
          <w:tcPr>
            <w:tcW w:w="6945" w:type="dxa"/>
          </w:tcPr>
          <w:p w14:paraId="27C7487E" w14:textId="77777777" w:rsidR="00744F3A" w:rsidRPr="002D2326" w:rsidRDefault="00744F3A" w:rsidP="00A06685">
            <w:pPr>
              <w:jc w:val="both"/>
            </w:pPr>
            <w:r w:rsidRPr="002D2326">
              <w:t>4.4.1</w:t>
            </w:r>
          </w:p>
        </w:tc>
      </w:tr>
      <w:tr w:rsidR="00744F3A" w:rsidRPr="002D2326" w14:paraId="7A8144A5" w14:textId="77777777" w:rsidTr="00A06685">
        <w:tc>
          <w:tcPr>
            <w:tcW w:w="2689" w:type="dxa"/>
          </w:tcPr>
          <w:p w14:paraId="3EC4F2F1" w14:textId="77777777" w:rsidR="00744F3A" w:rsidRPr="002D2326" w:rsidRDefault="00744F3A" w:rsidP="00A06685">
            <w:pPr>
              <w:ind w:right="283"/>
              <w:jc w:val="both"/>
            </w:pPr>
            <w:r w:rsidRPr="002D2326">
              <w:t>Target Name</w:t>
            </w:r>
          </w:p>
          <w:p w14:paraId="24A8D4E1" w14:textId="77777777" w:rsidR="00744F3A" w:rsidRPr="002D2326" w:rsidRDefault="00744F3A" w:rsidP="00A06685"/>
        </w:tc>
        <w:tc>
          <w:tcPr>
            <w:tcW w:w="6945" w:type="dxa"/>
          </w:tcPr>
          <w:p w14:paraId="7BFB8098" w14:textId="77777777" w:rsidR="00744F3A" w:rsidRPr="002D2326" w:rsidRDefault="00744F3A" w:rsidP="00A06685">
            <w:pPr>
              <w:jc w:val="both"/>
            </w:pPr>
            <w:r w:rsidRPr="002D2326">
              <w:t>By 2030, substantially increase the number of youth and adults who have relevant skills, including technical and vocational skills, for employment, decent jobs and entrepreneurship</w:t>
            </w:r>
          </w:p>
        </w:tc>
      </w:tr>
      <w:tr w:rsidR="00744F3A" w:rsidRPr="002D2326" w14:paraId="0B0C1CDD" w14:textId="77777777" w:rsidTr="00A06685">
        <w:tc>
          <w:tcPr>
            <w:tcW w:w="2689" w:type="dxa"/>
          </w:tcPr>
          <w:p w14:paraId="4C3370D7" w14:textId="77777777" w:rsidR="00744F3A" w:rsidRPr="002D2326" w:rsidRDefault="00744F3A" w:rsidP="00A06685">
            <w:pPr>
              <w:ind w:right="283"/>
              <w:jc w:val="both"/>
            </w:pPr>
            <w:r w:rsidRPr="002D2326">
              <w:t>Target Number</w:t>
            </w:r>
          </w:p>
        </w:tc>
        <w:tc>
          <w:tcPr>
            <w:tcW w:w="6945" w:type="dxa"/>
          </w:tcPr>
          <w:p w14:paraId="6C7CCE88" w14:textId="77777777" w:rsidR="00744F3A" w:rsidRPr="002D2326" w:rsidRDefault="00744F3A" w:rsidP="00A06685">
            <w:r w:rsidRPr="002D2326">
              <w:t>4.4</w:t>
            </w:r>
          </w:p>
        </w:tc>
      </w:tr>
      <w:tr w:rsidR="00744F3A" w:rsidRPr="002D2326" w14:paraId="01912D0B" w14:textId="77777777" w:rsidTr="00A06685">
        <w:tc>
          <w:tcPr>
            <w:tcW w:w="2689" w:type="dxa"/>
          </w:tcPr>
          <w:p w14:paraId="6ABBFBA9" w14:textId="77777777" w:rsidR="00744F3A" w:rsidRPr="002D2326" w:rsidRDefault="00744F3A" w:rsidP="00A06685">
            <w:pPr>
              <w:ind w:right="283"/>
            </w:pPr>
            <w:r w:rsidRPr="002D2326">
              <w:t>Global Indicator Description</w:t>
            </w:r>
          </w:p>
        </w:tc>
        <w:tc>
          <w:tcPr>
            <w:tcW w:w="6945" w:type="dxa"/>
          </w:tcPr>
          <w:p w14:paraId="48B27722" w14:textId="77777777" w:rsidR="00744F3A" w:rsidRPr="002D2326" w:rsidRDefault="00744F3A" w:rsidP="00A06685"/>
        </w:tc>
      </w:tr>
      <w:tr w:rsidR="00744F3A" w:rsidRPr="002D2326" w14:paraId="4E1BD09D" w14:textId="77777777" w:rsidTr="00A06685">
        <w:tc>
          <w:tcPr>
            <w:tcW w:w="2689" w:type="dxa"/>
          </w:tcPr>
          <w:p w14:paraId="3979C2BB" w14:textId="77777777" w:rsidR="00744F3A" w:rsidRPr="002D2326" w:rsidRDefault="00744F3A" w:rsidP="00A06685">
            <w:pPr>
              <w:ind w:right="283"/>
              <w:jc w:val="both"/>
            </w:pPr>
            <w:r w:rsidRPr="002D2326">
              <w:t>UN designated tier</w:t>
            </w:r>
          </w:p>
        </w:tc>
        <w:tc>
          <w:tcPr>
            <w:tcW w:w="6945" w:type="dxa"/>
          </w:tcPr>
          <w:p w14:paraId="0F306192" w14:textId="77777777" w:rsidR="00744F3A" w:rsidRPr="002D2326" w:rsidRDefault="00744F3A" w:rsidP="00A06685">
            <w:r w:rsidRPr="002D2326">
              <w:t>2</w:t>
            </w:r>
          </w:p>
        </w:tc>
      </w:tr>
      <w:tr w:rsidR="00744F3A" w:rsidRPr="002D2326" w14:paraId="509FB0BF" w14:textId="77777777" w:rsidTr="00A06685">
        <w:tc>
          <w:tcPr>
            <w:tcW w:w="2689" w:type="dxa"/>
          </w:tcPr>
          <w:p w14:paraId="1C1F082E" w14:textId="77777777" w:rsidR="00744F3A" w:rsidRPr="002D2326" w:rsidRDefault="00744F3A" w:rsidP="00A06685">
            <w:pPr>
              <w:ind w:right="283"/>
              <w:jc w:val="both"/>
            </w:pPr>
            <w:r w:rsidRPr="002D2326">
              <w:t>UN custodian agency</w:t>
            </w:r>
          </w:p>
        </w:tc>
        <w:tc>
          <w:tcPr>
            <w:tcW w:w="6945" w:type="dxa"/>
          </w:tcPr>
          <w:p w14:paraId="6D898AD3" w14:textId="77777777" w:rsidR="00744F3A" w:rsidRPr="002D2326" w:rsidRDefault="00744F3A" w:rsidP="00A06685">
            <w:pPr>
              <w:jc w:val="both"/>
            </w:pPr>
            <w:r w:rsidRPr="002D2326">
              <w:t>United Nations Education and Scientific Cultural Organisation - Institute of Statistics (UNESCO-UIS)</w:t>
            </w:r>
          </w:p>
        </w:tc>
      </w:tr>
      <w:tr w:rsidR="00744F3A" w:rsidRPr="002D2326" w14:paraId="2B60BC49" w14:textId="77777777" w:rsidTr="00A06685">
        <w:trPr>
          <w:trHeight w:val="780"/>
        </w:trPr>
        <w:tc>
          <w:tcPr>
            <w:tcW w:w="2689" w:type="dxa"/>
          </w:tcPr>
          <w:p w14:paraId="194C5F0A" w14:textId="77777777" w:rsidR="00744F3A" w:rsidRPr="002D2326" w:rsidRDefault="00744F3A" w:rsidP="00A06685">
            <w:pPr>
              <w:ind w:right="283"/>
              <w:jc w:val="both"/>
            </w:pPr>
            <w:r w:rsidRPr="002D2326">
              <w:t>Link to UN metadata</w:t>
            </w:r>
          </w:p>
        </w:tc>
        <w:tc>
          <w:tcPr>
            <w:tcW w:w="6945" w:type="dxa"/>
          </w:tcPr>
          <w:p w14:paraId="21E6B955" w14:textId="77777777" w:rsidR="00744F3A" w:rsidRPr="002D2326" w:rsidRDefault="00744F3A" w:rsidP="00A06685">
            <w:pPr>
              <w:spacing w:after="300"/>
              <w:rPr>
                <w:rStyle w:val="FollowedHyperlink"/>
                <w:color w:val="333333"/>
              </w:rPr>
            </w:pPr>
            <w:hyperlink r:id="rId51" w:tgtFrame="_blank" w:history="1">
              <w:r w:rsidRPr="002D2326">
                <w:rPr>
                  <w:rStyle w:val="HeaderChar"/>
                  <w:color w:val="337AB7"/>
                  <w:sz w:val="21"/>
                  <w:szCs w:val="21"/>
                </w:rPr>
                <w:t>United Nations Sustainable Development Goals Metadata (PDF 214 KB)</w:t>
              </w:r>
            </w:hyperlink>
          </w:p>
        </w:tc>
      </w:tr>
      <w:tr w:rsidR="00744F3A" w:rsidRPr="002D2326" w14:paraId="2F786C6D" w14:textId="77777777" w:rsidTr="00A06685">
        <w:tc>
          <w:tcPr>
            <w:tcW w:w="9634" w:type="dxa"/>
            <w:gridSpan w:val="2"/>
          </w:tcPr>
          <w:p w14:paraId="3923FE2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34DA22DE" w14:textId="77777777" w:rsidR="00744F3A" w:rsidRPr="002D2326" w:rsidRDefault="00744F3A" w:rsidP="00A06685"/>
        </w:tc>
      </w:tr>
      <w:tr w:rsidR="00744F3A" w:rsidRPr="002D2326" w14:paraId="35218557" w14:textId="77777777" w:rsidTr="00A06685">
        <w:tc>
          <w:tcPr>
            <w:tcW w:w="2689" w:type="dxa"/>
          </w:tcPr>
          <w:p w14:paraId="39E459E7" w14:textId="77777777" w:rsidR="00744F3A" w:rsidRPr="002D2326" w:rsidRDefault="00744F3A" w:rsidP="00A06685">
            <w:pPr>
              <w:ind w:right="283"/>
              <w:jc w:val="both"/>
            </w:pPr>
            <w:r w:rsidRPr="002D2326">
              <w:t xml:space="preserve">Source Organization </w:t>
            </w:r>
          </w:p>
          <w:p w14:paraId="0859D7A0" w14:textId="77777777" w:rsidR="00744F3A" w:rsidRPr="002D2326" w:rsidRDefault="00744F3A" w:rsidP="00A06685">
            <w:pPr>
              <w:ind w:right="283"/>
              <w:jc w:val="both"/>
            </w:pPr>
          </w:p>
        </w:tc>
        <w:tc>
          <w:tcPr>
            <w:tcW w:w="6945" w:type="dxa"/>
          </w:tcPr>
          <w:p w14:paraId="79B1CD65" w14:textId="77777777" w:rsidR="00744F3A" w:rsidRPr="002D2326" w:rsidRDefault="00744F3A" w:rsidP="00A06685">
            <w:r w:rsidRPr="002D2326">
              <w:t>National Institute of Statistics of Rwanda (NISR)</w:t>
            </w:r>
          </w:p>
        </w:tc>
      </w:tr>
      <w:tr w:rsidR="00744F3A" w:rsidRPr="002D2326" w14:paraId="5731B5D2" w14:textId="77777777" w:rsidTr="00A06685">
        <w:tc>
          <w:tcPr>
            <w:tcW w:w="2689" w:type="dxa"/>
          </w:tcPr>
          <w:p w14:paraId="620538F0" w14:textId="77777777" w:rsidR="00744F3A" w:rsidRPr="002D2326" w:rsidRDefault="00744F3A" w:rsidP="00A06685">
            <w:r w:rsidRPr="002D2326">
              <w:t xml:space="preserve">Data Source </w:t>
            </w:r>
          </w:p>
        </w:tc>
        <w:tc>
          <w:tcPr>
            <w:tcW w:w="6945" w:type="dxa"/>
          </w:tcPr>
          <w:p w14:paraId="7D664353" w14:textId="77777777" w:rsidR="00744F3A" w:rsidRPr="002D2326" w:rsidRDefault="00744F3A" w:rsidP="00A06685">
            <w:r w:rsidRPr="002D2326">
              <w:t>Integrated Household Living Condition (EICV)</w:t>
            </w:r>
          </w:p>
        </w:tc>
      </w:tr>
      <w:tr w:rsidR="00744F3A" w:rsidRPr="002D2326" w14:paraId="6C5520D9" w14:textId="77777777" w:rsidTr="00A06685">
        <w:tc>
          <w:tcPr>
            <w:tcW w:w="2689" w:type="dxa"/>
          </w:tcPr>
          <w:p w14:paraId="29191E12" w14:textId="77777777" w:rsidR="00744F3A" w:rsidRPr="002D2326" w:rsidRDefault="00744F3A" w:rsidP="00A06685">
            <w:r w:rsidRPr="002D2326">
              <w:t>Periodicity</w:t>
            </w:r>
          </w:p>
          <w:p w14:paraId="43A357C7" w14:textId="77777777" w:rsidR="00744F3A" w:rsidRPr="002D2326" w:rsidRDefault="00744F3A" w:rsidP="00A06685"/>
        </w:tc>
        <w:tc>
          <w:tcPr>
            <w:tcW w:w="6945" w:type="dxa"/>
          </w:tcPr>
          <w:p w14:paraId="6C6B52D2" w14:textId="77777777" w:rsidR="00744F3A" w:rsidRPr="002D2326" w:rsidRDefault="00744F3A" w:rsidP="00A06685">
            <w:r w:rsidRPr="002D2326">
              <w:t>3 years</w:t>
            </w:r>
          </w:p>
        </w:tc>
      </w:tr>
      <w:tr w:rsidR="00744F3A" w:rsidRPr="002D2326" w14:paraId="13359756" w14:textId="77777777" w:rsidTr="00A06685">
        <w:tc>
          <w:tcPr>
            <w:tcW w:w="2689" w:type="dxa"/>
          </w:tcPr>
          <w:p w14:paraId="18DA07AA" w14:textId="77777777" w:rsidR="00744F3A" w:rsidRPr="002D2326" w:rsidRDefault="00744F3A" w:rsidP="00A06685">
            <w:pPr>
              <w:ind w:right="283"/>
              <w:jc w:val="both"/>
            </w:pPr>
            <w:r w:rsidRPr="002D2326">
              <w:t>Earliest available data</w:t>
            </w:r>
          </w:p>
          <w:p w14:paraId="7F64CEB5" w14:textId="77777777" w:rsidR="00744F3A" w:rsidRPr="002D2326" w:rsidRDefault="00744F3A" w:rsidP="00A06685"/>
        </w:tc>
        <w:tc>
          <w:tcPr>
            <w:tcW w:w="6945" w:type="dxa"/>
          </w:tcPr>
          <w:p w14:paraId="595B00AB" w14:textId="77777777" w:rsidR="00744F3A" w:rsidRPr="002D2326" w:rsidRDefault="00744F3A" w:rsidP="00A06685"/>
        </w:tc>
      </w:tr>
      <w:tr w:rsidR="00744F3A" w:rsidRPr="002D2326" w14:paraId="2338F913" w14:textId="77777777" w:rsidTr="00A06685">
        <w:tc>
          <w:tcPr>
            <w:tcW w:w="2689" w:type="dxa"/>
          </w:tcPr>
          <w:p w14:paraId="09FB7159" w14:textId="77777777" w:rsidR="00744F3A" w:rsidRPr="002D2326" w:rsidRDefault="00744F3A" w:rsidP="00A06685">
            <w:pPr>
              <w:ind w:right="283"/>
              <w:jc w:val="both"/>
            </w:pPr>
            <w:r w:rsidRPr="002D2326">
              <w:t>Link to data source/ The text to show instead of the URL</w:t>
            </w:r>
          </w:p>
          <w:p w14:paraId="0E38122A" w14:textId="77777777" w:rsidR="00744F3A" w:rsidRPr="002D2326" w:rsidRDefault="00744F3A" w:rsidP="00A06685">
            <w:pPr>
              <w:ind w:right="283"/>
              <w:jc w:val="both"/>
              <w:rPr>
                <w:lang w:val="en-US"/>
              </w:rPr>
            </w:pPr>
          </w:p>
        </w:tc>
        <w:tc>
          <w:tcPr>
            <w:tcW w:w="6945" w:type="dxa"/>
          </w:tcPr>
          <w:p w14:paraId="181D9CE4" w14:textId="77777777" w:rsidR="00744F3A" w:rsidRDefault="00744F3A" w:rsidP="00A06685">
            <w:hyperlink r:id="rId52" w:history="1">
              <w:r w:rsidRPr="00DD3AD3">
                <w:rPr>
                  <w:rStyle w:val="Hyperlink"/>
                </w:rPr>
                <w:t>http://www.statistics.gov.rw/datasource/integrated-household-living-conditions-survey-eicv</w:t>
              </w:r>
            </w:hyperlink>
          </w:p>
          <w:p w14:paraId="4318A32E" w14:textId="77777777" w:rsidR="00744F3A" w:rsidRPr="002D2326" w:rsidRDefault="00744F3A" w:rsidP="00A06685"/>
        </w:tc>
      </w:tr>
      <w:tr w:rsidR="00744F3A" w:rsidRPr="002D2326" w14:paraId="34480C28" w14:textId="77777777" w:rsidTr="00A06685">
        <w:tc>
          <w:tcPr>
            <w:tcW w:w="2689" w:type="dxa"/>
          </w:tcPr>
          <w:p w14:paraId="5BB80DD1" w14:textId="77777777" w:rsidR="00744F3A" w:rsidRPr="002D2326" w:rsidRDefault="00744F3A" w:rsidP="00A06685">
            <w:pPr>
              <w:ind w:right="283"/>
              <w:jc w:val="both"/>
            </w:pPr>
            <w:r w:rsidRPr="002D2326">
              <w:t>Release date</w:t>
            </w:r>
          </w:p>
          <w:p w14:paraId="3EF6E271" w14:textId="77777777" w:rsidR="00744F3A" w:rsidRPr="002D2326" w:rsidRDefault="00744F3A" w:rsidP="00A06685"/>
        </w:tc>
        <w:tc>
          <w:tcPr>
            <w:tcW w:w="6945" w:type="dxa"/>
          </w:tcPr>
          <w:p w14:paraId="2059E8E3" w14:textId="77777777" w:rsidR="00744F3A" w:rsidRPr="002D2326" w:rsidRDefault="00744F3A" w:rsidP="00A06685"/>
        </w:tc>
      </w:tr>
      <w:tr w:rsidR="00744F3A" w:rsidRPr="002D2326" w14:paraId="0E1F5AAD" w14:textId="77777777" w:rsidTr="00A06685">
        <w:tc>
          <w:tcPr>
            <w:tcW w:w="2689" w:type="dxa"/>
          </w:tcPr>
          <w:p w14:paraId="4B071D24" w14:textId="77777777" w:rsidR="00744F3A" w:rsidRPr="002D2326" w:rsidRDefault="00744F3A" w:rsidP="00A06685">
            <w:pPr>
              <w:ind w:right="283"/>
              <w:jc w:val="both"/>
            </w:pPr>
            <w:r w:rsidRPr="002D2326">
              <w:t>Next release date</w:t>
            </w:r>
          </w:p>
          <w:p w14:paraId="6AF5DA46" w14:textId="77777777" w:rsidR="00744F3A" w:rsidRPr="002D2326" w:rsidRDefault="00744F3A" w:rsidP="00A06685"/>
        </w:tc>
        <w:tc>
          <w:tcPr>
            <w:tcW w:w="6945" w:type="dxa"/>
          </w:tcPr>
          <w:p w14:paraId="74C3945B" w14:textId="77777777" w:rsidR="00744F3A" w:rsidRPr="002D2326" w:rsidRDefault="00744F3A" w:rsidP="00A06685"/>
        </w:tc>
      </w:tr>
      <w:tr w:rsidR="00744F3A" w:rsidRPr="002D2326" w14:paraId="46228B9C" w14:textId="77777777" w:rsidTr="00A06685">
        <w:tc>
          <w:tcPr>
            <w:tcW w:w="2689" w:type="dxa"/>
          </w:tcPr>
          <w:p w14:paraId="63E65CD0" w14:textId="77777777" w:rsidR="00744F3A" w:rsidRPr="002D2326" w:rsidRDefault="00744F3A" w:rsidP="00A06685">
            <w:pPr>
              <w:ind w:right="283"/>
              <w:jc w:val="both"/>
            </w:pPr>
            <w:r w:rsidRPr="002D2326">
              <w:t>Statistical classification</w:t>
            </w:r>
          </w:p>
          <w:p w14:paraId="178379B9" w14:textId="77777777" w:rsidR="00744F3A" w:rsidRPr="002D2326" w:rsidRDefault="00744F3A" w:rsidP="00A06685"/>
        </w:tc>
        <w:tc>
          <w:tcPr>
            <w:tcW w:w="6945" w:type="dxa"/>
          </w:tcPr>
          <w:p w14:paraId="29E15FBC" w14:textId="77777777" w:rsidR="00744F3A" w:rsidRPr="002D2326" w:rsidRDefault="00744F3A" w:rsidP="00A06685"/>
        </w:tc>
      </w:tr>
      <w:tr w:rsidR="00744F3A" w:rsidRPr="002D2326" w14:paraId="204F1C73" w14:textId="77777777" w:rsidTr="00A06685">
        <w:tc>
          <w:tcPr>
            <w:tcW w:w="2689" w:type="dxa"/>
          </w:tcPr>
          <w:p w14:paraId="3652B11F" w14:textId="77777777" w:rsidR="00744F3A" w:rsidRPr="002D2326" w:rsidRDefault="00744F3A" w:rsidP="00A06685">
            <w:pPr>
              <w:ind w:right="283"/>
              <w:jc w:val="both"/>
            </w:pPr>
            <w:r w:rsidRPr="002D2326">
              <w:t>Contact details</w:t>
            </w:r>
          </w:p>
          <w:p w14:paraId="1D61B6C0" w14:textId="77777777" w:rsidR="00744F3A" w:rsidRPr="002D2326" w:rsidRDefault="00744F3A" w:rsidP="00A06685">
            <w:pPr>
              <w:ind w:right="283"/>
              <w:jc w:val="both"/>
            </w:pPr>
          </w:p>
        </w:tc>
        <w:tc>
          <w:tcPr>
            <w:tcW w:w="6945" w:type="dxa"/>
          </w:tcPr>
          <w:p w14:paraId="48AC97FA" w14:textId="77777777" w:rsidR="00744F3A" w:rsidRPr="002D2326" w:rsidRDefault="00744F3A" w:rsidP="00A06685">
            <w:hyperlink r:id="rId53" w:history="1">
              <w:r w:rsidRPr="002D2326">
                <w:rPr>
                  <w:rStyle w:val="FollowedHyperlink"/>
                  <w:color w:val="2258A9"/>
                  <w:shd w:val="clear" w:color="auto" w:fill="FFFFFF"/>
                </w:rPr>
                <w:t>info@statistics.gov.rw</w:t>
              </w:r>
            </w:hyperlink>
          </w:p>
        </w:tc>
      </w:tr>
      <w:tr w:rsidR="00744F3A" w:rsidRPr="002D2326" w14:paraId="1C9C84BE" w14:textId="77777777" w:rsidTr="00A06685">
        <w:tc>
          <w:tcPr>
            <w:tcW w:w="2689" w:type="dxa"/>
          </w:tcPr>
          <w:p w14:paraId="16033E53" w14:textId="77777777" w:rsidR="00744F3A" w:rsidRPr="002D2326" w:rsidRDefault="00744F3A" w:rsidP="00A06685">
            <w:pPr>
              <w:ind w:right="283"/>
              <w:jc w:val="both"/>
            </w:pPr>
            <w:r w:rsidRPr="002D2326">
              <w:t>Other Information</w:t>
            </w:r>
          </w:p>
        </w:tc>
        <w:tc>
          <w:tcPr>
            <w:tcW w:w="6945" w:type="dxa"/>
          </w:tcPr>
          <w:p w14:paraId="157AA1C3" w14:textId="77777777" w:rsidR="00744F3A" w:rsidRPr="002D2326" w:rsidRDefault="00744F3A" w:rsidP="00A06685"/>
        </w:tc>
      </w:tr>
    </w:tbl>
    <w:p w14:paraId="3B9D2AC4" w14:textId="77777777" w:rsidR="00744F3A" w:rsidRPr="002D2326" w:rsidRDefault="00744F3A" w:rsidP="00744F3A"/>
    <w:p w14:paraId="177E6E75" w14:textId="77777777" w:rsidR="00744F3A" w:rsidRPr="002D2326" w:rsidRDefault="00744F3A" w:rsidP="00744F3A">
      <w:pPr>
        <w:pStyle w:val="Heading2"/>
        <w:numPr>
          <w:ilvl w:val="0"/>
          <w:numId w:val="0"/>
        </w:numPr>
        <w:ind w:left="576" w:hanging="576"/>
        <w:rPr>
          <w:rFonts w:ascii="Arial" w:hAnsi="Arial" w:cs="Arial"/>
        </w:rPr>
      </w:pPr>
      <w:bookmarkStart w:id="48" w:name="_Toc533147119"/>
      <w:bookmarkStart w:id="49" w:name="_Hlk523410927"/>
      <w:bookmarkStart w:id="50" w:name="_Hlk524107325"/>
      <w:r w:rsidRPr="002D2326">
        <w:rPr>
          <w:rFonts w:ascii="Arial" w:hAnsi="Arial" w:cs="Arial"/>
        </w:rPr>
        <w:lastRenderedPageBreak/>
        <w:t>4.5.1 Parity indices (female/male, rural/urban, bottom/top wealth quantile and others such as disability status, indigenous peoples and conflict-affected, as data become available) for all education indicators on this list that can be disaggregated</w:t>
      </w:r>
      <w:bookmarkEnd w:id="48"/>
    </w:p>
    <w:p w14:paraId="68603C64"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476AD9B0"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4EF9C9E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FC298C0" w14:textId="77777777" w:rsidR="00744F3A" w:rsidRPr="002D2326" w:rsidRDefault="00744F3A" w:rsidP="00A06685"/>
        </w:tc>
      </w:tr>
      <w:tr w:rsidR="00744F3A" w:rsidRPr="002D2326" w14:paraId="0B43A050" w14:textId="77777777" w:rsidTr="00A06685">
        <w:tc>
          <w:tcPr>
            <w:tcW w:w="2689" w:type="dxa"/>
            <w:tcBorders>
              <w:top w:val="single" w:sz="4" w:space="0" w:color="auto"/>
              <w:left w:val="single" w:sz="4" w:space="0" w:color="auto"/>
              <w:bottom w:val="single" w:sz="4" w:space="0" w:color="auto"/>
              <w:right w:val="single" w:sz="4" w:space="0" w:color="auto"/>
            </w:tcBorders>
          </w:tcPr>
          <w:p w14:paraId="692E09E7"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263EE25F" w14:textId="77777777" w:rsidR="00744F3A" w:rsidRPr="002D2326" w:rsidRDefault="00744F3A" w:rsidP="00744F3A">
            <w:pPr>
              <w:pStyle w:val="ListParagraph"/>
              <w:numPr>
                <w:ilvl w:val="0"/>
                <w:numId w:val="23"/>
              </w:numPr>
              <w:spacing w:after="0" w:line="240" w:lineRule="auto"/>
            </w:pPr>
            <w:r w:rsidRPr="002D2326">
              <w:t>Gender Parity Index in primary level enrolment</w:t>
            </w:r>
          </w:p>
          <w:p w14:paraId="557F2F3A" w14:textId="77777777" w:rsidR="00744F3A" w:rsidRPr="002D2326" w:rsidRDefault="00744F3A" w:rsidP="00744F3A">
            <w:pPr>
              <w:pStyle w:val="ListParagraph"/>
              <w:numPr>
                <w:ilvl w:val="0"/>
                <w:numId w:val="23"/>
              </w:numPr>
              <w:spacing w:after="0" w:line="240" w:lineRule="auto"/>
            </w:pPr>
            <w:r w:rsidRPr="002D2326">
              <w:t>Gender Parity Index in Secondary level enrolment</w:t>
            </w:r>
          </w:p>
        </w:tc>
      </w:tr>
      <w:tr w:rsidR="00744F3A" w:rsidRPr="002D2326" w14:paraId="4E5FC8F1" w14:textId="77777777" w:rsidTr="00A06685">
        <w:tc>
          <w:tcPr>
            <w:tcW w:w="2689" w:type="dxa"/>
            <w:tcBorders>
              <w:top w:val="single" w:sz="4" w:space="0" w:color="auto"/>
              <w:left w:val="single" w:sz="4" w:space="0" w:color="auto"/>
              <w:bottom w:val="single" w:sz="4" w:space="0" w:color="auto"/>
              <w:right w:val="single" w:sz="4" w:space="0" w:color="auto"/>
            </w:tcBorders>
          </w:tcPr>
          <w:p w14:paraId="3C69C12E" w14:textId="77777777" w:rsidR="00744F3A" w:rsidRPr="002D2326" w:rsidRDefault="00744F3A" w:rsidP="00A06685">
            <w:pPr>
              <w:ind w:right="283"/>
              <w:jc w:val="both"/>
            </w:pPr>
            <w:r w:rsidRPr="002D2326">
              <w:t>Definition</w:t>
            </w:r>
          </w:p>
          <w:p w14:paraId="4024CA5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E725FA3" w14:textId="77777777" w:rsidR="00744F3A" w:rsidRPr="002D2326" w:rsidRDefault="00744F3A" w:rsidP="00A06685">
            <w:r w:rsidRPr="002D2326">
              <w:t>Gender Parity Index (GPI) in primary/ secondary level enrolment is the ratio between the Gross Enrolment Ratio (GER) of girls and that of boys in primary education.</w:t>
            </w:r>
          </w:p>
          <w:p w14:paraId="64CBE4BA" w14:textId="77777777" w:rsidR="00744F3A" w:rsidRPr="002D2326" w:rsidRDefault="00744F3A" w:rsidP="00A06685">
            <w:pPr>
              <w:jc w:val="both"/>
            </w:pPr>
          </w:p>
          <w:p w14:paraId="7D129EB7" w14:textId="77777777" w:rsidR="00744F3A" w:rsidRPr="002D2326" w:rsidRDefault="00744F3A" w:rsidP="00A06685">
            <w:pPr>
              <w:jc w:val="both"/>
            </w:pPr>
            <w:r w:rsidRPr="002D2326">
              <w:t>Parity indices require data for the specific groups of interest. They represent the ratio of the indicator value for one group to that of the other. Typically, the likely more disadvantaged group is placed in the numerator. A value of exactly 1 indicates parity between the two groups.</w:t>
            </w:r>
          </w:p>
        </w:tc>
      </w:tr>
      <w:tr w:rsidR="00744F3A" w:rsidRPr="002D2326" w14:paraId="6552AACD" w14:textId="77777777" w:rsidTr="00A06685">
        <w:tc>
          <w:tcPr>
            <w:tcW w:w="2689" w:type="dxa"/>
            <w:tcBorders>
              <w:top w:val="single" w:sz="4" w:space="0" w:color="auto"/>
              <w:left w:val="single" w:sz="4" w:space="0" w:color="auto"/>
              <w:bottom w:val="single" w:sz="4" w:space="0" w:color="auto"/>
              <w:right w:val="single" w:sz="4" w:space="0" w:color="auto"/>
            </w:tcBorders>
          </w:tcPr>
          <w:p w14:paraId="4BACA622" w14:textId="77777777" w:rsidR="00744F3A" w:rsidRPr="002D2326" w:rsidRDefault="00744F3A" w:rsidP="00A06685">
            <w:pPr>
              <w:ind w:right="283"/>
              <w:jc w:val="both"/>
            </w:pPr>
            <w:r w:rsidRPr="002D2326">
              <w:t>Geographic coverage</w:t>
            </w:r>
          </w:p>
          <w:p w14:paraId="396E455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667C08C" w14:textId="77777777" w:rsidR="00744F3A" w:rsidRPr="002D2326" w:rsidRDefault="00744F3A" w:rsidP="00A06685">
            <w:r w:rsidRPr="002D2326">
              <w:t>National</w:t>
            </w:r>
          </w:p>
        </w:tc>
      </w:tr>
      <w:tr w:rsidR="00744F3A" w:rsidRPr="002D2326" w14:paraId="42842C1F" w14:textId="77777777" w:rsidTr="00A06685">
        <w:tc>
          <w:tcPr>
            <w:tcW w:w="2689" w:type="dxa"/>
            <w:tcBorders>
              <w:top w:val="single" w:sz="4" w:space="0" w:color="auto"/>
              <w:left w:val="single" w:sz="4" w:space="0" w:color="auto"/>
              <w:bottom w:val="single" w:sz="4" w:space="0" w:color="auto"/>
              <w:right w:val="single" w:sz="4" w:space="0" w:color="auto"/>
            </w:tcBorders>
          </w:tcPr>
          <w:p w14:paraId="2F6F628D" w14:textId="77777777" w:rsidR="00744F3A" w:rsidRPr="002D2326" w:rsidRDefault="00744F3A" w:rsidP="00A06685">
            <w:pPr>
              <w:ind w:right="283"/>
              <w:jc w:val="both"/>
            </w:pPr>
          </w:p>
          <w:p w14:paraId="5F247A29" w14:textId="77777777" w:rsidR="00744F3A" w:rsidRPr="002D2326" w:rsidRDefault="00744F3A" w:rsidP="00A06685">
            <w:pPr>
              <w:ind w:right="283"/>
              <w:jc w:val="both"/>
            </w:pPr>
            <w:r w:rsidRPr="002D2326">
              <w:t>Unit of Measurement</w:t>
            </w:r>
          </w:p>
          <w:p w14:paraId="156F66E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DCBE7B0" w14:textId="77777777" w:rsidR="00744F3A" w:rsidRPr="002D2326" w:rsidRDefault="00744F3A" w:rsidP="00A06685">
            <w:r w:rsidRPr="002D2326">
              <w:t>Ratio</w:t>
            </w:r>
          </w:p>
        </w:tc>
      </w:tr>
      <w:tr w:rsidR="00744F3A" w:rsidRPr="002D2326" w14:paraId="42FC72B0" w14:textId="77777777" w:rsidTr="00A06685">
        <w:tc>
          <w:tcPr>
            <w:tcW w:w="2689" w:type="dxa"/>
            <w:tcBorders>
              <w:top w:val="single" w:sz="4" w:space="0" w:color="auto"/>
              <w:left w:val="single" w:sz="4" w:space="0" w:color="auto"/>
              <w:bottom w:val="single" w:sz="4" w:space="0" w:color="auto"/>
              <w:right w:val="single" w:sz="4" w:space="0" w:color="auto"/>
            </w:tcBorders>
          </w:tcPr>
          <w:p w14:paraId="639D6B5D" w14:textId="77777777" w:rsidR="00744F3A" w:rsidRPr="002D2326" w:rsidRDefault="00744F3A" w:rsidP="00A06685">
            <w:pPr>
              <w:ind w:right="283"/>
              <w:jc w:val="both"/>
            </w:pPr>
            <w:r w:rsidRPr="002D2326">
              <w:t>Computation method</w:t>
            </w:r>
          </w:p>
          <w:p w14:paraId="292CC14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4FF8940" w14:textId="77777777" w:rsidR="00744F3A" w:rsidRPr="002D2326" w:rsidRDefault="00744F3A" w:rsidP="00A06685">
            <w:pPr>
              <w:jc w:val="both"/>
            </w:pPr>
            <w:r w:rsidRPr="002D2326">
              <w:t xml:space="preserve">The GPI is calculated by dividing the female GER by the male GER for primary/ Secondary education. </w:t>
            </w:r>
          </w:p>
          <w:p w14:paraId="4A412887" w14:textId="77777777" w:rsidR="00744F3A" w:rsidRPr="002D2326" w:rsidRDefault="00744F3A" w:rsidP="00A06685">
            <w:pPr>
              <w:jc w:val="both"/>
            </w:pPr>
          </w:p>
          <w:p w14:paraId="40BC9970" w14:textId="77777777" w:rsidR="00744F3A" w:rsidRPr="002D2326" w:rsidRDefault="00744F3A" w:rsidP="00A06685">
            <w:pPr>
              <w:jc w:val="both"/>
            </w:pPr>
            <w:r w:rsidRPr="002D2326">
              <w:t xml:space="preserve">To calculate the GER it is first necessary to determine the official school age population for each level of education. </w:t>
            </w:r>
          </w:p>
          <w:p w14:paraId="1E5721BA" w14:textId="77777777" w:rsidR="00744F3A" w:rsidRPr="002D2326" w:rsidRDefault="00744F3A" w:rsidP="00A06685">
            <w:pPr>
              <w:jc w:val="both"/>
            </w:pPr>
          </w:p>
          <w:p w14:paraId="0FB58D5A" w14:textId="77777777" w:rsidR="00744F3A" w:rsidRPr="002D2326" w:rsidRDefault="00744F3A" w:rsidP="00A06685">
            <w:pPr>
              <w:jc w:val="both"/>
            </w:pPr>
            <w:r w:rsidRPr="002D2326">
              <w:t>Then, the number of students enrolled in primary education is divided by the official school age population for primary education, and the result is multiplied by 100. GERs for boys and girls are calculated separately.</w:t>
            </w:r>
          </w:p>
        </w:tc>
      </w:tr>
      <w:tr w:rsidR="00744F3A" w:rsidRPr="002D2326" w14:paraId="0401B77C" w14:textId="77777777" w:rsidTr="00A06685">
        <w:tc>
          <w:tcPr>
            <w:tcW w:w="2689" w:type="dxa"/>
            <w:tcBorders>
              <w:top w:val="single" w:sz="4" w:space="0" w:color="auto"/>
              <w:left w:val="single" w:sz="4" w:space="0" w:color="auto"/>
              <w:bottom w:val="single" w:sz="4" w:space="0" w:color="auto"/>
              <w:right w:val="single" w:sz="4" w:space="0" w:color="auto"/>
            </w:tcBorders>
          </w:tcPr>
          <w:p w14:paraId="69C89E3B" w14:textId="77777777" w:rsidR="00744F3A" w:rsidRPr="002D2326" w:rsidRDefault="00744F3A" w:rsidP="00A06685">
            <w:pPr>
              <w:ind w:right="283"/>
              <w:jc w:val="both"/>
            </w:pPr>
            <w:r w:rsidRPr="002D2326">
              <w:t>Disaggregation</w:t>
            </w:r>
          </w:p>
          <w:p w14:paraId="506B248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9657336" w14:textId="77777777" w:rsidR="00744F3A" w:rsidRPr="002D2326" w:rsidRDefault="00744F3A" w:rsidP="00A06685">
            <w:pPr>
              <w:pStyle w:val="PlainText"/>
              <w:ind w:left="360"/>
              <w:rPr>
                <w:rFonts w:ascii="Arial" w:hAnsi="Arial"/>
              </w:rPr>
            </w:pPr>
          </w:p>
        </w:tc>
      </w:tr>
      <w:tr w:rsidR="00744F3A" w:rsidRPr="002D2326" w14:paraId="01E8096D" w14:textId="77777777" w:rsidTr="00A06685">
        <w:tc>
          <w:tcPr>
            <w:tcW w:w="2689" w:type="dxa"/>
            <w:tcBorders>
              <w:top w:val="single" w:sz="4" w:space="0" w:color="auto"/>
              <w:left w:val="single" w:sz="4" w:space="0" w:color="auto"/>
              <w:bottom w:val="single" w:sz="4" w:space="0" w:color="auto"/>
              <w:right w:val="single" w:sz="4" w:space="0" w:color="auto"/>
            </w:tcBorders>
          </w:tcPr>
          <w:p w14:paraId="50E8D3DB" w14:textId="77777777" w:rsidR="00744F3A" w:rsidRPr="002D2326" w:rsidRDefault="00744F3A" w:rsidP="00A06685">
            <w:pPr>
              <w:ind w:right="283"/>
            </w:pPr>
            <w:r w:rsidRPr="002D2326">
              <w:t>Comments and limitations/ Other Information</w:t>
            </w:r>
          </w:p>
          <w:p w14:paraId="0F14612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BE02B40" w14:textId="77777777" w:rsidR="00744F3A" w:rsidRPr="002D2326" w:rsidRDefault="00744F3A" w:rsidP="00A06685"/>
        </w:tc>
      </w:tr>
      <w:tr w:rsidR="00744F3A" w:rsidRPr="002D2326" w14:paraId="5DB4B901"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DBE3F8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469859AA" w14:textId="77777777" w:rsidR="00744F3A" w:rsidRPr="002D2326" w:rsidRDefault="00744F3A" w:rsidP="00A06685"/>
        </w:tc>
      </w:tr>
      <w:tr w:rsidR="00744F3A" w:rsidRPr="002D2326" w14:paraId="42CFAAF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92A4AEE" w14:textId="77777777" w:rsidR="00744F3A" w:rsidRPr="002D2326" w:rsidRDefault="00744F3A" w:rsidP="00A06685">
            <w:pPr>
              <w:ind w:right="283"/>
              <w:jc w:val="both"/>
            </w:pPr>
            <w:r w:rsidRPr="002D2326">
              <w:lastRenderedPageBreak/>
              <w:t>Indicator Name</w:t>
            </w:r>
          </w:p>
        </w:tc>
        <w:tc>
          <w:tcPr>
            <w:tcW w:w="6945" w:type="dxa"/>
            <w:tcBorders>
              <w:top w:val="single" w:sz="4" w:space="0" w:color="auto"/>
              <w:left w:val="single" w:sz="4" w:space="0" w:color="auto"/>
              <w:bottom w:val="single" w:sz="4" w:space="0" w:color="auto"/>
              <w:right w:val="single" w:sz="4" w:space="0" w:color="auto"/>
            </w:tcBorders>
          </w:tcPr>
          <w:p w14:paraId="6689780E" w14:textId="77777777" w:rsidR="00744F3A" w:rsidRPr="002D2326" w:rsidRDefault="00744F3A" w:rsidP="00A06685">
            <w:pPr>
              <w:jc w:val="both"/>
            </w:pPr>
            <w:r w:rsidRPr="002D2326">
              <w:t>Parity indices (female/male, rural/urban, bottom/top wealth quantile and others such as disability status, indigenous peoples and conflict-affected, as data become available) for all education indicators on this list that can be disaggregated</w:t>
            </w:r>
          </w:p>
        </w:tc>
      </w:tr>
      <w:tr w:rsidR="00744F3A" w:rsidRPr="002D2326" w14:paraId="69B1310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3DFC06B"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9E5A329" w14:textId="77777777" w:rsidR="00744F3A" w:rsidRPr="002D2326" w:rsidRDefault="00744F3A" w:rsidP="00A06685">
            <w:pPr>
              <w:jc w:val="both"/>
            </w:pPr>
            <w:r w:rsidRPr="002D2326">
              <w:t>4.5.1</w:t>
            </w:r>
          </w:p>
        </w:tc>
      </w:tr>
      <w:tr w:rsidR="00744F3A" w:rsidRPr="002D2326" w14:paraId="4A8AD0EF" w14:textId="77777777" w:rsidTr="00A06685">
        <w:tc>
          <w:tcPr>
            <w:tcW w:w="2689" w:type="dxa"/>
            <w:tcBorders>
              <w:top w:val="single" w:sz="4" w:space="0" w:color="auto"/>
              <w:left w:val="single" w:sz="4" w:space="0" w:color="auto"/>
              <w:bottom w:val="single" w:sz="4" w:space="0" w:color="auto"/>
              <w:right w:val="single" w:sz="4" w:space="0" w:color="auto"/>
            </w:tcBorders>
          </w:tcPr>
          <w:p w14:paraId="4DB2271E" w14:textId="77777777" w:rsidR="00744F3A" w:rsidRPr="002D2326" w:rsidRDefault="00744F3A" w:rsidP="00A06685">
            <w:r w:rsidRPr="002D2326">
              <w:t>Target Name</w:t>
            </w:r>
          </w:p>
          <w:p w14:paraId="46937A5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2CA6B80" w14:textId="77777777" w:rsidR="00744F3A" w:rsidRPr="002D2326" w:rsidRDefault="00744F3A" w:rsidP="00A06685">
            <w:pPr>
              <w:jc w:val="both"/>
            </w:pPr>
            <w:r w:rsidRPr="002F7039">
              <w:t>By 2030, eliminate gender disparities in education and ensure equal access to all levels of education and vocational training for the vulnerable, including persons with disabilities, indigenous peoples and children in vulnerable situations</w:t>
            </w:r>
          </w:p>
        </w:tc>
      </w:tr>
      <w:tr w:rsidR="00744F3A" w:rsidRPr="002D2326" w14:paraId="36330BA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A7E4CF2"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6A5ABDDF" w14:textId="77777777" w:rsidR="00744F3A" w:rsidRPr="002D2326" w:rsidRDefault="00744F3A" w:rsidP="00A06685">
            <w:r w:rsidRPr="002D2326">
              <w:t>4.5</w:t>
            </w:r>
          </w:p>
        </w:tc>
      </w:tr>
      <w:tr w:rsidR="00744F3A" w:rsidRPr="002D2326" w14:paraId="1250E19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F53A265"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2689DF86" w14:textId="77777777" w:rsidR="00744F3A" w:rsidRPr="002D2326" w:rsidRDefault="00744F3A" w:rsidP="00A06685"/>
        </w:tc>
      </w:tr>
      <w:tr w:rsidR="00744F3A" w:rsidRPr="002D2326" w14:paraId="7C92200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3EA0889"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04564498" w14:textId="77777777" w:rsidR="00744F3A" w:rsidRPr="002D2326" w:rsidRDefault="00744F3A" w:rsidP="00A06685">
            <w:r w:rsidRPr="002D2326">
              <w:t>1/2/3</w:t>
            </w:r>
          </w:p>
        </w:tc>
      </w:tr>
      <w:tr w:rsidR="00744F3A" w:rsidRPr="002D2326" w14:paraId="47D18D1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CE2CDB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73F98E35" w14:textId="77777777" w:rsidR="00744F3A" w:rsidRPr="002D2326" w:rsidRDefault="00744F3A" w:rsidP="00A06685">
            <w:r w:rsidRPr="002F7039">
              <w:t>United Nations Educational, Scientific and Cultural Organization (UNESCO)</w:t>
            </w:r>
          </w:p>
        </w:tc>
      </w:tr>
      <w:tr w:rsidR="00744F3A" w:rsidRPr="002D2326" w14:paraId="646F9BD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D1DFBA0"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124B0E48" w14:textId="77777777" w:rsidR="00744F3A" w:rsidRPr="002D2326" w:rsidRDefault="00744F3A" w:rsidP="00A06685">
            <w:pPr>
              <w:rPr>
                <w:rStyle w:val="HeaderChar"/>
              </w:rPr>
            </w:pPr>
            <w:hyperlink r:id="rId54" w:tgtFrame="_blank" w:history="1">
              <w:r w:rsidRPr="002D2326">
                <w:rPr>
                  <w:rStyle w:val="Hyperlink"/>
                  <w:color w:val="337AB7"/>
                  <w:sz w:val="21"/>
                  <w:szCs w:val="21"/>
                  <w:shd w:val="clear" w:color="auto" w:fill="E0E0E0"/>
                </w:rPr>
                <w:t>United Nations Sustainable Development Goals Metadata (pdf 210kB)</w:t>
              </w:r>
            </w:hyperlink>
          </w:p>
        </w:tc>
      </w:tr>
      <w:tr w:rsidR="00744F3A" w:rsidRPr="002D2326" w14:paraId="2902241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8BBB14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38D910B" w14:textId="77777777" w:rsidR="00744F3A" w:rsidRPr="002D2326" w:rsidRDefault="00744F3A" w:rsidP="00A06685"/>
        </w:tc>
      </w:tr>
      <w:tr w:rsidR="00744F3A" w:rsidRPr="002D2326" w14:paraId="0962953D" w14:textId="77777777" w:rsidTr="00A06685">
        <w:tc>
          <w:tcPr>
            <w:tcW w:w="2689" w:type="dxa"/>
            <w:tcBorders>
              <w:top w:val="single" w:sz="4" w:space="0" w:color="auto"/>
              <w:left w:val="single" w:sz="4" w:space="0" w:color="auto"/>
              <w:bottom w:val="single" w:sz="4" w:space="0" w:color="auto"/>
              <w:right w:val="single" w:sz="4" w:space="0" w:color="auto"/>
            </w:tcBorders>
          </w:tcPr>
          <w:p w14:paraId="522E8E8B" w14:textId="77777777" w:rsidR="00744F3A" w:rsidRPr="002D2326" w:rsidRDefault="00744F3A" w:rsidP="00A06685">
            <w:pPr>
              <w:ind w:right="283"/>
              <w:jc w:val="both"/>
            </w:pPr>
            <w:r w:rsidRPr="002D2326">
              <w:t xml:space="preserve">Source Organization </w:t>
            </w:r>
          </w:p>
          <w:p w14:paraId="5F1F59B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0C0A40E" w14:textId="77777777" w:rsidR="00744F3A" w:rsidRPr="002D2326" w:rsidRDefault="00744F3A" w:rsidP="00A06685">
            <w:r w:rsidRPr="002D2326">
              <w:t>Ministry of Education (MINEDUC)</w:t>
            </w:r>
          </w:p>
        </w:tc>
      </w:tr>
      <w:tr w:rsidR="00744F3A" w:rsidRPr="002D2326" w14:paraId="45C9DCF5" w14:textId="77777777" w:rsidTr="00A06685">
        <w:tc>
          <w:tcPr>
            <w:tcW w:w="2689" w:type="dxa"/>
            <w:tcBorders>
              <w:top w:val="single" w:sz="4" w:space="0" w:color="auto"/>
              <w:left w:val="single" w:sz="4" w:space="0" w:color="auto"/>
              <w:bottom w:val="single" w:sz="4" w:space="0" w:color="auto"/>
              <w:right w:val="single" w:sz="4" w:space="0" w:color="auto"/>
            </w:tcBorders>
          </w:tcPr>
          <w:p w14:paraId="26040B12"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04297714" w14:textId="77777777" w:rsidR="00744F3A" w:rsidRPr="002D2326" w:rsidRDefault="00744F3A" w:rsidP="00A06685">
            <w:r w:rsidRPr="002D2326">
              <w:t>Education Statistical Yearbook</w:t>
            </w:r>
          </w:p>
        </w:tc>
      </w:tr>
      <w:tr w:rsidR="00744F3A" w:rsidRPr="002D2326" w14:paraId="72DD4607" w14:textId="77777777" w:rsidTr="00A06685">
        <w:tc>
          <w:tcPr>
            <w:tcW w:w="2689" w:type="dxa"/>
            <w:tcBorders>
              <w:top w:val="single" w:sz="4" w:space="0" w:color="auto"/>
              <w:left w:val="single" w:sz="4" w:space="0" w:color="auto"/>
              <w:bottom w:val="single" w:sz="4" w:space="0" w:color="auto"/>
              <w:right w:val="single" w:sz="4" w:space="0" w:color="auto"/>
            </w:tcBorders>
          </w:tcPr>
          <w:p w14:paraId="6C2E80A9" w14:textId="77777777" w:rsidR="00744F3A" w:rsidRPr="002D2326" w:rsidRDefault="00744F3A" w:rsidP="00A06685">
            <w:r w:rsidRPr="002D2326">
              <w:t>Periodicity</w:t>
            </w:r>
          </w:p>
          <w:p w14:paraId="4F0AD58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DAF22F7" w14:textId="77777777" w:rsidR="00744F3A" w:rsidRPr="002D2326" w:rsidRDefault="00744F3A" w:rsidP="00A06685">
            <w:r w:rsidRPr="002D2326">
              <w:t>Annual</w:t>
            </w:r>
          </w:p>
        </w:tc>
      </w:tr>
      <w:tr w:rsidR="00744F3A" w:rsidRPr="002D2326" w14:paraId="41133300" w14:textId="77777777" w:rsidTr="00A06685">
        <w:tc>
          <w:tcPr>
            <w:tcW w:w="2689" w:type="dxa"/>
            <w:tcBorders>
              <w:top w:val="single" w:sz="4" w:space="0" w:color="auto"/>
              <w:left w:val="single" w:sz="4" w:space="0" w:color="auto"/>
              <w:bottom w:val="single" w:sz="4" w:space="0" w:color="auto"/>
              <w:right w:val="single" w:sz="4" w:space="0" w:color="auto"/>
            </w:tcBorders>
          </w:tcPr>
          <w:p w14:paraId="2DD474C1" w14:textId="77777777" w:rsidR="00744F3A" w:rsidRPr="002D2326" w:rsidRDefault="00744F3A" w:rsidP="00A06685">
            <w:pPr>
              <w:ind w:right="283"/>
              <w:jc w:val="both"/>
            </w:pPr>
            <w:r w:rsidRPr="002D2326">
              <w:t>Earliest available data</w:t>
            </w:r>
          </w:p>
          <w:p w14:paraId="4A8FCD7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9CAB876" w14:textId="77777777" w:rsidR="00744F3A" w:rsidRPr="002D2326" w:rsidRDefault="00744F3A" w:rsidP="00A06685"/>
        </w:tc>
      </w:tr>
      <w:tr w:rsidR="00744F3A" w:rsidRPr="002D2326" w14:paraId="2AEDE662" w14:textId="77777777" w:rsidTr="00A06685">
        <w:tc>
          <w:tcPr>
            <w:tcW w:w="2689" w:type="dxa"/>
            <w:tcBorders>
              <w:top w:val="single" w:sz="4" w:space="0" w:color="auto"/>
              <w:left w:val="single" w:sz="4" w:space="0" w:color="auto"/>
              <w:bottom w:val="single" w:sz="4" w:space="0" w:color="auto"/>
              <w:right w:val="single" w:sz="4" w:space="0" w:color="auto"/>
            </w:tcBorders>
          </w:tcPr>
          <w:p w14:paraId="18986051" w14:textId="77777777" w:rsidR="00744F3A" w:rsidRPr="002D2326" w:rsidRDefault="00744F3A" w:rsidP="00A06685">
            <w:pPr>
              <w:ind w:right="283"/>
              <w:jc w:val="both"/>
            </w:pPr>
            <w:r w:rsidRPr="002D2326">
              <w:t>Link to data source/ The text to show instead of the URL</w:t>
            </w:r>
          </w:p>
          <w:p w14:paraId="28B3CAAF"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14736B73" w14:textId="77777777" w:rsidR="00744F3A" w:rsidRPr="002D2326" w:rsidRDefault="00744F3A" w:rsidP="00A06685"/>
        </w:tc>
      </w:tr>
      <w:tr w:rsidR="00744F3A" w:rsidRPr="002D2326" w14:paraId="3164BDBB" w14:textId="77777777" w:rsidTr="00A06685">
        <w:tc>
          <w:tcPr>
            <w:tcW w:w="2689" w:type="dxa"/>
            <w:tcBorders>
              <w:top w:val="single" w:sz="4" w:space="0" w:color="auto"/>
              <w:left w:val="single" w:sz="4" w:space="0" w:color="auto"/>
              <w:bottom w:val="single" w:sz="4" w:space="0" w:color="auto"/>
              <w:right w:val="single" w:sz="4" w:space="0" w:color="auto"/>
            </w:tcBorders>
          </w:tcPr>
          <w:p w14:paraId="03ABFBA5" w14:textId="77777777" w:rsidR="00744F3A" w:rsidRPr="002D2326" w:rsidRDefault="00744F3A" w:rsidP="00A06685">
            <w:pPr>
              <w:ind w:right="283"/>
              <w:jc w:val="both"/>
            </w:pPr>
            <w:r w:rsidRPr="002D2326">
              <w:t>Release date</w:t>
            </w:r>
          </w:p>
          <w:p w14:paraId="77E1ABB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784EC2A" w14:textId="77777777" w:rsidR="00744F3A" w:rsidRPr="002D2326" w:rsidRDefault="00744F3A" w:rsidP="00A06685"/>
        </w:tc>
      </w:tr>
      <w:tr w:rsidR="00744F3A" w:rsidRPr="002D2326" w14:paraId="59541871" w14:textId="77777777" w:rsidTr="00A06685">
        <w:tc>
          <w:tcPr>
            <w:tcW w:w="2689" w:type="dxa"/>
            <w:tcBorders>
              <w:top w:val="single" w:sz="4" w:space="0" w:color="auto"/>
              <w:left w:val="single" w:sz="4" w:space="0" w:color="auto"/>
              <w:bottom w:val="single" w:sz="4" w:space="0" w:color="auto"/>
              <w:right w:val="single" w:sz="4" w:space="0" w:color="auto"/>
            </w:tcBorders>
          </w:tcPr>
          <w:p w14:paraId="00CF8ACD" w14:textId="77777777" w:rsidR="00744F3A" w:rsidRPr="002D2326" w:rsidRDefault="00744F3A" w:rsidP="00A06685">
            <w:pPr>
              <w:ind w:right="283"/>
              <w:jc w:val="both"/>
            </w:pPr>
            <w:r w:rsidRPr="002D2326">
              <w:t>Statistical classification</w:t>
            </w:r>
          </w:p>
          <w:p w14:paraId="350C821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BE84962" w14:textId="77777777" w:rsidR="00744F3A" w:rsidRPr="002D2326" w:rsidRDefault="00744F3A" w:rsidP="00A06685"/>
        </w:tc>
      </w:tr>
      <w:tr w:rsidR="00744F3A" w:rsidRPr="002D2326" w14:paraId="34EA07D1" w14:textId="77777777" w:rsidTr="00A06685">
        <w:tc>
          <w:tcPr>
            <w:tcW w:w="2689" w:type="dxa"/>
            <w:tcBorders>
              <w:top w:val="single" w:sz="4" w:space="0" w:color="auto"/>
              <w:left w:val="single" w:sz="4" w:space="0" w:color="auto"/>
              <w:bottom w:val="single" w:sz="4" w:space="0" w:color="auto"/>
              <w:right w:val="single" w:sz="4" w:space="0" w:color="auto"/>
            </w:tcBorders>
          </w:tcPr>
          <w:p w14:paraId="0A3A9580" w14:textId="77777777" w:rsidR="00744F3A" w:rsidRPr="002D2326" w:rsidRDefault="00744F3A" w:rsidP="00A06685">
            <w:pPr>
              <w:ind w:right="283"/>
              <w:jc w:val="both"/>
            </w:pPr>
            <w:r w:rsidRPr="002D2326">
              <w:t>Contact details</w:t>
            </w:r>
          </w:p>
          <w:p w14:paraId="0485F8F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2ABD3D3" w14:textId="77777777" w:rsidR="00744F3A" w:rsidRPr="002D2326" w:rsidRDefault="00744F3A" w:rsidP="00A06685"/>
        </w:tc>
      </w:tr>
      <w:tr w:rsidR="00744F3A" w:rsidRPr="002D2326" w14:paraId="120148F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13A9F51"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10FE975B" w14:textId="77777777" w:rsidR="00744F3A" w:rsidRPr="002D2326" w:rsidRDefault="00744F3A" w:rsidP="00A06685"/>
        </w:tc>
      </w:tr>
      <w:tr w:rsidR="00744F3A" w:rsidRPr="002D2326" w14:paraId="3683310B" w14:textId="77777777" w:rsidTr="00A06685">
        <w:tc>
          <w:tcPr>
            <w:tcW w:w="2689" w:type="dxa"/>
            <w:tcBorders>
              <w:top w:val="single" w:sz="4" w:space="0" w:color="auto"/>
              <w:left w:val="single" w:sz="4" w:space="0" w:color="auto"/>
              <w:bottom w:val="single" w:sz="4" w:space="0" w:color="auto"/>
              <w:right w:val="single" w:sz="4" w:space="0" w:color="auto"/>
            </w:tcBorders>
          </w:tcPr>
          <w:p w14:paraId="5659DDF6" w14:textId="77777777" w:rsidR="00744F3A" w:rsidRPr="002D2326" w:rsidRDefault="00744F3A" w:rsidP="00A06685">
            <w:pPr>
              <w:ind w:right="283"/>
              <w:jc w:val="both"/>
            </w:pPr>
            <w:r w:rsidRPr="002D2326">
              <w:t xml:space="preserve">Source Organization </w:t>
            </w:r>
          </w:p>
          <w:p w14:paraId="50A50E3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71F4ABD" w14:textId="77777777" w:rsidR="00744F3A" w:rsidRPr="002D2326" w:rsidRDefault="00744F3A" w:rsidP="00A06685">
            <w:r w:rsidRPr="002D2326">
              <w:t>National Institute of Statistics of Rwanda (NISR)</w:t>
            </w:r>
          </w:p>
        </w:tc>
      </w:tr>
      <w:tr w:rsidR="00744F3A" w:rsidRPr="002D2326" w14:paraId="2DFCF194" w14:textId="77777777" w:rsidTr="00A06685">
        <w:tc>
          <w:tcPr>
            <w:tcW w:w="2689" w:type="dxa"/>
            <w:tcBorders>
              <w:top w:val="single" w:sz="4" w:space="0" w:color="auto"/>
              <w:left w:val="single" w:sz="4" w:space="0" w:color="auto"/>
              <w:bottom w:val="single" w:sz="4" w:space="0" w:color="auto"/>
              <w:right w:val="single" w:sz="4" w:space="0" w:color="auto"/>
            </w:tcBorders>
          </w:tcPr>
          <w:p w14:paraId="61FD3A8D" w14:textId="77777777" w:rsidR="00744F3A" w:rsidRPr="002D2326" w:rsidRDefault="00744F3A" w:rsidP="00A06685">
            <w:pPr>
              <w:ind w:right="283"/>
              <w:jc w:val="both"/>
            </w:pPr>
            <w:r w:rsidRPr="002D2326">
              <w:lastRenderedPageBreak/>
              <w:t>Data Source</w:t>
            </w:r>
          </w:p>
        </w:tc>
        <w:tc>
          <w:tcPr>
            <w:tcW w:w="6945" w:type="dxa"/>
            <w:tcBorders>
              <w:top w:val="single" w:sz="4" w:space="0" w:color="auto"/>
              <w:left w:val="single" w:sz="4" w:space="0" w:color="auto"/>
              <w:bottom w:val="single" w:sz="4" w:space="0" w:color="auto"/>
              <w:right w:val="single" w:sz="4" w:space="0" w:color="auto"/>
            </w:tcBorders>
          </w:tcPr>
          <w:p w14:paraId="4ABC1EF8" w14:textId="77777777" w:rsidR="00744F3A" w:rsidRPr="002D2326" w:rsidRDefault="00744F3A" w:rsidP="00A06685">
            <w:r w:rsidRPr="002D2326">
              <w:t>Integrated Household Living Condition (EICV)</w:t>
            </w:r>
          </w:p>
        </w:tc>
      </w:tr>
      <w:tr w:rsidR="00744F3A" w:rsidRPr="002D2326" w14:paraId="2F644375" w14:textId="77777777" w:rsidTr="00A06685">
        <w:tc>
          <w:tcPr>
            <w:tcW w:w="2689" w:type="dxa"/>
            <w:tcBorders>
              <w:top w:val="single" w:sz="4" w:space="0" w:color="auto"/>
              <w:left w:val="single" w:sz="4" w:space="0" w:color="auto"/>
              <w:bottom w:val="single" w:sz="4" w:space="0" w:color="auto"/>
              <w:right w:val="single" w:sz="4" w:space="0" w:color="auto"/>
            </w:tcBorders>
          </w:tcPr>
          <w:p w14:paraId="5BCC7A4E" w14:textId="77777777" w:rsidR="00744F3A" w:rsidRPr="002D2326" w:rsidRDefault="00744F3A" w:rsidP="00A06685">
            <w:r w:rsidRPr="002D2326">
              <w:t>Periodicity</w:t>
            </w:r>
          </w:p>
          <w:p w14:paraId="4E7CDD6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74579F4" w14:textId="77777777" w:rsidR="00744F3A" w:rsidRPr="002D2326" w:rsidRDefault="00744F3A" w:rsidP="00A06685">
            <w:r w:rsidRPr="002D2326">
              <w:t>3 years</w:t>
            </w:r>
          </w:p>
        </w:tc>
      </w:tr>
      <w:tr w:rsidR="00744F3A" w:rsidRPr="002D2326" w14:paraId="39961B1D" w14:textId="77777777" w:rsidTr="00A06685">
        <w:tc>
          <w:tcPr>
            <w:tcW w:w="2689" w:type="dxa"/>
            <w:tcBorders>
              <w:top w:val="single" w:sz="4" w:space="0" w:color="auto"/>
              <w:left w:val="single" w:sz="4" w:space="0" w:color="auto"/>
              <w:bottom w:val="single" w:sz="4" w:space="0" w:color="auto"/>
              <w:right w:val="single" w:sz="4" w:space="0" w:color="auto"/>
            </w:tcBorders>
          </w:tcPr>
          <w:p w14:paraId="347CB3B9" w14:textId="77777777" w:rsidR="00744F3A" w:rsidRPr="002D2326" w:rsidRDefault="00744F3A" w:rsidP="00A06685">
            <w:pPr>
              <w:ind w:right="283"/>
              <w:jc w:val="both"/>
            </w:pPr>
            <w:r w:rsidRPr="002D2326">
              <w:t>Earliest available data</w:t>
            </w:r>
          </w:p>
          <w:p w14:paraId="2F07A05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29F052B" w14:textId="77777777" w:rsidR="00744F3A" w:rsidRPr="002D2326" w:rsidRDefault="00744F3A" w:rsidP="00A06685"/>
        </w:tc>
      </w:tr>
      <w:tr w:rsidR="00744F3A" w:rsidRPr="002D2326" w14:paraId="213E4202" w14:textId="77777777" w:rsidTr="00A06685">
        <w:tc>
          <w:tcPr>
            <w:tcW w:w="2689" w:type="dxa"/>
            <w:tcBorders>
              <w:top w:val="single" w:sz="4" w:space="0" w:color="auto"/>
              <w:left w:val="single" w:sz="4" w:space="0" w:color="auto"/>
              <w:bottom w:val="single" w:sz="4" w:space="0" w:color="auto"/>
              <w:right w:val="single" w:sz="4" w:space="0" w:color="auto"/>
            </w:tcBorders>
          </w:tcPr>
          <w:p w14:paraId="4E9AEEDE" w14:textId="77777777" w:rsidR="00744F3A" w:rsidRPr="002D2326" w:rsidRDefault="00744F3A" w:rsidP="00A06685">
            <w:pPr>
              <w:ind w:right="283"/>
              <w:jc w:val="both"/>
            </w:pPr>
            <w:r w:rsidRPr="002D2326">
              <w:t>Link to data source/ The text to show instead of the URL</w:t>
            </w:r>
          </w:p>
          <w:p w14:paraId="28CA917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E3C5640" w14:textId="77777777" w:rsidR="00744F3A" w:rsidRDefault="00744F3A" w:rsidP="00A06685">
            <w:hyperlink r:id="rId55" w:history="1">
              <w:r w:rsidRPr="00F333A4">
                <w:rPr>
                  <w:rStyle w:val="Hyperlink"/>
                </w:rPr>
                <w:t>http://www.statistics.gov.rw/datasource/integrated-household-living-conditions-survey-eicv</w:t>
              </w:r>
            </w:hyperlink>
          </w:p>
          <w:p w14:paraId="6BC5E064" w14:textId="77777777" w:rsidR="00744F3A" w:rsidRPr="002D2326" w:rsidRDefault="00744F3A" w:rsidP="00A06685"/>
        </w:tc>
      </w:tr>
      <w:tr w:rsidR="00744F3A" w:rsidRPr="002D2326" w14:paraId="495B114F" w14:textId="77777777" w:rsidTr="00A06685">
        <w:tc>
          <w:tcPr>
            <w:tcW w:w="2689" w:type="dxa"/>
            <w:tcBorders>
              <w:top w:val="single" w:sz="4" w:space="0" w:color="auto"/>
              <w:left w:val="single" w:sz="4" w:space="0" w:color="auto"/>
              <w:bottom w:val="single" w:sz="4" w:space="0" w:color="auto"/>
              <w:right w:val="single" w:sz="4" w:space="0" w:color="auto"/>
            </w:tcBorders>
          </w:tcPr>
          <w:p w14:paraId="6C770CEF" w14:textId="77777777" w:rsidR="00744F3A" w:rsidRPr="002D2326" w:rsidRDefault="00744F3A" w:rsidP="00A06685">
            <w:pPr>
              <w:ind w:right="283"/>
              <w:jc w:val="both"/>
            </w:pPr>
            <w:r w:rsidRPr="002D2326">
              <w:t>Release date</w:t>
            </w:r>
          </w:p>
          <w:p w14:paraId="2E380E3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786CC5E" w14:textId="77777777" w:rsidR="00744F3A" w:rsidRPr="002D2326" w:rsidRDefault="00744F3A" w:rsidP="00A06685"/>
        </w:tc>
      </w:tr>
      <w:tr w:rsidR="00744F3A" w:rsidRPr="002D2326" w14:paraId="32379E73" w14:textId="77777777" w:rsidTr="00A06685">
        <w:tc>
          <w:tcPr>
            <w:tcW w:w="2689" w:type="dxa"/>
            <w:tcBorders>
              <w:top w:val="single" w:sz="4" w:space="0" w:color="auto"/>
              <w:left w:val="single" w:sz="4" w:space="0" w:color="auto"/>
              <w:bottom w:val="single" w:sz="4" w:space="0" w:color="auto"/>
              <w:right w:val="single" w:sz="4" w:space="0" w:color="auto"/>
            </w:tcBorders>
          </w:tcPr>
          <w:p w14:paraId="45B3D166" w14:textId="77777777" w:rsidR="00744F3A" w:rsidRPr="002D2326" w:rsidRDefault="00744F3A" w:rsidP="00A06685">
            <w:pPr>
              <w:ind w:right="283"/>
              <w:jc w:val="both"/>
            </w:pPr>
            <w:r w:rsidRPr="002D2326">
              <w:t>Statistical classification</w:t>
            </w:r>
          </w:p>
          <w:p w14:paraId="1E751DC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E035DF1" w14:textId="77777777" w:rsidR="00744F3A" w:rsidRPr="002D2326" w:rsidRDefault="00744F3A" w:rsidP="00A06685"/>
        </w:tc>
      </w:tr>
      <w:tr w:rsidR="00744F3A" w:rsidRPr="002D2326" w14:paraId="7223822E" w14:textId="77777777" w:rsidTr="00A06685">
        <w:tc>
          <w:tcPr>
            <w:tcW w:w="2689" w:type="dxa"/>
            <w:tcBorders>
              <w:top w:val="single" w:sz="4" w:space="0" w:color="auto"/>
              <w:left w:val="single" w:sz="4" w:space="0" w:color="auto"/>
              <w:bottom w:val="single" w:sz="4" w:space="0" w:color="auto"/>
              <w:right w:val="single" w:sz="4" w:space="0" w:color="auto"/>
            </w:tcBorders>
          </w:tcPr>
          <w:p w14:paraId="1AC66896" w14:textId="77777777" w:rsidR="00744F3A" w:rsidRPr="002D2326" w:rsidRDefault="00744F3A" w:rsidP="00A06685">
            <w:pPr>
              <w:ind w:right="283"/>
              <w:jc w:val="both"/>
            </w:pPr>
            <w:r w:rsidRPr="002D2326">
              <w:t>Contact details</w:t>
            </w:r>
          </w:p>
          <w:p w14:paraId="48A70EE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BF431B3" w14:textId="77777777" w:rsidR="00744F3A" w:rsidRPr="002D2326" w:rsidRDefault="00744F3A" w:rsidP="00A06685">
            <w:hyperlink r:id="rId56" w:history="1">
              <w:r w:rsidRPr="002D2326">
                <w:rPr>
                  <w:rStyle w:val="HeaderChar"/>
                  <w:color w:val="2258A9"/>
                  <w:sz w:val="21"/>
                  <w:szCs w:val="21"/>
                  <w:shd w:val="clear" w:color="auto" w:fill="FFFFFF"/>
                </w:rPr>
                <w:t>info@statistics.gov.rw</w:t>
              </w:r>
            </w:hyperlink>
          </w:p>
        </w:tc>
      </w:tr>
      <w:tr w:rsidR="00744F3A" w:rsidRPr="002D2326" w14:paraId="1027B351" w14:textId="77777777" w:rsidTr="00A06685">
        <w:tc>
          <w:tcPr>
            <w:tcW w:w="2689" w:type="dxa"/>
            <w:tcBorders>
              <w:top w:val="single" w:sz="4" w:space="0" w:color="auto"/>
              <w:left w:val="single" w:sz="4" w:space="0" w:color="auto"/>
              <w:bottom w:val="single" w:sz="4" w:space="0" w:color="auto"/>
              <w:right w:val="single" w:sz="4" w:space="0" w:color="auto"/>
            </w:tcBorders>
          </w:tcPr>
          <w:p w14:paraId="57461CF7"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7D20C1E" w14:textId="77777777" w:rsidR="00744F3A" w:rsidRPr="002D2326" w:rsidRDefault="00744F3A" w:rsidP="00A06685"/>
        </w:tc>
      </w:tr>
    </w:tbl>
    <w:p w14:paraId="5E16EACA" w14:textId="77777777" w:rsidR="00744F3A" w:rsidRPr="002D2326" w:rsidRDefault="00744F3A" w:rsidP="00744F3A"/>
    <w:p w14:paraId="303A2259" w14:textId="77777777" w:rsidR="00744F3A" w:rsidRPr="002D2326" w:rsidRDefault="00744F3A" w:rsidP="00744F3A">
      <w:pPr>
        <w:pStyle w:val="Heading2"/>
        <w:numPr>
          <w:ilvl w:val="0"/>
          <w:numId w:val="0"/>
        </w:numPr>
        <w:ind w:left="576"/>
        <w:rPr>
          <w:rFonts w:ascii="Arial" w:hAnsi="Arial" w:cs="Arial"/>
        </w:rPr>
      </w:pPr>
      <w:bookmarkStart w:id="51" w:name="_Toc533147120"/>
      <w:bookmarkEnd w:id="49"/>
      <w:bookmarkEnd w:id="50"/>
      <w:r w:rsidRPr="002D2326">
        <w:rPr>
          <w:rFonts w:ascii="Arial" w:hAnsi="Arial" w:cs="Arial"/>
        </w:rPr>
        <w:t>4.6.1 Proportion of population in a given age group achieving at least a fixed level of proficiency in functional (a) literacy and (b) numeracy skills, by sex</w:t>
      </w:r>
      <w:bookmarkEnd w:id="51"/>
    </w:p>
    <w:tbl>
      <w:tblPr>
        <w:tblStyle w:val="TableGrid"/>
        <w:tblW w:w="9634" w:type="dxa"/>
        <w:tblLook w:val="04A0" w:firstRow="1" w:lastRow="0" w:firstColumn="1" w:lastColumn="0" w:noHBand="0" w:noVBand="1"/>
      </w:tblPr>
      <w:tblGrid>
        <w:gridCol w:w="2689"/>
        <w:gridCol w:w="6945"/>
      </w:tblGrid>
      <w:tr w:rsidR="00744F3A" w:rsidRPr="002D2326" w14:paraId="70B81CC1" w14:textId="77777777" w:rsidTr="00A06685">
        <w:trPr>
          <w:trHeight w:val="667"/>
        </w:trPr>
        <w:tc>
          <w:tcPr>
            <w:tcW w:w="9634" w:type="dxa"/>
            <w:gridSpan w:val="2"/>
          </w:tcPr>
          <w:p w14:paraId="4144777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AA6EBFC" w14:textId="77777777" w:rsidR="00744F3A" w:rsidRPr="002D2326" w:rsidRDefault="00744F3A" w:rsidP="00A06685"/>
        </w:tc>
      </w:tr>
      <w:tr w:rsidR="00744F3A" w:rsidRPr="002D2326" w14:paraId="53F35A2C" w14:textId="77777777" w:rsidTr="00A06685">
        <w:tc>
          <w:tcPr>
            <w:tcW w:w="2689" w:type="dxa"/>
          </w:tcPr>
          <w:p w14:paraId="6233FBD7" w14:textId="77777777" w:rsidR="00744F3A" w:rsidRPr="002D2326" w:rsidRDefault="00744F3A" w:rsidP="00A06685">
            <w:pPr>
              <w:ind w:right="283"/>
              <w:jc w:val="both"/>
            </w:pPr>
            <w:r w:rsidRPr="002D2326">
              <w:t>Indicator Available</w:t>
            </w:r>
          </w:p>
        </w:tc>
        <w:tc>
          <w:tcPr>
            <w:tcW w:w="6945" w:type="dxa"/>
          </w:tcPr>
          <w:p w14:paraId="7F515E50" w14:textId="77777777" w:rsidR="00744F3A" w:rsidRPr="002D2326" w:rsidRDefault="00744F3A" w:rsidP="00744F3A">
            <w:pPr>
              <w:pStyle w:val="PlainText"/>
              <w:numPr>
                <w:ilvl w:val="0"/>
                <w:numId w:val="13"/>
              </w:numPr>
              <w:jc w:val="both"/>
              <w:rPr>
                <w:rFonts w:ascii="Arial" w:hAnsi="Arial"/>
                <w:sz w:val="22"/>
                <w:szCs w:val="22"/>
              </w:rPr>
            </w:pPr>
            <w:r w:rsidRPr="002D2326">
              <w:rPr>
                <w:rFonts w:ascii="Arial" w:hAnsi="Arial"/>
                <w:sz w:val="22"/>
                <w:szCs w:val="22"/>
              </w:rPr>
              <w:t>Literacy rate (%) of population aged 15-24 years, Literacy rate (%) of population aged 15+ years</w:t>
            </w:r>
          </w:p>
          <w:p w14:paraId="6F9C22E3" w14:textId="77777777" w:rsidR="00744F3A" w:rsidRPr="002D2326" w:rsidRDefault="00744F3A" w:rsidP="00744F3A">
            <w:pPr>
              <w:pStyle w:val="PlainText"/>
              <w:numPr>
                <w:ilvl w:val="0"/>
                <w:numId w:val="13"/>
              </w:numPr>
              <w:jc w:val="both"/>
              <w:rPr>
                <w:rFonts w:ascii="Arial" w:hAnsi="Arial"/>
              </w:rPr>
            </w:pPr>
            <w:r w:rsidRPr="002D2326">
              <w:rPr>
                <w:rFonts w:ascii="Arial" w:hAnsi="Arial"/>
                <w:sz w:val="22"/>
                <w:szCs w:val="22"/>
              </w:rPr>
              <w:t>Numeracy rate (%) of population aged 15-24 years, Numeracy rate (%) of population aged 15+ years</w:t>
            </w:r>
          </w:p>
        </w:tc>
      </w:tr>
      <w:tr w:rsidR="00744F3A" w:rsidRPr="002D2326" w14:paraId="019DEF65" w14:textId="77777777" w:rsidTr="00A06685">
        <w:tc>
          <w:tcPr>
            <w:tcW w:w="2689" w:type="dxa"/>
          </w:tcPr>
          <w:p w14:paraId="39D71FA1" w14:textId="77777777" w:rsidR="00744F3A" w:rsidRPr="002D2326" w:rsidRDefault="00744F3A" w:rsidP="00A06685">
            <w:pPr>
              <w:ind w:right="283"/>
              <w:jc w:val="both"/>
            </w:pPr>
            <w:r w:rsidRPr="002D2326">
              <w:t>Definition</w:t>
            </w:r>
          </w:p>
          <w:p w14:paraId="0CE52E92" w14:textId="77777777" w:rsidR="00744F3A" w:rsidRPr="002D2326" w:rsidRDefault="00744F3A" w:rsidP="00A06685">
            <w:pPr>
              <w:ind w:right="283"/>
              <w:jc w:val="both"/>
            </w:pPr>
          </w:p>
        </w:tc>
        <w:tc>
          <w:tcPr>
            <w:tcW w:w="6945" w:type="dxa"/>
          </w:tcPr>
          <w:p w14:paraId="4F384AAA" w14:textId="77777777" w:rsidR="00744F3A" w:rsidRPr="002D2326" w:rsidRDefault="00744F3A" w:rsidP="00A06685">
            <w:r w:rsidRPr="002D2326">
              <w:t xml:space="preserve">The proportion of youth (aged 15-24 years) and of adults (aged 15 years and above) have achieved or exceeded a given level of proficiency in (a) literacy and (b) numeracy. </w:t>
            </w:r>
          </w:p>
          <w:p w14:paraId="3D953B5E" w14:textId="77777777" w:rsidR="00744F3A" w:rsidRPr="002D2326" w:rsidRDefault="00744F3A" w:rsidP="00A06685"/>
          <w:p w14:paraId="2113564C" w14:textId="77777777" w:rsidR="00744F3A" w:rsidRPr="002D2326" w:rsidRDefault="00744F3A" w:rsidP="00A06685">
            <w:pPr>
              <w:jc w:val="both"/>
            </w:pPr>
            <w:r w:rsidRPr="002D2326">
              <w:t>In EICV, Literacy is measured through a self-assessment question on whether the respondent can read and write a simple note.</w:t>
            </w:r>
          </w:p>
          <w:p w14:paraId="7DE27095" w14:textId="77777777" w:rsidR="00744F3A" w:rsidRPr="002D2326" w:rsidRDefault="00744F3A" w:rsidP="00A06685">
            <w:pPr>
              <w:jc w:val="both"/>
            </w:pPr>
            <w:r w:rsidRPr="002D2326">
              <w:t>Numeracy is measured through a self-assessment question on the ability to perform a written calculation.</w:t>
            </w:r>
          </w:p>
          <w:p w14:paraId="7305EF33" w14:textId="77777777" w:rsidR="00744F3A" w:rsidRPr="002D2326" w:rsidRDefault="00744F3A" w:rsidP="00A06685">
            <w:pPr>
              <w:jc w:val="both"/>
            </w:pPr>
          </w:p>
          <w:p w14:paraId="45B66718" w14:textId="77777777" w:rsidR="00744F3A" w:rsidRPr="002D2326" w:rsidRDefault="00744F3A" w:rsidP="00A06685">
            <w:pPr>
              <w:jc w:val="both"/>
            </w:pPr>
            <w:r w:rsidRPr="002D2326">
              <w:t>Whereas for DHS, literacy rate refers to men and women who attended secondary school or higher and women who can read a whole sentence or part of a sentence.</w:t>
            </w:r>
          </w:p>
        </w:tc>
      </w:tr>
      <w:tr w:rsidR="00744F3A" w:rsidRPr="002D2326" w14:paraId="02FC2F61" w14:textId="77777777" w:rsidTr="00A06685">
        <w:tc>
          <w:tcPr>
            <w:tcW w:w="2689" w:type="dxa"/>
          </w:tcPr>
          <w:p w14:paraId="22F5A9D8" w14:textId="77777777" w:rsidR="00744F3A" w:rsidRPr="002D2326" w:rsidRDefault="00744F3A" w:rsidP="00A06685">
            <w:pPr>
              <w:ind w:right="283"/>
              <w:jc w:val="both"/>
            </w:pPr>
            <w:r w:rsidRPr="002D2326">
              <w:lastRenderedPageBreak/>
              <w:t>Geographic coverage</w:t>
            </w:r>
          </w:p>
          <w:p w14:paraId="45818721" w14:textId="77777777" w:rsidR="00744F3A" w:rsidRPr="002D2326" w:rsidRDefault="00744F3A" w:rsidP="00A06685"/>
        </w:tc>
        <w:tc>
          <w:tcPr>
            <w:tcW w:w="6945" w:type="dxa"/>
          </w:tcPr>
          <w:p w14:paraId="1529E328" w14:textId="77777777" w:rsidR="00744F3A" w:rsidRPr="002D2326" w:rsidRDefault="00744F3A" w:rsidP="00A06685">
            <w:r w:rsidRPr="002D2326">
              <w:t>National</w:t>
            </w:r>
          </w:p>
        </w:tc>
      </w:tr>
      <w:tr w:rsidR="00744F3A" w:rsidRPr="002D2326" w14:paraId="78AC9756" w14:textId="77777777" w:rsidTr="00A06685">
        <w:tc>
          <w:tcPr>
            <w:tcW w:w="2689" w:type="dxa"/>
          </w:tcPr>
          <w:p w14:paraId="1FB25868" w14:textId="77777777" w:rsidR="00744F3A" w:rsidRPr="002D2326" w:rsidRDefault="00744F3A" w:rsidP="00A06685">
            <w:pPr>
              <w:ind w:right="283"/>
              <w:jc w:val="both"/>
            </w:pPr>
          </w:p>
          <w:p w14:paraId="17F66228" w14:textId="77777777" w:rsidR="00744F3A" w:rsidRPr="002D2326" w:rsidRDefault="00744F3A" w:rsidP="00A06685">
            <w:pPr>
              <w:ind w:right="283"/>
              <w:jc w:val="both"/>
            </w:pPr>
            <w:r w:rsidRPr="002D2326">
              <w:t>Unit of Measurement</w:t>
            </w:r>
          </w:p>
          <w:p w14:paraId="622050E0" w14:textId="77777777" w:rsidR="00744F3A" w:rsidRPr="002D2326" w:rsidRDefault="00744F3A" w:rsidP="00A06685">
            <w:pPr>
              <w:ind w:right="283"/>
              <w:jc w:val="both"/>
            </w:pPr>
          </w:p>
        </w:tc>
        <w:tc>
          <w:tcPr>
            <w:tcW w:w="6945" w:type="dxa"/>
          </w:tcPr>
          <w:p w14:paraId="0CCB91FF" w14:textId="77777777" w:rsidR="00744F3A" w:rsidRPr="002D2326" w:rsidRDefault="00744F3A" w:rsidP="00A06685">
            <w:r w:rsidRPr="002D2326">
              <w:t>Percent (%)</w:t>
            </w:r>
          </w:p>
        </w:tc>
      </w:tr>
      <w:tr w:rsidR="00744F3A" w:rsidRPr="002D2326" w14:paraId="1A603F8F" w14:textId="77777777" w:rsidTr="00A06685">
        <w:tc>
          <w:tcPr>
            <w:tcW w:w="2689" w:type="dxa"/>
          </w:tcPr>
          <w:p w14:paraId="1036A4D3" w14:textId="77777777" w:rsidR="00744F3A" w:rsidRPr="002D2326" w:rsidRDefault="00744F3A" w:rsidP="00A06685">
            <w:pPr>
              <w:ind w:right="283"/>
              <w:jc w:val="both"/>
            </w:pPr>
            <w:r w:rsidRPr="002D2326">
              <w:t>Computation method</w:t>
            </w:r>
          </w:p>
          <w:p w14:paraId="1B5DD965" w14:textId="77777777" w:rsidR="00744F3A" w:rsidRPr="002D2326" w:rsidRDefault="00744F3A" w:rsidP="00A06685">
            <w:pPr>
              <w:ind w:right="283"/>
              <w:jc w:val="both"/>
            </w:pPr>
          </w:p>
        </w:tc>
        <w:tc>
          <w:tcPr>
            <w:tcW w:w="6945" w:type="dxa"/>
          </w:tcPr>
          <w:p w14:paraId="7A69A7A4" w14:textId="77777777" w:rsidR="00744F3A" w:rsidRPr="002D2326" w:rsidRDefault="00744F3A" w:rsidP="00A06685">
            <w:r w:rsidRPr="002D2326">
              <w:t>It is calculated as;</w:t>
            </w:r>
          </w:p>
          <w:p w14:paraId="4251485F" w14:textId="77777777" w:rsidR="00744F3A" w:rsidRPr="002D2326" w:rsidRDefault="00744F3A" w:rsidP="00A06685">
            <m:oMathPara>
              <m:oMath>
                <m:sSubSup>
                  <m:sSubSupPr>
                    <m:ctrlPr>
                      <w:rPr>
                        <w:rFonts w:ascii="Cambria Math" w:hAnsi="Cambria Math"/>
                        <w:i/>
                      </w:rPr>
                    </m:ctrlPr>
                  </m:sSubSupPr>
                  <m:e>
                    <m:r>
                      <w:rPr>
                        <w:rFonts w:ascii="Cambria Math" w:hAnsi="Cambria Math"/>
                      </w:rPr>
                      <m:t>LR</m:t>
                    </m:r>
                  </m:e>
                  <m:sub>
                    <m:r>
                      <w:rPr>
                        <w:rFonts w:ascii="Cambria Math" w:hAnsi="Cambria Math"/>
                      </w:rPr>
                      <m:t>a</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a</m:t>
                        </m:r>
                      </m:sub>
                      <m:sup>
                        <m:r>
                          <w:rPr>
                            <w:rFonts w:ascii="Cambria Math" w:hAnsi="Cambria Math"/>
                          </w:rPr>
                          <m:t>t</m:t>
                        </m:r>
                      </m:sup>
                    </m:sSubSup>
                  </m:num>
                  <m:den>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t</m:t>
                        </m:r>
                      </m:sup>
                    </m:sSubSup>
                  </m:den>
                </m:f>
              </m:oMath>
            </m:oMathPara>
          </w:p>
          <w:p w14:paraId="43523FD9" w14:textId="77777777" w:rsidR="00744F3A" w:rsidRPr="002D2326" w:rsidRDefault="00744F3A" w:rsidP="00A06685">
            <w:r w:rsidRPr="002D2326">
              <w:t>Where</w:t>
            </w:r>
          </w:p>
          <w:p w14:paraId="456851C8" w14:textId="77777777" w:rsidR="00744F3A" w:rsidRPr="002D2326" w:rsidRDefault="00744F3A" w:rsidP="00A06685">
            <m:oMath>
              <m:sSubSup>
                <m:sSubSupPr>
                  <m:ctrlPr>
                    <w:rPr>
                      <w:rFonts w:ascii="Cambria Math" w:hAnsi="Cambria Math"/>
                      <w:i/>
                    </w:rPr>
                  </m:ctrlPr>
                </m:sSubSupPr>
                <m:e>
                  <m:r>
                    <w:rPr>
                      <w:rFonts w:ascii="Cambria Math" w:hAnsi="Cambria Math"/>
                    </w:rPr>
                    <m:t>LR</m:t>
                  </m:r>
                </m:e>
                <m:sub>
                  <m:r>
                    <w:rPr>
                      <w:rFonts w:ascii="Cambria Math" w:hAnsi="Cambria Math"/>
                    </w:rPr>
                    <m:t>a</m:t>
                  </m:r>
                </m:sub>
                <m:sup>
                  <m:r>
                    <w:rPr>
                      <w:rFonts w:ascii="Cambria Math" w:hAnsi="Cambria Math"/>
                    </w:rPr>
                    <m:t>t</m:t>
                  </m:r>
                </m:sup>
              </m:sSubSup>
            </m:oMath>
            <w:r w:rsidRPr="002D2326">
              <w:t xml:space="preserve">= Literacy rate of age group a in year t </w:t>
            </w:r>
          </w:p>
          <w:p w14:paraId="4E16395A" w14:textId="77777777" w:rsidR="00744F3A" w:rsidRPr="002D2326" w:rsidRDefault="00744F3A" w:rsidP="00A06685">
            <w:r w:rsidRPr="002D2326">
              <w:t>L= number of people in age group a who have achieved above the minimum level of literacy</w:t>
            </w:r>
          </w:p>
          <w:p w14:paraId="45A3076A" w14:textId="77777777" w:rsidR="00744F3A" w:rsidRPr="002D2326" w:rsidRDefault="00744F3A" w:rsidP="00A06685">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t</m:t>
                  </m:r>
                </m:sup>
              </m:sSubSup>
            </m:oMath>
            <w:r w:rsidRPr="002D2326">
              <w:t xml:space="preserve">= Population of age group a in year t </w:t>
            </w:r>
          </w:p>
        </w:tc>
      </w:tr>
      <w:tr w:rsidR="00744F3A" w:rsidRPr="002D2326" w14:paraId="2F9D1613" w14:textId="77777777" w:rsidTr="00A06685">
        <w:tc>
          <w:tcPr>
            <w:tcW w:w="2689" w:type="dxa"/>
          </w:tcPr>
          <w:p w14:paraId="79730073" w14:textId="77777777" w:rsidR="00744F3A" w:rsidRPr="002D2326" w:rsidRDefault="00744F3A" w:rsidP="00A06685">
            <w:pPr>
              <w:ind w:right="283"/>
              <w:jc w:val="both"/>
            </w:pPr>
            <w:r w:rsidRPr="002D2326">
              <w:t>Disaggregation</w:t>
            </w:r>
          </w:p>
          <w:p w14:paraId="4BE54220" w14:textId="77777777" w:rsidR="00744F3A" w:rsidRPr="002D2326" w:rsidRDefault="00744F3A" w:rsidP="00A06685">
            <w:pPr>
              <w:ind w:right="283"/>
              <w:jc w:val="both"/>
            </w:pPr>
          </w:p>
        </w:tc>
        <w:tc>
          <w:tcPr>
            <w:tcW w:w="6945" w:type="dxa"/>
          </w:tcPr>
          <w:p w14:paraId="35269354" w14:textId="77777777" w:rsidR="00744F3A" w:rsidRPr="002D2326" w:rsidRDefault="00744F3A" w:rsidP="00A06685">
            <w:pPr>
              <w:pStyle w:val="PlainText"/>
              <w:numPr>
                <w:ilvl w:val="0"/>
                <w:numId w:val="3"/>
              </w:numPr>
              <w:rPr>
                <w:rFonts w:ascii="Arial" w:hAnsi="Arial"/>
              </w:rPr>
            </w:pPr>
            <w:r w:rsidRPr="002D2326">
              <w:rPr>
                <w:rFonts w:ascii="Arial" w:hAnsi="Arial"/>
              </w:rPr>
              <w:t>Geographical: National, Residence (Urban/Rural), Province</w:t>
            </w:r>
          </w:p>
          <w:p w14:paraId="23EEBEDB" w14:textId="77777777" w:rsidR="00744F3A" w:rsidRPr="002D2326" w:rsidRDefault="00744F3A" w:rsidP="00A06685">
            <w:pPr>
              <w:pStyle w:val="PlainText"/>
              <w:numPr>
                <w:ilvl w:val="0"/>
                <w:numId w:val="3"/>
              </w:numPr>
              <w:rPr>
                <w:rFonts w:ascii="Arial" w:hAnsi="Arial"/>
              </w:rPr>
            </w:pPr>
            <w:r w:rsidRPr="002D2326">
              <w:rPr>
                <w:rFonts w:ascii="Arial" w:hAnsi="Arial"/>
              </w:rPr>
              <w:t>Sex</w:t>
            </w:r>
          </w:p>
          <w:p w14:paraId="191C9A06" w14:textId="77777777" w:rsidR="00744F3A" w:rsidRPr="002D2326" w:rsidRDefault="00744F3A" w:rsidP="00A06685">
            <w:pPr>
              <w:pStyle w:val="PlainText"/>
              <w:numPr>
                <w:ilvl w:val="0"/>
                <w:numId w:val="3"/>
              </w:numPr>
              <w:rPr>
                <w:rFonts w:ascii="Arial" w:hAnsi="Arial"/>
              </w:rPr>
            </w:pPr>
            <w:r w:rsidRPr="002D2326">
              <w:rPr>
                <w:rFonts w:ascii="Arial" w:hAnsi="Arial"/>
              </w:rPr>
              <w:t>Quintile</w:t>
            </w:r>
          </w:p>
          <w:p w14:paraId="794D9013" w14:textId="77777777" w:rsidR="00744F3A" w:rsidRPr="002D2326" w:rsidRDefault="00744F3A" w:rsidP="00A06685">
            <w:pPr>
              <w:ind w:left="360"/>
            </w:pPr>
          </w:p>
        </w:tc>
      </w:tr>
      <w:tr w:rsidR="00744F3A" w:rsidRPr="002D2326" w14:paraId="63C35B37" w14:textId="77777777" w:rsidTr="00A06685">
        <w:tc>
          <w:tcPr>
            <w:tcW w:w="2689" w:type="dxa"/>
          </w:tcPr>
          <w:p w14:paraId="3864A368" w14:textId="77777777" w:rsidR="00744F3A" w:rsidRPr="002D2326" w:rsidRDefault="00744F3A" w:rsidP="00A06685">
            <w:pPr>
              <w:ind w:right="283"/>
            </w:pPr>
            <w:r w:rsidRPr="002D2326">
              <w:t>Comments and limitations/ Other Information</w:t>
            </w:r>
          </w:p>
          <w:p w14:paraId="07DD91B8" w14:textId="77777777" w:rsidR="00744F3A" w:rsidRPr="002D2326" w:rsidRDefault="00744F3A" w:rsidP="00A06685">
            <w:pPr>
              <w:ind w:right="283"/>
              <w:jc w:val="both"/>
            </w:pPr>
          </w:p>
        </w:tc>
        <w:tc>
          <w:tcPr>
            <w:tcW w:w="6945" w:type="dxa"/>
          </w:tcPr>
          <w:p w14:paraId="5A2BF784" w14:textId="77777777" w:rsidR="00744F3A" w:rsidRPr="002D2326" w:rsidRDefault="00744F3A" w:rsidP="00A06685"/>
        </w:tc>
      </w:tr>
      <w:tr w:rsidR="00744F3A" w:rsidRPr="002D2326" w14:paraId="238B0F4F" w14:textId="77777777" w:rsidTr="00A06685">
        <w:tc>
          <w:tcPr>
            <w:tcW w:w="9634" w:type="dxa"/>
            <w:gridSpan w:val="2"/>
          </w:tcPr>
          <w:p w14:paraId="588F4C2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C68978F" w14:textId="77777777" w:rsidR="00744F3A" w:rsidRPr="002D2326" w:rsidRDefault="00744F3A" w:rsidP="00A06685"/>
        </w:tc>
      </w:tr>
      <w:tr w:rsidR="00744F3A" w:rsidRPr="002D2326" w14:paraId="060F44D4" w14:textId="77777777" w:rsidTr="00A06685">
        <w:tc>
          <w:tcPr>
            <w:tcW w:w="2689" w:type="dxa"/>
          </w:tcPr>
          <w:p w14:paraId="28D712AE" w14:textId="77777777" w:rsidR="00744F3A" w:rsidRPr="002D2326" w:rsidRDefault="00744F3A" w:rsidP="00A06685">
            <w:pPr>
              <w:ind w:right="283"/>
              <w:jc w:val="both"/>
            </w:pPr>
            <w:r w:rsidRPr="002D2326">
              <w:t>Indicator Name</w:t>
            </w:r>
          </w:p>
        </w:tc>
        <w:tc>
          <w:tcPr>
            <w:tcW w:w="6945" w:type="dxa"/>
          </w:tcPr>
          <w:p w14:paraId="5DF473E7" w14:textId="77777777" w:rsidR="00744F3A" w:rsidRPr="002D2326" w:rsidRDefault="00744F3A" w:rsidP="00A06685">
            <w:pPr>
              <w:jc w:val="both"/>
            </w:pPr>
            <w:r w:rsidRPr="002D2326">
              <w:t>Proportion of population in a given age group achieving at least a fixed level of proficiency in functional (a) literacy and (b) numeracy skills, by sex</w:t>
            </w:r>
          </w:p>
        </w:tc>
      </w:tr>
      <w:tr w:rsidR="00744F3A" w:rsidRPr="002D2326" w14:paraId="3A8C65D0" w14:textId="77777777" w:rsidTr="00A06685">
        <w:tc>
          <w:tcPr>
            <w:tcW w:w="2689" w:type="dxa"/>
          </w:tcPr>
          <w:p w14:paraId="12D03FAD" w14:textId="77777777" w:rsidR="00744F3A" w:rsidRPr="002D2326" w:rsidRDefault="00744F3A" w:rsidP="00A06685">
            <w:pPr>
              <w:ind w:right="283"/>
              <w:jc w:val="both"/>
            </w:pPr>
            <w:r w:rsidRPr="002D2326">
              <w:t>Indicator Number</w:t>
            </w:r>
          </w:p>
        </w:tc>
        <w:tc>
          <w:tcPr>
            <w:tcW w:w="6945" w:type="dxa"/>
          </w:tcPr>
          <w:p w14:paraId="5A278E56" w14:textId="77777777" w:rsidR="00744F3A" w:rsidRPr="002D2326" w:rsidRDefault="00744F3A" w:rsidP="00A06685">
            <w:pPr>
              <w:jc w:val="both"/>
            </w:pPr>
            <w:r w:rsidRPr="002D2326">
              <w:t>4.6.1</w:t>
            </w:r>
          </w:p>
        </w:tc>
      </w:tr>
      <w:tr w:rsidR="00744F3A" w:rsidRPr="002D2326" w14:paraId="4AA895B4" w14:textId="77777777" w:rsidTr="00A06685">
        <w:tc>
          <w:tcPr>
            <w:tcW w:w="2689" w:type="dxa"/>
          </w:tcPr>
          <w:p w14:paraId="372ABDF8" w14:textId="77777777" w:rsidR="00744F3A" w:rsidRPr="002D2326" w:rsidRDefault="00744F3A" w:rsidP="00A06685">
            <w:pPr>
              <w:ind w:right="283"/>
              <w:jc w:val="both"/>
            </w:pPr>
            <w:r w:rsidRPr="002D2326">
              <w:t>Target Name</w:t>
            </w:r>
          </w:p>
        </w:tc>
        <w:tc>
          <w:tcPr>
            <w:tcW w:w="6945" w:type="dxa"/>
          </w:tcPr>
          <w:p w14:paraId="7DC6B206" w14:textId="77777777" w:rsidR="00744F3A" w:rsidRPr="002D2326" w:rsidRDefault="00744F3A" w:rsidP="00A06685">
            <w:pPr>
              <w:jc w:val="both"/>
            </w:pPr>
            <w:r w:rsidRPr="002D2326">
              <w:t>By 2030, ensure that all youth and a substantial proportion of adults, both men and women, achieve literacy and numeracy</w:t>
            </w:r>
          </w:p>
        </w:tc>
      </w:tr>
      <w:tr w:rsidR="00744F3A" w:rsidRPr="002D2326" w14:paraId="5BC1AFB1" w14:textId="77777777" w:rsidTr="00A06685">
        <w:tc>
          <w:tcPr>
            <w:tcW w:w="2689" w:type="dxa"/>
          </w:tcPr>
          <w:p w14:paraId="4083E83E" w14:textId="77777777" w:rsidR="00744F3A" w:rsidRPr="002D2326" w:rsidRDefault="00744F3A" w:rsidP="00A06685">
            <w:pPr>
              <w:ind w:right="283"/>
              <w:jc w:val="both"/>
            </w:pPr>
            <w:r w:rsidRPr="002D2326">
              <w:t>Target Number</w:t>
            </w:r>
          </w:p>
        </w:tc>
        <w:tc>
          <w:tcPr>
            <w:tcW w:w="6945" w:type="dxa"/>
          </w:tcPr>
          <w:p w14:paraId="1F7161CD" w14:textId="77777777" w:rsidR="00744F3A" w:rsidRPr="002D2326" w:rsidRDefault="00744F3A" w:rsidP="00A06685">
            <w:r w:rsidRPr="002D2326">
              <w:t>4.6</w:t>
            </w:r>
          </w:p>
        </w:tc>
      </w:tr>
      <w:tr w:rsidR="00744F3A" w:rsidRPr="002D2326" w14:paraId="3A109299" w14:textId="77777777" w:rsidTr="00A06685">
        <w:tc>
          <w:tcPr>
            <w:tcW w:w="2689" w:type="dxa"/>
          </w:tcPr>
          <w:p w14:paraId="307DF850" w14:textId="77777777" w:rsidR="00744F3A" w:rsidRPr="002D2326" w:rsidRDefault="00744F3A" w:rsidP="00A06685">
            <w:pPr>
              <w:ind w:right="283"/>
            </w:pPr>
            <w:r w:rsidRPr="002D2326">
              <w:t>Global Indicator Description</w:t>
            </w:r>
          </w:p>
        </w:tc>
        <w:tc>
          <w:tcPr>
            <w:tcW w:w="6945" w:type="dxa"/>
          </w:tcPr>
          <w:p w14:paraId="6BABD4D3" w14:textId="77777777" w:rsidR="00744F3A" w:rsidRPr="002D2326" w:rsidRDefault="00744F3A" w:rsidP="00A06685"/>
        </w:tc>
      </w:tr>
      <w:tr w:rsidR="00744F3A" w:rsidRPr="002D2326" w14:paraId="071959AA" w14:textId="77777777" w:rsidTr="00A06685">
        <w:tc>
          <w:tcPr>
            <w:tcW w:w="2689" w:type="dxa"/>
          </w:tcPr>
          <w:p w14:paraId="28D4B972" w14:textId="77777777" w:rsidR="00744F3A" w:rsidRPr="002D2326" w:rsidRDefault="00744F3A" w:rsidP="00A06685">
            <w:pPr>
              <w:ind w:right="283"/>
              <w:jc w:val="both"/>
            </w:pPr>
            <w:r w:rsidRPr="002D2326">
              <w:t>UN designated tier</w:t>
            </w:r>
          </w:p>
        </w:tc>
        <w:tc>
          <w:tcPr>
            <w:tcW w:w="6945" w:type="dxa"/>
          </w:tcPr>
          <w:p w14:paraId="03DB174B" w14:textId="77777777" w:rsidR="00744F3A" w:rsidRPr="002D2326" w:rsidRDefault="00744F3A" w:rsidP="00A06685">
            <w:r w:rsidRPr="002D2326">
              <w:t>2</w:t>
            </w:r>
          </w:p>
        </w:tc>
      </w:tr>
      <w:tr w:rsidR="00744F3A" w:rsidRPr="002D2326" w14:paraId="37C18401" w14:textId="77777777" w:rsidTr="00A06685">
        <w:tc>
          <w:tcPr>
            <w:tcW w:w="2689" w:type="dxa"/>
          </w:tcPr>
          <w:p w14:paraId="729171D2" w14:textId="77777777" w:rsidR="00744F3A" w:rsidRPr="002D2326" w:rsidRDefault="00744F3A" w:rsidP="00A06685">
            <w:pPr>
              <w:ind w:right="283"/>
              <w:jc w:val="both"/>
            </w:pPr>
            <w:r w:rsidRPr="002D2326">
              <w:t>UN custodian agency</w:t>
            </w:r>
          </w:p>
        </w:tc>
        <w:tc>
          <w:tcPr>
            <w:tcW w:w="6945" w:type="dxa"/>
          </w:tcPr>
          <w:p w14:paraId="50C885CA" w14:textId="77777777" w:rsidR="00744F3A" w:rsidRPr="002D2326" w:rsidRDefault="00744F3A" w:rsidP="00A06685">
            <w:r w:rsidRPr="002D2326">
              <w:t>United Nations Education and Scientific Cultural Organisation - Institute of Statistics (UNESCO-UIS)</w:t>
            </w:r>
          </w:p>
        </w:tc>
      </w:tr>
      <w:tr w:rsidR="00744F3A" w:rsidRPr="002D2326" w14:paraId="1E4EAA3F" w14:textId="77777777" w:rsidTr="00A06685">
        <w:tc>
          <w:tcPr>
            <w:tcW w:w="2689" w:type="dxa"/>
          </w:tcPr>
          <w:p w14:paraId="15F1EA3D" w14:textId="77777777" w:rsidR="00744F3A" w:rsidRPr="002D2326" w:rsidRDefault="00744F3A" w:rsidP="00A06685">
            <w:pPr>
              <w:ind w:right="283"/>
              <w:jc w:val="both"/>
            </w:pPr>
            <w:r w:rsidRPr="002D2326">
              <w:t>Link to UN metadata</w:t>
            </w:r>
          </w:p>
        </w:tc>
        <w:tc>
          <w:tcPr>
            <w:tcW w:w="6945" w:type="dxa"/>
          </w:tcPr>
          <w:p w14:paraId="7CB3F1C2" w14:textId="77777777" w:rsidR="00744F3A" w:rsidRPr="002D2326" w:rsidRDefault="00744F3A" w:rsidP="00A06685">
            <w:pPr>
              <w:spacing w:after="300"/>
              <w:rPr>
                <w:rStyle w:val="HeaderChar"/>
                <w:color w:val="337AB7"/>
                <w:sz w:val="21"/>
                <w:szCs w:val="21"/>
              </w:rPr>
            </w:pPr>
            <w:hyperlink r:id="rId57" w:tgtFrame="_blank" w:history="1">
              <w:r w:rsidRPr="002D2326">
                <w:rPr>
                  <w:rStyle w:val="HeaderChar"/>
                  <w:color w:val="337AB7"/>
                  <w:sz w:val="21"/>
                  <w:szCs w:val="21"/>
                </w:rPr>
                <w:t>United Nations Sustainable Development Goals Metadata (PDF 57.8 KB)</w:t>
              </w:r>
            </w:hyperlink>
          </w:p>
        </w:tc>
      </w:tr>
      <w:tr w:rsidR="00744F3A" w:rsidRPr="002D2326" w14:paraId="6FE87696" w14:textId="77777777" w:rsidTr="00A06685">
        <w:tc>
          <w:tcPr>
            <w:tcW w:w="9634" w:type="dxa"/>
            <w:gridSpan w:val="2"/>
          </w:tcPr>
          <w:p w14:paraId="4AE5F5A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30DB512" w14:textId="77777777" w:rsidR="00744F3A" w:rsidRPr="002D2326" w:rsidRDefault="00744F3A" w:rsidP="00A06685"/>
        </w:tc>
      </w:tr>
      <w:tr w:rsidR="00744F3A" w:rsidRPr="002D2326" w14:paraId="17DEF0EF" w14:textId="77777777" w:rsidTr="00A06685">
        <w:tc>
          <w:tcPr>
            <w:tcW w:w="2689" w:type="dxa"/>
          </w:tcPr>
          <w:p w14:paraId="441A4CDB" w14:textId="77777777" w:rsidR="00744F3A" w:rsidRPr="002D2326" w:rsidRDefault="00744F3A" w:rsidP="00A06685">
            <w:pPr>
              <w:ind w:right="283"/>
              <w:jc w:val="both"/>
            </w:pPr>
            <w:r w:rsidRPr="002D2326">
              <w:lastRenderedPageBreak/>
              <w:t xml:space="preserve">Source Organization </w:t>
            </w:r>
          </w:p>
          <w:p w14:paraId="40034AD8" w14:textId="77777777" w:rsidR="00744F3A" w:rsidRPr="002D2326" w:rsidRDefault="00744F3A" w:rsidP="00A06685">
            <w:pPr>
              <w:ind w:right="283"/>
              <w:jc w:val="both"/>
            </w:pPr>
          </w:p>
        </w:tc>
        <w:tc>
          <w:tcPr>
            <w:tcW w:w="6945" w:type="dxa"/>
          </w:tcPr>
          <w:p w14:paraId="595B1FC7" w14:textId="77777777" w:rsidR="00744F3A" w:rsidRPr="002D2326" w:rsidRDefault="00744F3A" w:rsidP="00A06685">
            <w:r w:rsidRPr="002D2326">
              <w:t>National Institute of Statistics of Rwanda (NISR)</w:t>
            </w:r>
          </w:p>
        </w:tc>
      </w:tr>
      <w:tr w:rsidR="00744F3A" w:rsidRPr="002D2326" w14:paraId="7887FC21" w14:textId="77777777" w:rsidTr="00A06685">
        <w:tc>
          <w:tcPr>
            <w:tcW w:w="2689" w:type="dxa"/>
          </w:tcPr>
          <w:p w14:paraId="5ECDB9EB" w14:textId="77777777" w:rsidR="00744F3A" w:rsidRPr="002D2326" w:rsidRDefault="00744F3A" w:rsidP="00A06685">
            <w:r w:rsidRPr="002D2326">
              <w:t>Data Source</w:t>
            </w:r>
          </w:p>
        </w:tc>
        <w:tc>
          <w:tcPr>
            <w:tcW w:w="6945" w:type="dxa"/>
          </w:tcPr>
          <w:p w14:paraId="156255F3" w14:textId="77777777" w:rsidR="00744F3A" w:rsidRPr="002D2326" w:rsidRDefault="00744F3A" w:rsidP="00A06685">
            <w:r w:rsidRPr="002D2326">
              <w:t>Integrated Household Living Condition (EICV)</w:t>
            </w:r>
          </w:p>
        </w:tc>
      </w:tr>
      <w:tr w:rsidR="00744F3A" w:rsidRPr="002D2326" w14:paraId="15C3E93E" w14:textId="77777777" w:rsidTr="00A06685">
        <w:tc>
          <w:tcPr>
            <w:tcW w:w="2689" w:type="dxa"/>
          </w:tcPr>
          <w:p w14:paraId="13E06851" w14:textId="77777777" w:rsidR="00744F3A" w:rsidRPr="002D2326" w:rsidRDefault="00744F3A" w:rsidP="00A06685">
            <w:r w:rsidRPr="002D2326">
              <w:t>Periodicity</w:t>
            </w:r>
          </w:p>
          <w:p w14:paraId="230E9550" w14:textId="77777777" w:rsidR="00744F3A" w:rsidRPr="002D2326" w:rsidRDefault="00744F3A" w:rsidP="00A06685"/>
        </w:tc>
        <w:tc>
          <w:tcPr>
            <w:tcW w:w="6945" w:type="dxa"/>
          </w:tcPr>
          <w:p w14:paraId="0182E626" w14:textId="77777777" w:rsidR="00744F3A" w:rsidRPr="002D2326" w:rsidRDefault="00744F3A" w:rsidP="00A06685">
            <w:r w:rsidRPr="002D2326">
              <w:t>3 years</w:t>
            </w:r>
          </w:p>
        </w:tc>
      </w:tr>
      <w:tr w:rsidR="00744F3A" w:rsidRPr="002D2326" w14:paraId="3037A737" w14:textId="77777777" w:rsidTr="00A06685">
        <w:tc>
          <w:tcPr>
            <w:tcW w:w="2689" w:type="dxa"/>
          </w:tcPr>
          <w:p w14:paraId="17D7B429" w14:textId="77777777" w:rsidR="00744F3A" w:rsidRPr="002D2326" w:rsidRDefault="00744F3A" w:rsidP="00A06685">
            <w:pPr>
              <w:ind w:right="283"/>
              <w:jc w:val="both"/>
            </w:pPr>
            <w:r w:rsidRPr="002D2326">
              <w:t>Earliest available data</w:t>
            </w:r>
          </w:p>
          <w:p w14:paraId="4927568F" w14:textId="77777777" w:rsidR="00744F3A" w:rsidRPr="002D2326" w:rsidRDefault="00744F3A" w:rsidP="00A06685"/>
        </w:tc>
        <w:tc>
          <w:tcPr>
            <w:tcW w:w="6945" w:type="dxa"/>
          </w:tcPr>
          <w:p w14:paraId="05307CFD" w14:textId="77777777" w:rsidR="00744F3A" w:rsidRPr="002D2326" w:rsidRDefault="00744F3A" w:rsidP="00A06685">
            <w:r w:rsidRPr="002D2326">
              <w:t>2000</w:t>
            </w:r>
          </w:p>
        </w:tc>
      </w:tr>
      <w:tr w:rsidR="00744F3A" w:rsidRPr="002D2326" w14:paraId="71FCE55E" w14:textId="77777777" w:rsidTr="00A06685">
        <w:tc>
          <w:tcPr>
            <w:tcW w:w="2689" w:type="dxa"/>
          </w:tcPr>
          <w:p w14:paraId="6216B063" w14:textId="77777777" w:rsidR="00744F3A" w:rsidRPr="002D2326" w:rsidRDefault="00744F3A" w:rsidP="00A06685">
            <w:pPr>
              <w:ind w:right="283"/>
              <w:jc w:val="both"/>
            </w:pPr>
            <w:r w:rsidRPr="002D2326">
              <w:t>Link to data source/ The text to show instead of the URL</w:t>
            </w:r>
          </w:p>
          <w:p w14:paraId="1B79A3C7" w14:textId="77777777" w:rsidR="00744F3A" w:rsidRPr="002D2326" w:rsidRDefault="00744F3A" w:rsidP="00A06685">
            <w:pPr>
              <w:ind w:right="283"/>
              <w:jc w:val="both"/>
              <w:rPr>
                <w:lang w:val="en-US"/>
              </w:rPr>
            </w:pPr>
          </w:p>
        </w:tc>
        <w:tc>
          <w:tcPr>
            <w:tcW w:w="6945" w:type="dxa"/>
          </w:tcPr>
          <w:p w14:paraId="248CCCA8" w14:textId="77777777" w:rsidR="00744F3A" w:rsidRPr="002D2326" w:rsidRDefault="00744F3A" w:rsidP="00A06685">
            <w:hyperlink r:id="rId58" w:history="1">
              <w:r w:rsidRPr="002D2326">
                <w:rPr>
                  <w:rStyle w:val="HeaderChar"/>
                </w:rPr>
                <w:t>http://www.statistics.gov.rw/datasource/integrated-household-living-conditions-survey-eicv</w:t>
              </w:r>
            </w:hyperlink>
          </w:p>
          <w:p w14:paraId="489407D2" w14:textId="77777777" w:rsidR="00744F3A" w:rsidRPr="002D2326" w:rsidRDefault="00744F3A" w:rsidP="00A06685"/>
        </w:tc>
      </w:tr>
      <w:tr w:rsidR="00744F3A" w:rsidRPr="002D2326" w14:paraId="1279A83B" w14:textId="77777777" w:rsidTr="00A06685">
        <w:tc>
          <w:tcPr>
            <w:tcW w:w="2689" w:type="dxa"/>
          </w:tcPr>
          <w:p w14:paraId="0DF83E70" w14:textId="77777777" w:rsidR="00744F3A" w:rsidRPr="002D2326" w:rsidRDefault="00744F3A" w:rsidP="00A06685">
            <w:pPr>
              <w:ind w:right="283"/>
              <w:jc w:val="both"/>
            </w:pPr>
            <w:r w:rsidRPr="002D2326">
              <w:t>Release date</w:t>
            </w:r>
          </w:p>
          <w:p w14:paraId="078008C3" w14:textId="77777777" w:rsidR="00744F3A" w:rsidRPr="002D2326" w:rsidRDefault="00744F3A" w:rsidP="00A06685"/>
        </w:tc>
        <w:tc>
          <w:tcPr>
            <w:tcW w:w="6945" w:type="dxa"/>
          </w:tcPr>
          <w:p w14:paraId="55DCCB8C" w14:textId="77777777" w:rsidR="00744F3A" w:rsidRPr="002D2326" w:rsidRDefault="00744F3A" w:rsidP="00A06685"/>
        </w:tc>
      </w:tr>
      <w:tr w:rsidR="00744F3A" w:rsidRPr="002D2326" w14:paraId="50096BF0" w14:textId="77777777" w:rsidTr="00A06685">
        <w:tc>
          <w:tcPr>
            <w:tcW w:w="2689" w:type="dxa"/>
          </w:tcPr>
          <w:p w14:paraId="6037A843" w14:textId="77777777" w:rsidR="00744F3A" w:rsidRPr="002D2326" w:rsidRDefault="00744F3A" w:rsidP="00A06685">
            <w:pPr>
              <w:ind w:right="283"/>
              <w:jc w:val="both"/>
            </w:pPr>
            <w:r w:rsidRPr="002D2326">
              <w:t>Statistical classification</w:t>
            </w:r>
          </w:p>
          <w:p w14:paraId="523F0175" w14:textId="77777777" w:rsidR="00744F3A" w:rsidRPr="002D2326" w:rsidRDefault="00744F3A" w:rsidP="00A06685"/>
        </w:tc>
        <w:tc>
          <w:tcPr>
            <w:tcW w:w="6945" w:type="dxa"/>
          </w:tcPr>
          <w:p w14:paraId="5627CDA7" w14:textId="77777777" w:rsidR="00744F3A" w:rsidRPr="002D2326" w:rsidRDefault="00744F3A" w:rsidP="00A06685"/>
        </w:tc>
      </w:tr>
      <w:tr w:rsidR="00744F3A" w:rsidRPr="002D2326" w14:paraId="3AC8A49B" w14:textId="77777777" w:rsidTr="00A06685">
        <w:tc>
          <w:tcPr>
            <w:tcW w:w="2689" w:type="dxa"/>
          </w:tcPr>
          <w:p w14:paraId="147EC216" w14:textId="77777777" w:rsidR="00744F3A" w:rsidRPr="002D2326" w:rsidRDefault="00744F3A" w:rsidP="00A06685">
            <w:pPr>
              <w:ind w:right="283"/>
              <w:jc w:val="both"/>
            </w:pPr>
            <w:r w:rsidRPr="002D2326">
              <w:t>Contact details</w:t>
            </w:r>
          </w:p>
          <w:p w14:paraId="5DE88F0C" w14:textId="77777777" w:rsidR="00744F3A" w:rsidRPr="002D2326" w:rsidRDefault="00744F3A" w:rsidP="00A06685">
            <w:pPr>
              <w:ind w:right="283"/>
              <w:jc w:val="both"/>
            </w:pPr>
          </w:p>
        </w:tc>
        <w:tc>
          <w:tcPr>
            <w:tcW w:w="6945" w:type="dxa"/>
          </w:tcPr>
          <w:p w14:paraId="3DC49D05" w14:textId="77777777" w:rsidR="00744F3A" w:rsidRPr="002D2326" w:rsidRDefault="00744F3A" w:rsidP="00A06685">
            <w:hyperlink r:id="rId59" w:history="1">
              <w:r w:rsidRPr="002D2326">
                <w:rPr>
                  <w:rStyle w:val="FollowedHyperlink"/>
                  <w:color w:val="2258A9"/>
                  <w:shd w:val="clear" w:color="auto" w:fill="FFFFFF"/>
                </w:rPr>
                <w:t>info@statistics.gov.rw</w:t>
              </w:r>
            </w:hyperlink>
          </w:p>
        </w:tc>
      </w:tr>
      <w:tr w:rsidR="00744F3A" w:rsidRPr="002D2326" w14:paraId="0163CE28" w14:textId="77777777" w:rsidTr="00A06685">
        <w:tc>
          <w:tcPr>
            <w:tcW w:w="2689" w:type="dxa"/>
          </w:tcPr>
          <w:p w14:paraId="3E5F9557" w14:textId="77777777" w:rsidR="00744F3A" w:rsidRPr="002D2326" w:rsidRDefault="00744F3A" w:rsidP="00A06685">
            <w:pPr>
              <w:ind w:right="283"/>
              <w:jc w:val="both"/>
            </w:pPr>
            <w:r w:rsidRPr="002D2326">
              <w:t>Other Information</w:t>
            </w:r>
          </w:p>
        </w:tc>
        <w:tc>
          <w:tcPr>
            <w:tcW w:w="6945" w:type="dxa"/>
          </w:tcPr>
          <w:p w14:paraId="73F10BEF" w14:textId="77777777" w:rsidR="00744F3A" w:rsidRPr="002D2326" w:rsidRDefault="00744F3A" w:rsidP="00A06685"/>
        </w:tc>
      </w:tr>
      <w:tr w:rsidR="00744F3A" w:rsidRPr="002D2326" w14:paraId="7A8239AD" w14:textId="77777777" w:rsidTr="00A06685">
        <w:tc>
          <w:tcPr>
            <w:tcW w:w="2689" w:type="dxa"/>
          </w:tcPr>
          <w:p w14:paraId="6CE89198" w14:textId="77777777" w:rsidR="00744F3A" w:rsidRPr="002D2326" w:rsidRDefault="00744F3A" w:rsidP="00A06685">
            <w:pPr>
              <w:ind w:right="283"/>
              <w:jc w:val="both"/>
            </w:pPr>
            <w:r w:rsidRPr="002D2326">
              <w:t xml:space="preserve">Source Organization </w:t>
            </w:r>
          </w:p>
          <w:p w14:paraId="312675D9" w14:textId="77777777" w:rsidR="00744F3A" w:rsidRPr="002D2326" w:rsidRDefault="00744F3A" w:rsidP="00A06685">
            <w:pPr>
              <w:ind w:right="283"/>
              <w:jc w:val="both"/>
            </w:pPr>
          </w:p>
        </w:tc>
        <w:tc>
          <w:tcPr>
            <w:tcW w:w="6945" w:type="dxa"/>
          </w:tcPr>
          <w:p w14:paraId="2B83CDFD" w14:textId="77777777" w:rsidR="00744F3A" w:rsidRPr="002D2326" w:rsidRDefault="00744F3A" w:rsidP="00A06685">
            <w:r w:rsidRPr="002D2326">
              <w:t>National Institute of Statistics of Rwanda</w:t>
            </w:r>
          </w:p>
        </w:tc>
      </w:tr>
      <w:tr w:rsidR="00744F3A" w:rsidRPr="002D2326" w14:paraId="053872FC" w14:textId="77777777" w:rsidTr="00A06685">
        <w:tc>
          <w:tcPr>
            <w:tcW w:w="2689" w:type="dxa"/>
          </w:tcPr>
          <w:p w14:paraId="70EB88B9" w14:textId="77777777" w:rsidR="00744F3A" w:rsidRPr="002D2326" w:rsidRDefault="00744F3A" w:rsidP="00A06685">
            <w:pPr>
              <w:ind w:right="283"/>
              <w:jc w:val="both"/>
            </w:pPr>
            <w:r w:rsidRPr="002D2326">
              <w:t>Data Source</w:t>
            </w:r>
          </w:p>
        </w:tc>
        <w:tc>
          <w:tcPr>
            <w:tcW w:w="6945" w:type="dxa"/>
          </w:tcPr>
          <w:p w14:paraId="16E90A2F" w14:textId="77777777" w:rsidR="00744F3A" w:rsidRPr="002D2326" w:rsidRDefault="00744F3A" w:rsidP="00A06685">
            <w:r w:rsidRPr="002D2326">
              <w:t>Rwanda Demographic Health Survey (RDHS)</w:t>
            </w:r>
          </w:p>
        </w:tc>
      </w:tr>
      <w:tr w:rsidR="00744F3A" w:rsidRPr="002D2326" w14:paraId="00E2D197" w14:textId="77777777" w:rsidTr="00A06685">
        <w:tc>
          <w:tcPr>
            <w:tcW w:w="2689" w:type="dxa"/>
          </w:tcPr>
          <w:p w14:paraId="619FF314" w14:textId="77777777" w:rsidR="00744F3A" w:rsidRPr="002D2326" w:rsidRDefault="00744F3A" w:rsidP="00A06685">
            <w:r w:rsidRPr="002D2326">
              <w:t>Periodicity</w:t>
            </w:r>
          </w:p>
          <w:p w14:paraId="503D35AF" w14:textId="77777777" w:rsidR="00744F3A" w:rsidRPr="002D2326" w:rsidRDefault="00744F3A" w:rsidP="00A06685">
            <w:pPr>
              <w:ind w:right="283"/>
              <w:jc w:val="both"/>
            </w:pPr>
          </w:p>
        </w:tc>
        <w:tc>
          <w:tcPr>
            <w:tcW w:w="6945" w:type="dxa"/>
          </w:tcPr>
          <w:p w14:paraId="5741583C" w14:textId="77777777" w:rsidR="00744F3A" w:rsidRPr="002D2326" w:rsidRDefault="00744F3A" w:rsidP="00A06685">
            <w:r w:rsidRPr="002D2326">
              <w:t>3-5 Years</w:t>
            </w:r>
          </w:p>
        </w:tc>
      </w:tr>
      <w:tr w:rsidR="00744F3A" w:rsidRPr="002D2326" w14:paraId="56F9837A" w14:textId="77777777" w:rsidTr="00A06685">
        <w:tc>
          <w:tcPr>
            <w:tcW w:w="2689" w:type="dxa"/>
          </w:tcPr>
          <w:p w14:paraId="188F2E87" w14:textId="77777777" w:rsidR="00744F3A" w:rsidRPr="002D2326" w:rsidRDefault="00744F3A" w:rsidP="00A06685">
            <w:pPr>
              <w:ind w:right="283"/>
              <w:jc w:val="both"/>
            </w:pPr>
            <w:r w:rsidRPr="002D2326">
              <w:t>Earliest available data</w:t>
            </w:r>
          </w:p>
          <w:p w14:paraId="47F8AC03" w14:textId="77777777" w:rsidR="00744F3A" w:rsidRPr="002D2326" w:rsidRDefault="00744F3A" w:rsidP="00A06685">
            <w:pPr>
              <w:ind w:right="283"/>
              <w:jc w:val="both"/>
            </w:pPr>
          </w:p>
        </w:tc>
        <w:tc>
          <w:tcPr>
            <w:tcW w:w="6945" w:type="dxa"/>
          </w:tcPr>
          <w:p w14:paraId="29EBD28F" w14:textId="77777777" w:rsidR="00744F3A" w:rsidRPr="002D2326" w:rsidRDefault="00744F3A" w:rsidP="00A06685">
            <w:r w:rsidRPr="002D2326">
              <w:t>1992</w:t>
            </w:r>
          </w:p>
        </w:tc>
      </w:tr>
      <w:tr w:rsidR="00744F3A" w:rsidRPr="002D2326" w14:paraId="067859E3" w14:textId="77777777" w:rsidTr="00A06685">
        <w:trPr>
          <w:trHeight w:val="774"/>
        </w:trPr>
        <w:tc>
          <w:tcPr>
            <w:tcW w:w="2689" w:type="dxa"/>
          </w:tcPr>
          <w:p w14:paraId="3D35BCC2" w14:textId="77777777" w:rsidR="00744F3A" w:rsidRPr="002D2326" w:rsidRDefault="00744F3A" w:rsidP="00A06685">
            <w:pPr>
              <w:ind w:right="283"/>
              <w:jc w:val="both"/>
            </w:pPr>
            <w:r w:rsidRPr="002D2326">
              <w:t>Link to data source/ The text to show instead of the URL</w:t>
            </w:r>
          </w:p>
          <w:p w14:paraId="5197255C" w14:textId="77777777" w:rsidR="00744F3A" w:rsidRPr="002D2326" w:rsidRDefault="00744F3A" w:rsidP="00A06685">
            <w:pPr>
              <w:ind w:right="283"/>
              <w:jc w:val="both"/>
            </w:pPr>
          </w:p>
        </w:tc>
        <w:tc>
          <w:tcPr>
            <w:tcW w:w="6945" w:type="dxa"/>
          </w:tcPr>
          <w:p w14:paraId="2E810DD2" w14:textId="77777777" w:rsidR="00744F3A" w:rsidRPr="002D2326" w:rsidRDefault="00744F3A" w:rsidP="00A06685">
            <w:hyperlink r:id="rId60" w:history="1">
              <w:r w:rsidRPr="002D2326">
                <w:rPr>
                  <w:rStyle w:val="FollowedHyperlink"/>
                </w:rPr>
                <w:t>http://www.statistics.gov.rw/datasource/demographic-and-health-survey-dhs</w:t>
              </w:r>
            </w:hyperlink>
            <w:r w:rsidRPr="002D2326">
              <w:rPr>
                <w:rStyle w:val="FollowedHyperlink"/>
              </w:rPr>
              <w:t xml:space="preserve"> </w:t>
            </w:r>
          </w:p>
          <w:p w14:paraId="27FBEB23" w14:textId="77777777" w:rsidR="00744F3A" w:rsidRPr="002D2326" w:rsidRDefault="00744F3A" w:rsidP="00A06685"/>
        </w:tc>
      </w:tr>
      <w:tr w:rsidR="00744F3A" w:rsidRPr="002D2326" w14:paraId="28BAE582" w14:textId="77777777" w:rsidTr="00A06685">
        <w:tc>
          <w:tcPr>
            <w:tcW w:w="2689" w:type="dxa"/>
          </w:tcPr>
          <w:p w14:paraId="521D0778" w14:textId="77777777" w:rsidR="00744F3A" w:rsidRPr="002D2326" w:rsidRDefault="00744F3A" w:rsidP="00A06685">
            <w:pPr>
              <w:ind w:right="283"/>
              <w:jc w:val="both"/>
            </w:pPr>
            <w:r w:rsidRPr="002D2326">
              <w:t>Release date</w:t>
            </w:r>
          </w:p>
          <w:p w14:paraId="3EB474AA" w14:textId="77777777" w:rsidR="00744F3A" w:rsidRPr="002D2326" w:rsidRDefault="00744F3A" w:rsidP="00A06685">
            <w:pPr>
              <w:ind w:right="283"/>
              <w:jc w:val="both"/>
            </w:pPr>
          </w:p>
        </w:tc>
        <w:tc>
          <w:tcPr>
            <w:tcW w:w="6945" w:type="dxa"/>
          </w:tcPr>
          <w:p w14:paraId="2BEC7114" w14:textId="77777777" w:rsidR="00744F3A" w:rsidRPr="002D2326" w:rsidRDefault="00744F3A" w:rsidP="00A06685">
            <w:r w:rsidRPr="002D2326">
              <w:t>2014-15</w:t>
            </w:r>
          </w:p>
        </w:tc>
      </w:tr>
      <w:tr w:rsidR="00744F3A" w:rsidRPr="002D2326" w14:paraId="37584CCA" w14:textId="77777777" w:rsidTr="00A06685">
        <w:tc>
          <w:tcPr>
            <w:tcW w:w="2689" w:type="dxa"/>
          </w:tcPr>
          <w:p w14:paraId="25036C84" w14:textId="77777777" w:rsidR="00744F3A" w:rsidRPr="002D2326" w:rsidRDefault="00744F3A" w:rsidP="00A06685">
            <w:pPr>
              <w:ind w:right="283"/>
              <w:jc w:val="both"/>
            </w:pPr>
            <w:r w:rsidRPr="002D2326">
              <w:t>Next release date</w:t>
            </w:r>
          </w:p>
          <w:p w14:paraId="0F66D7F3" w14:textId="77777777" w:rsidR="00744F3A" w:rsidRPr="002D2326" w:rsidRDefault="00744F3A" w:rsidP="00A06685">
            <w:pPr>
              <w:ind w:right="283"/>
              <w:jc w:val="both"/>
            </w:pPr>
          </w:p>
        </w:tc>
        <w:tc>
          <w:tcPr>
            <w:tcW w:w="6945" w:type="dxa"/>
          </w:tcPr>
          <w:p w14:paraId="77775081" w14:textId="77777777" w:rsidR="00744F3A" w:rsidRPr="002D2326" w:rsidRDefault="00744F3A" w:rsidP="00A06685"/>
        </w:tc>
      </w:tr>
      <w:tr w:rsidR="00744F3A" w:rsidRPr="002D2326" w14:paraId="4284653A" w14:textId="77777777" w:rsidTr="00A06685">
        <w:tc>
          <w:tcPr>
            <w:tcW w:w="2689" w:type="dxa"/>
          </w:tcPr>
          <w:p w14:paraId="5186B8D3" w14:textId="77777777" w:rsidR="00744F3A" w:rsidRPr="002D2326" w:rsidRDefault="00744F3A" w:rsidP="00A06685">
            <w:pPr>
              <w:ind w:right="283"/>
              <w:jc w:val="both"/>
            </w:pPr>
            <w:r w:rsidRPr="002D2326">
              <w:t>Statistical classification</w:t>
            </w:r>
          </w:p>
          <w:p w14:paraId="386D4F85" w14:textId="77777777" w:rsidR="00744F3A" w:rsidRPr="002D2326" w:rsidRDefault="00744F3A" w:rsidP="00A06685">
            <w:pPr>
              <w:ind w:right="283"/>
              <w:jc w:val="both"/>
            </w:pPr>
          </w:p>
        </w:tc>
        <w:tc>
          <w:tcPr>
            <w:tcW w:w="6945" w:type="dxa"/>
          </w:tcPr>
          <w:p w14:paraId="54906520" w14:textId="77777777" w:rsidR="00744F3A" w:rsidRPr="002D2326" w:rsidRDefault="00744F3A" w:rsidP="00A06685"/>
        </w:tc>
      </w:tr>
      <w:tr w:rsidR="00744F3A" w:rsidRPr="002D2326" w14:paraId="7954425B" w14:textId="77777777" w:rsidTr="00A06685">
        <w:tc>
          <w:tcPr>
            <w:tcW w:w="2689" w:type="dxa"/>
          </w:tcPr>
          <w:p w14:paraId="6C2C2B6C" w14:textId="77777777" w:rsidR="00744F3A" w:rsidRPr="002D2326" w:rsidRDefault="00744F3A" w:rsidP="00A06685">
            <w:pPr>
              <w:ind w:right="283"/>
              <w:jc w:val="both"/>
            </w:pPr>
            <w:r w:rsidRPr="002D2326">
              <w:t>Contact details</w:t>
            </w:r>
          </w:p>
          <w:p w14:paraId="758AC7C4" w14:textId="77777777" w:rsidR="00744F3A" w:rsidRPr="002D2326" w:rsidRDefault="00744F3A" w:rsidP="00A06685">
            <w:pPr>
              <w:ind w:right="283"/>
              <w:jc w:val="both"/>
            </w:pPr>
          </w:p>
        </w:tc>
        <w:tc>
          <w:tcPr>
            <w:tcW w:w="6945" w:type="dxa"/>
          </w:tcPr>
          <w:p w14:paraId="681E9C04" w14:textId="77777777" w:rsidR="00744F3A" w:rsidRPr="002D2326" w:rsidRDefault="00744F3A" w:rsidP="00A06685">
            <w:hyperlink r:id="rId61" w:history="1">
              <w:r w:rsidRPr="002D2326">
                <w:rPr>
                  <w:rStyle w:val="FollowedHyperlink"/>
                  <w:color w:val="2258A9"/>
                  <w:shd w:val="clear" w:color="auto" w:fill="FFFFFF"/>
                </w:rPr>
                <w:t>info@statistics.gov.rw</w:t>
              </w:r>
            </w:hyperlink>
          </w:p>
        </w:tc>
      </w:tr>
      <w:tr w:rsidR="00744F3A" w:rsidRPr="002D2326" w14:paraId="439DCEB3" w14:textId="77777777" w:rsidTr="00A06685">
        <w:tc>
          <w:tcPr>
            <w:tcW w:w="2689" w:type="dxa"/>
          </w:tcPr>
          <w:p w14:paraId="30829565" w14:textId="77777777" w:rsidR="00744F3A" w:rsidRPr="002D2326" w:rsidRDefault="00744F3A" w:rsidP="00A06685">
            <w:pPr>
              <w:ind w:right="283"/>
              <w:jc w:val="both"/>
            </w:pPr>
            <w:r w:rsidRPr="002D2326">
              <w:t>Other Information</w:t>
            </w:r>
          </w:p>
        </w:tc>
        <w:tc>
          <w:tcPr>
            <w:tcW w:w="6945" w:type="dxa"/>
          </w:tcPr>
          <w:p w14:paraId="1CAA12BE" w14:textId="77777777" w:rsidR="00744F3A" w:rsidRPr="002D2326" w:rsidRDefault="00744F3A" w:rsidP="00A06685"/>
        </w:tc>
      </w:tr>
    </w:tbl>
    <w:p w14:paraId="180F9467" w14:textId="77777777" w:rsidR="00744F3A" w:rsidRDefault="00744F3A" w:rsidP="00744F3A"/>
    <w:p w14:paraId="28BCF20F" w14:textId="77777777" w:rsidR="00744F3A" w:rsidRPr="00D7724D" w:rsidRDefault="00744F3A" w:rsidP="00744F3A">
      <w:pPr>
        <w:pStyle w:val="Heading2"/>
        <w:numPr>
          <w:ilvl w:val="0"/>
          <w:numId w:val="0"/>
        </w:numPr>
        <w:ind w:left="576"/>
        <w:rPr>
          <w:rFonts w:ascii="Arial" w:hAnsi="Arial" w:cs="Arial"/>
        </w:rPr>
      </w:pPr>
      <w:bookmarkStart w:id="52" w:name="_Toc517414071"/>
      <w:bookmarkStart w:id="53" w:name="_Toc533147121"/>
      <w:bookmarkEnd w:id="45"/>
      <w:bookmarkEnd w:id="47"/>
      <w:r w:rsidRPr="00D7724D">
        <w:rPr>
          <w:rFonts w:ascii="Arial" w:hAnsi="Arial" w:cs="Arial"/>
        </w:rPr>
        <w:t>4.c.1 Proportion of teachers in: (a) pre-primary; (b) primary; (c) lower secondary; and (d) upper secondary education who have received at least the minimum organized teacher training (e.g. pedagogical training) pre-service or in-service required for teaching at the relevant level in a given country</w:t>
      </w:r>
    </w:p>
    <w:tbl>
      <w:tblPr>
        <w:tblStyle w:val="TableGrid"/>
        <w:tblW w:w="9634" w:type="dxa"/>
        <w:tblLook w:val="04A0" w:firstRow="1" w:lastRow="0" w:firstColumn="1" w:lastColumn="0" w:noHBand="0" w:noVBand="1"/>
      </w:tblPr>
      <w:tblGrid>
        <w:gridCol w:w="2689"/>
        <w:gridCol w:w="6945"/>
      </w:tblGrid>
      <w:tr w:rsidR="00744F3A" w:rsidRPr="002D2326" w14:paraId="2C6A5470" w14:textId="77777777" w:rsidTr="00A06685">
        <w:trPr>
          <w:trHeight w:val="667"/>
        </w:trPr>
        <w:tc>
          <w:tcPr>
            <w:tcW w:w="9634" w:type="dxa"/>
            <w:gridSpan w:val="2"/>
          </w:tcPr>
          <w:p w14:paraId="739EFD97"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5738962" w14:textId="77777777" w:rsidR="00744F3A" w:rsidRPr="002D2326" w:rsidRDefault="00744F3A" w:rsidP="00A06685"/>
        </w:tc>
      </w:tr>
      <w:tr w:rsidR="00744F3A" w:rsidRPr="002D2326" w14:paraId="59911D78" w14:textId="77777777" w:rsidTr="00A06685">
        <w:tc>
          <w:tcPr>
            <w:tcW w:w="2689" w:type="dxa"/>
          </w:tcPr>
          <w:p w14:paraId="06360C61" w14:textId="77777777" w:rsidR="00744F3A" w:rsidRPr="002D2326" w:rsidRDefault="00744F3A" w:rsidP="00A06685">
            <w:pPr>
              <w:ind w:right="283"/>
              <w:jc w:val="both"/>
            </w:pPr>
            <w:r>
              <w:t>Available Indicator</w:t>
            </w:r>
          </w:p>
        </w:tc>
        <w:tc>
          <w:tcPr>
            <w:tcW w:w="6945" w:type="dxa"/>
          </w:tcPr>
          <w:p w14:paraId="6285A7D9" w14:textId="77777777" w:rsidR="00744F3A" w:rsidRPr="006C3835" w:rsidRDefault="00744F3A" w:rsidP="00A06685">
            <w:pPr>
              <w:jc w:val="both"/>
            </w:pPr>
            <w:r w:rsidRPr="002D2326">
              <w:t>Pupil: Trained</w:t>
            </w:r>
            <w:r w:rsidRPr="006C3835">
              <w:t xml:space="preserve"> teacher a) pre-primary; (b) primary; (c) lower secondary; and (d) upper secondary education</w:t>
            </w:r>
          </w:p>
          <w:p w14:paraId="3C851C07" w14:textId="77777777" w:rsidR="00744F3A" w:rsidRPr="002D2326" w:rsidRDefault="00744F3A" w:rsidP="00A06685">
            <w:pPr>
              <w:jc w:val="both"/>
            </w:pPr>
          </w:p>
        </w:tc>
      </w:tr>
      <w:tr w:rsidR="00744F3A" w:rsidRPr="002D2326" w14:paraId="3F92E611" w14:textId="77777777" w:rsidTr="00A06685">
        <w:tc>
          <w:tcPr>
            <w:tcW w:w="2689" w:type="dxa"/>
          </w:tcPr>
          <w:p w14:paraId="2F247822" w14:textId="77777777" w:rsidR="00744F3A" w:rsidRPr="002D2326" w:rsidRDefault="00744F3A" w:rsidP="00A06685">
            <w:pPr>
              <w:ind w:right="283"/>
              <w:jc w:val="both"/>
            </w:pPr>
            <w:r w:rsidRPr="002D2326">
              <w:t>Definition</w:t>
            </w:r>
          </w:p>
          <w:p w14:paraId="25218DA4" w14:textId="77777777" w:rsidR="00744F3A" w:rsidRPr="002D2326" w:rsidRDefault="00744F3A" w:rsidP="00A06685">
            <w:pPr>
              <w:ind w:right="283"/>
              <w:jc w:val="both"/>
            </w:pPr>
          </w:p>
        </w:tc>
        <w:tc>
          <w:tcPr>
            <w:tcW w:w="6945" w:type="dxa"/>
          </w:tcPr>
          <w:p w14:paraId="13438587" w14:textId="77777777" w:rsidR="00744F3A" w:rsidRPr="002D2326" w:rsidRDefault="00744F3A" w:rsidP="00A06685">
            <w:pPr>
              <w:jc w:val="both"/>
            </w:pPr>
            <w:r w:rsidRPr="002D2326">
              <w:t xml:space="preserve">Pupil to </w:t>
            </w:r>
            <w:r>
              <w:t xml:space="preserve">trained </w:t>
            </w:r>
            <w:r w:rsidRPr="002D2326">
              <w:t>teacher ratio (P</w:t>
            </w:r>
            <w:r>
              <w:t>T</w:t>
            </w:r>
            <w:r w:rsidRPr="002D2326">
              <w:t xml:space="preserve">TR) in </w:t>
            </w:r>
            <w:r w:rsidRPr="006C3835">
              <w:t>a) pre-primary; (b) primary; (c) lower secondary; and (d) upper secondary education</w:t>
            </w:r>
            <w:r w:rsidRPr="002D2326">
              <w:t xml:space="preserve"> is the average number of pupils per </w:t>
            </w:r>
            <w:r>
              <w:t>trained</w:t>
            </w:r>
            <w:r w:rsidRPr="002D2326">
              <w:t xml:space="preserve"> teacher in </w:t>
            </w:r>
            <w:r w:rsidRPr="006C3835">
              <w:t>a) pre-primary; (b) primary; (c) lower secondary; and (d) upper secondary education</w:t>
            </w:r>
            <w:r w:rsidRPr="002D2326">
              <w:t xml:space="preserve"> education in a given school year.  </w:t>
            </w:r>
          </w:p>
          <w:p w14:paraId="20664152" w14:textId="77777777" w:rsidR="00744F3A" w:rsidRPr="002D2326" w:rsidRDefault="00744F3A" w:rsidP="00A06685">
            <w:pPr>
              <w:jc w:val="both"/>
            </w:pPr>
            <w:r w:rsidRPr="002D2326">
              <w:t xml:space="preserve"> </w:t>
            </w:r>
          </w:p>
          <w:p w14:paraId="0DE49FE3" w14:textId="77777777" w:rsidR="00744F3A" w:rsidRDefault="00744F3A" w:rsidP="00A06685">
            <w:pPr>
              <w:jc w:val="both"/>
            </w:pPr>
            <w:r>
              <w:t xml:space="preserve">A </w:t>
            </w:r>
            <w:r w:rsidRPr="00293AF6">
              <w:t>trained teacher is one who has received at least the minimum</w:t>
            </w:r>
            <w:r>
              <w:t xml:space="preserve"> </w:t>
            </w:r>
            <w:r w:rsidRPr="00293AF6">
              <w:t>organized pedagogical teacher training pre-service and in-service required for teaching at the relevant level</w:t>
            </w:r>
            <w:r>
              <w:t>.</w:t>
            </w:r>
          </w:p>
          <w:p w14:paraId="16D68AAE" w14:textId="77777777" w:rsidR="00744F3A" w:rsidRPr="002D2326" w:rsidRDefault="00744F3A" w:rsidP="00A06685">
            <w:pPr>
              <w:jc w:val="both"/>
            </w:pPr>
          </w:p>
        </w:tc>
      </w:tr>
      <w:tr w:rsidR="00744F3A" w:rsidRPr="002D2326" w14:paraId="28E5AFF9" w14:textId="77777777" w:rsidTr="00A06685">
        <w:tc>
          <w:tcPr>
            <w:tcW w:w="2689" w:type="dxa"/>
          </w:tcPr>
          <w:p w14:paraId="0190DE24" w14:textId="77777777" w:rsidR="00744F3A" w:rsidRPr="002D2326" w:rsidRDefault="00744F3A" w:rsidP="00A06685">
            <w:pPr>
              <w:ind w:right="283"/>
              <w:jc w:val="both"/>
            </w:pPr>
            <w:r w:rsidRPr="002D2326">
              <w:t>Geographic coverage</w:t>
            </w:r>
          </w:p>
          <w:p w14:paraId="2DA6B4E4" w14:textId="77777777" w:rsidR="00744F3A" w:rsidRPr="002D2326" w:rsidRDefault="00744F3A" w:rsidP="00A06685"/>
        </w:tc>
        <w:tc>
          <w:tcPr>
            <w:tcW w:w="6945" w:type="dxa"/>
          </w:tcPr>
          <w:p w14:paraId="6F764FF0" w14:textId="77777777" w:rsidR="00744F3A" w:rsidRPr="002D2326" w:rsidRDefault="00744F3A" w:rsidP="00A06685">
            <w:r w:rsidRPr="002D2326">
              <w:t>National</w:t>
            </w:r>
          </w:p>
        </w:tc>
      </w:tr>
      <w:tr w:rsidR="00744F3A" w:rsidRPr="002D2326" w14:paraId="2C2707CC" w14:textId="77777777" w:rsidTr="00A06685">
        <w:tc>
          <w:tcPr>
            <w:tcW w:w="2689" w:type="dxa"/>
          </w:tcPr>
          <w:p w14:paraId="0E9CB668" w14:textId="77777777" w:rsidR="00744F3A" w:rsidRPr="002D2326" w:rsidRDefault="00744F3A" w:rsidP="00A06685">
            <w:pPr>
              <w:ind w:right="283"/>
              <w:jc w:val="both"/>
            </w:pPr>
          </w:p>
          <w:p w14:paraId="2D0E6A2E" w14:textId="77777777" w:rsidR="00744F3A" w:rsidRPr="002D2326" w:rsidRDefault="00744F3A" w:rsidP="00A06685">
            <w:pPr>
              <w:ind w:right="283"/>
              <w:jc w:val="both"/>
            </w:pPr>
            <w:r w:rsidRPr="002D2326">
              <w:t>Unit of Measurement</w:t>
            </w:r>
          </w:p>
          <w:p w14:paraId="1D0C3B9B" w14:textId="77777777" w:rsidR="00744F3A" w:rsidRPr="002D2326" w:rsidRDefault="00744F3A" w:rsidP="00A06685">
            <w:pPr>
              <w:ind w:right="283"/>
              <w:jc w:val="both"/>
            </w:pPr>
          </w:p>
        </w:tc>
        <w:tc>
          <w:tcPr>
            <w:tcW w:w="6945" w:type="dxa"/>
          </w:tcPr>
          <w:p w14:paraId="79577B6D" w14:textId="77777777" w:rsidR="00744F3A" w:rsidRPr="002D2326" w:rsidRDefault="00744F3A" w:rsidP="00A06685">
            <w:r w:rsidRPr="002D2326">
              <w:t>Ratio</w:t>
            </w:r>
          </w:p>
        </w:tc>
      </w:tr>
      <w:tr w:rsidR="00744F3A" w:rsidRPr="002D2326" w14:paraId="1446F9C2" w14:textId="77777777" w:rsidTr="00A06685">
        <w:tc>
          <w:tcPr>
            <w:tcW w:w="2689" w:type="dxa"/>
          </w:tcPr>
          <w:p w14:paraId="7062F90B" w14:textId="77777777" w:rsidR="00744F3A" w:rsidRPr="002D2326" w:rsidRDefault="00744F3A" w:rsidP="00A06685">
            <w:pPr>
              <w:ind w:right="283"/>
              <w:jc w:val="both"/>
            </w:pPr>
            <w:r w:rsidRPr="002D2326">
              <w:t>Computation method</w:t>
            </w:r>
          </w:p>
          <w:p w14:paraId="1FF91655" w14:textId="77777777" w:rsidR="00744F3A" w:rsidRPr="002D2326" w:rsidRDefault="00744F3A" w:rsidP="00A06685">
            <w:pPr>
              <w:ind w:right="283"/>
              <w:jc w:val="both"/>
            </w:pPr>
          </w:p>
        </w:tc>
        <w:tc>
          <w:tcPr>
            <w:tcW w:w="6945" w:type="dxa"/>
          </w:tcPr>
          <w:p w14:paraId="31DA6DC2" w14:textId="77777777" w:rsidR="00744F3A" w:rsidRPr="002D2326" w:rsidRDefault="00744F3A" w:rsidP="00A06685">
            <w:pPr>
              <w:jc w:val="both"/>
            </w:pPr>
          </w:p>
          <w:p w14:paraId="23B16BC4" w14:textId="77777777" w:rsidR="00744F3A" w:rsidRDefault="00744F3A" w:rsidP="00A06685">
            <w:pPr>
              <w:jc w:val="both"/>
            </w:pPr>
            <w:r w:rsidRPr="002D2326">
              <w:t>PQTR=</w:t>
            </w:r>
            <m:oMath>
              <m:f>
                <m:fPr>
                  <m:ctrlPr>
                    <w:rPr>
                      <w:rFonts w:ascii="Cambria Math" w:hAnsi="Cambria Math"/>
                      <w:i/>
                    </w:rPr>
                  </m:ctrlPr>
                </m:fPr>
                <m:num>
                  <m:r>
                    <m:rPr>
                      <m:sty m:val="p"/>
                    </m:rPr>
                    <w:rPr>
                      <w:rFonts w:ascii="Cambria Math" w:hAnsi="Cambria Math"/>
                    </w:rPr>
                    <m:t>Total number of pupils in Primany education in year t</m:t>
                  </m:r>
                </m:num>
                <m:den>
                  <m:r>
                    <m:rPr>
                      <m:sty m:val="p"/>
                    </m:rPr>
                    <w:rPr>
                      <w:rFonts w:ascii="Cambria Math" w:hAnsi="Cambria Math"/>
                    </w:rPr>
                    <m:t>Total number of trained teachers in Primary education in year t</m:t>
                  </m:r>
                </m:den>
              </m:f>
            </m:oMath>
          </w:p>
          <w:p w14:paraId="68801232" w14:textId="77777777" w:rsidR="00744F3A" w:rsidRPr="002D2326" w:rsidRDefault="00744F3A" w:rsidP="00A06685">
            <w:pPr>
              <w:jc w:val="both"/>
            </w:pPr>
          </w:p>
        </w:tc>
      </w:tr>
      <w:tr w:rsidR="00744F3A" w:rsidRPr="002D2326" w14:paraId="38B53D92" w14:textId="77777777" w:rsidTr="00A06685">
        <w:tc>
          <w:tcPr>
            <w:tcW w:w="2689" w:type="dxa"/>
          </w:tcPr>
          <w:p w14:paraId="01E8490B" w14:textId="77777777" w:rsidR="00744F3A" w:rsidRPr="002D2326" w:rsidRDefault="00744F3A" w:rsidP="00A06685">
            <w:pPr>
              <w:ind w:right="283"/>
              <w:jc w:val="both"/>
            </w:pPr>
            <w:r w:rsidRPr="002D2326">
              <w:t>Disaggregation</w:t>
            </w:r>
          </w:p>
          <w:p w14:paraId="4746DC00" w14:textId="77777777" w:rsidR="00744F3A" w:rsidRPr="002D2326" w:rsidRDefault="00744F3A" w:rsidP="00A06685">
            <w:pPr>
              <w:ind w:right="283"/>
              <w:jc w:val="both"/>
            </w:pPr>
          </w:p>
        </w:tc>
        <w:tc>
          <w:tcPr>
            <w:tcW w:w="6945" w:type="dxa"/>
          </w:tcPr>
          <w:p w14:paraId="0472BDE7" w14:textId="77777777" w:rsidR="00744F3A" w:rsidRPr="006C3835" w:rsidRDefault="00744F3A" w:rsidP="00A06685">
            <w:pPr>
              <w:pStyle w:val="PlainText"/>
              <w:numPr>
                <w:ilvl w:val="0"/>
                <w:numId w:val="3"/>
              </w:numPr>
              <w:rPr>
                <w:rFonts w:ascii="Arial" w:hAnsi="Arial"/>
                <w:sz w:val="20"/>
                <w:szCs w:val="24"/>
              </w:rPr>
            </w:pPr>
            <w:r w:rsidRPr="006C3835">
              <w:rPr>
                <w:rFonts w:ascii="Arial" w:hAnsi="Arial"/>
                <w:sz w:val="20"/>
                <w:szCs w:val="24"/>
              </w:rPr>
              <w:t>Geographical: National, Province, District</w:t>
            </w:r>
          </w:p>
          <w:p w14:paraId="40EBFF7D" w14:textId="77777777" w:rsidR="00744F3A" w:rsidRPr="002D2326" w:rsidRDefault="00744F3A" w:rsidP="00A06685"/>
        </w:tc>
      </w:tr>
      <w:tr w:rsidR="00744F3A" w:rsidRPr="002D2326" w14:paraId="5484B638" w14:textId="77777777" w:rsidTr="00A06685">
        <w:tc>
          <w:tcPr>
            <w:tcW w:w="2689" w:type="dxa"/>
          </w:tcPr>
          <w:p w14:paraId="1C07D7BE" w14:textId="77777777" w:rsidR="00744F3A" w:rsidRPr="002D2326" w:rsidRDefault="00744F3A" w:rsidP="00A06685">
            <w:pPr>
              <w:ind w:right="283"/>
            </w:pPr>
            <w:r w:rsidRPr="002D2326">
              <w:lastRenderedPageBreak/>
              <w:t>Comments and limitations/ Other Information</w:t>
            </w:r>
          </w:p>
          <w:p w14:paraId="73EC555C" w14:textId="77777777" w:rsidR="00744F3A" w:rsidRPr="002D2326" w:rsidRDefault="00744F3A" w:rsidP="00A06685">
            <w:pPr>
              <w:ind w:right="283"/>
              <w:jc w:val="both"/>
            </w:pPr>
          </w:p>
        </w:tc>
        <w:tc>
          <w:tcPr>
            <w:tcW w:w="6945" w:type="dxa"/>
          </w:tcPr>
          <w:p w14:paraId="4C93933F" w14:textId="77777777" w:rsidR="00744F3A" w:rsidRPr="002D2326" w:rsidRDefault="00744F3A" w:rsidP="00A06685">
            <w:pPr>
              <w:jc w:val="both"/>
            </w:pPr>
          </w:p>
        </w:tc>
      </w:tr>
      <w:tr w:rsidR="00744F3A" w:rsidRPr="002D2326" w14:paraId="21CED067" w14:textId="77777777" w:rsidTr="00A06685">
        <w:tc>
          <w:tcPr>
            <w:tcW w:w="9634" w:type="dxa"/>
            <w:gridSpan w:val="2"/>
          </w:tcPr>
          <w:p w14:paraId="024F767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3D813B5A" w14:textId="77777777" w:rsidR="00744F3A" w:rsidRPr="002D2326" w:rsidRDefault="00744F3A" w:rsidP="00A06685"/>
        </w:tc>
      </w:tr>
      <w:tr w:rsidR="00744F3A" w:rsidRPr="002D2326" w14:paraId="6EDBDD4C" w14:textId="77777777" w:rsidTr="00A06685">
        <w:tc>
          <w:tcPr>
            <w:tcW w:w="2689" w:type="dxa"/>
          </w:tcPr>
          <w:p w14:paraId="161DCEB2" w14:textId="77777777" w:rsidR="00744F3A" w:rsidRPr="002D2326" w:rsidRDefault="00744F3A" w:rsidP="00A06685">
            <w:pPr>
              <w:ind w:right="283"/>
              <w:jc w:val="both"/>
            </w:pPr>
            <w:r w:rsidRPr="002D2326">
              <w:t xml:space="preserve">Source Organization </w:t>
            </w:r>
          </w:p>
          <w:p w14:paraId="108F3CE3" w14:textId="77777777" w:rsidR="00744F3A" w:rsidRPr="002D2326" w:rsidRDefault="00744F3A" w:rsidP="00A06685">
            <w:pPr>
              <w:ind w:right="283"/>
              <w:jc w:val="both"/>
            </w:pPr>
          </w:p>
        </w:tc>
        <w:tc>
          <w:tcPr>
            <w:tcW w:w="6945" w:type="dxa"/>
          </w:tcPr>
          <w:p w14:paraId="621F891C" w14:textId="77777777" w:rsidR="00744F3A" w:rsidRPr="002D2326" w:rsidRDefault="00744F3A" w:rsidP="00A06685">
            <w:r w:rsidRPr="002D2326">
              <w:t xml:space="preserve">Ministry of Education </w:t>
            </w:r>
          </w:p>
        </w:tc>
      </w:tr>
      <w:tr w:rsidR="00744F3A" w:rsidRPr="002D2326" w14:paraId="1858F372" w14:textId="77777777" w:rsidTr="00A06685">
        <w:tc>
          <w:tcPr>
            <w:tcW w:w="2689" w:type="dxa"/>
          </w:tcPr>
          <w:p w14:paraId="03C59C8E" w14:textId="77777777" w:rsidR="00744F3A" w:rsidRPr="002D2326" w:rsidRDefault="00744F3A" w:rsidP="00A06685">
            <w:pPr>
              <w:ind w:right="283"/>
              <w:jc w:val="both"/>
            </w:pPr>
            <w:r w:rsidRPr="002D2326">
              <w:t>Data Source</w:t>
            </w:r>
          </w:p>
        </w:tc>
        <w:tc>
          <w:tcPr>
            <w:tcW w:w="6945" w:type="dxa"/>
          </w:tcPr>
          <w:p w14:paraId="4F13B573" w14:textId="77777777" w:rsidR="00744F3A" w:rsidRDefault="00744F3A" w:rsidP="00A06685">
            <w:r w:rsidRPr="002D2326">
              <w:t>Rwanda Education Statistics</w:t>
            </w:r>
          </w:p>
          <w:p w14:paraId="4224C9A7" w14:textId="77777777" w:rsidR="00744F3A" w:rsidRPr="002D2326" w:rsidRDefault="00744F3A" w:rsidP="00A06685"/>
        </w:tc>
      </w:tr>
      <w:tr w:rsidR="00744F3A" w:rsidRPr="002D2326" w14:paraId="375B769D" w14:textId="77777777" w:rsidTr="00A06685">
        <w:tc>
          <w:tcPr>
            <w:tcW w:w="2689" w:type="dxa"/>
          </w:tcPr>
          <w:p w14:paraId="278025D8" w14:textId="77777777" w:rsidR="00744F3A" w:rsidRDefault="00744F3A" w:rsidP="00A06685">
            <w:pPr>
              <w:ind w:right="283"/>
              <w:jc w:val="both"/>
            </w:pPr>
            <w:r>
              <w:t>Reporting Source</w:t>
            </w:r>
          </w:p>
          <w:p w14:paraId="7A38A99B" w14:textId="77777777" w:rsidR="00744F3A" w:rsidRPr="002D2326" w:rsidRDefault="00744F3A" w:rsidP="00A06685">
            <w:pPr>
              <w:ind w:right="283"/>
              <w:jc w:val="both"/>
            </w:pPr>
          </w:p>
        </w:tc>
        <w:tc>
          <w:tcPr>
            <w:tcW w:w="6945" w:type="dxa"/>
          </w:tcPr>
          <w:p w14:paraId="6ACF8CDA" w14:textId="77777777" w:rsidR="00744F3A" w:rsidRPr="002D2326" w:rsidRDefault="00744F3A" w:rsidP="00A06685">
            <w:r w:rsidRPr="002D2326">
              <w:t>Ministry of Education</w:t>
            </w:r>
          </w:p>
        </w:tc>
      </w:tr>
      <w:tr w:rsidR="00744F3A" w:rsidRPr="002D2326" w14:paraId="0BD7C086" w14:textId="77777777" w:rsidTr="00A06685">
        <w:tc>
          <w:tcPr>
            <w:tcW w:w="2689" w:type="dxa"/>
          </w:tcPr>
          <w:p w14:paraId="4AE242C5" w14:textId="77777777" w:rsidR="00744F3A" w:rsidRPr="002D2326" w:rsidRDefault="00744F3A" w:rsidP="00A06685">
            <w:pPr>
              <w:ind w:right="283"/>
              <w:jc w:val="both"/>
            </w:pPr>
            <w:r w:rsidRPr="002D2326">
              <w:t>Periodicity</w:t>
            </w:r>
          </w:p>
          <w:p w14:paraId="65286252" w14:textId="77777777" w:rsidR="00744F3A" w:rsidRPr="002D2326" w:rsidRDefault="00744F3A" w:rsidP="00A06685">
            <w:pPr>
              <w:ind w:right="283"/>
              <w:jc w:val="both"/>
            </w:pPr>
          </w:p>
        </w:tc>
        <w:tc>
          <w:tcPr>
            <w:tcW w:w="6945" w:type="dxa"/>
          </w:tcPr>
          <w:p w14:paraId="5950CD10" w14:textId="77777777" w:rsidR="00744F3A" w:rsidRPr="002D2326" w:rsidRDefault="00744F3A" w:rsidP="00A06685">
            <w:r w:rsidRPr="002D2326">
              <w:t>Annual</w:t>
            </w:r>
          </w:p>
        </w:tc>
      </w:tr>
      <w:tr w:rsidR="00744F3A" w:rsidRPr="002D2326" w14:paraId="5F1B5586" w14:textId="77777777" w:rsidTr="00A06685">
        <w:tc>
          <w:tcPr>
            <w:tcW w:w="2689" w:type="dxa"/>
          </w:tcPr>
          <w:p w14:paraId="6F0182C2" w14:textId="77777777" w:rsidR="00744F3A" w:rsidRPr="002D2326" w:rsidRDefault="00744F3A" w:rsidP="00A06685">
            <w:pPr>
              <w:ind w:right="283"/>
              <w:jc w:val="both"/>
            </w:pPr>
            <w:r w:rsidRPr="002D2326">
              <w:t>Earliest available data</w:t>
            </w:r>
          </w:p>
          <w:p w14:paraId="28024184" w14:textId="77777777" w:rsidR="00744F3A" w:rsidRPr="002D2326" w:rsidRDefault="00744F3A" w:rsidP="00A06685"/>
        </w:tc>
        <w:tc>
          <w:tcPr>
            <w:tcW w:w="6945" w:type="dxa"/>
          </w:tcPr>
          <w:p w14:paraId="7998344D" w14:textId="77777777" w:rsidR="00744F3A" w:rsidRPr="002D2326" w:rsidRDefault="00744F3A" w:rsidP="00A06685"/>
        </w:tc>
      </w:tr>
      <w:tr w:rsidR="00744F3A" w:rsidRPr="002D2326" w14:paraId="65113471" w14:textId="77777777" w:rsidTr="00A06685">
        <w:tc>
          <w:tcPr>
            <w:tcW w:w="2689" w:type="dxa"/>
          </w:tcPr>
          <w:p w14:paraId="36ACD0B8" w14:textId="77777777" w:rsidR="00744F3A" w:rsidRPr="002D2326" w:rsidRDefault="00744F3A" w:rsidP="00A06685">
            <w:pPr>
              <w:ind w:right="283"/>
              <w:jc w:val="both"/>
            </w:pPr>
            <w:r w:rsidRPr="002D2326">
              <w:t>Link to data source/ The text to show instead of the URL</w:t>
            </w:r>
          </w:p>
          <w:p w14:paraId="1ECFF0EC" w14:textId="77777777" w:rsidR="00744F3A" w:rsidRPr="002D2326" w:rsidRDefault="00744F3A" w:rsidP="00A06685">
            <w:pPr>
              <w:ind w:right="283"/>
              <w:jc w:val="both"/>
              <w:rPr>
                <w:lang w:val="en-US"/>
              </w:rPr>
            </w:pPr>
          </w:p>
        </w:tc>
        <w:tc>
          <w:tcPr>
            <w:tcW w:w="6945" w:type="dxa"/>
          </w:tcPr>
          <w:p w14:paraId="2A5A4B8D" w14:textId="77777777" w:rsidR="00744F3A" w:rsidRPr="002D2326" w:rsidRDefault="00744F3A" w:rsidP="00A06685">
            <w:r w:rsidRPr="002D2326">
              <w:t>http://mineduc.gov.rw/resource/statistics/statistical-year-books/</w:t>
            </w:r>
          </w:p>
        </w:tc>
      </w:tr>
      <w:tr w:rsidR="00744F3A" w:rsidRPr="002D2326" w14:paraId="6AA20D15" w14:textId="77777777" w:rsidTr="00A06685">
        <w:tc>
          <w:tcPr>
            <w:tcW w:w="2689" w:type="dxa"/>
          </w:tcPr>
          <w:p w14:paraId="6015B32F" w14:textId="77777777" w:rsidR="00744F3A" w:rsidRPr="002D2326" w:rsidRDefault="00744F3A" w:rsidP="00A06685">
            <w:pPr>
              <w:ind w:right="283"/>
              <w:jc w:val="both"/>
            </w:pPr>
            <w:r w:rsidRPr="002D2326">
              <w:t>Statistical classification</w:t>
            </w:r>
          </w:p>
          <w:p w14:paraId="3B87EDA3" w14:textId="77777777" w:rsidR="00744F3A" w:rsidRPr="002D2326" w:rsidRDefault="00744F3A" w:rsidP="00A06685"/>
        </w:tc>
        <w:tc>
          <w:tcPr>
            <w:tcW w:w="6945" w:type="dxa"/>
          </w:tcPr>
          <w:p w14:paraId="68B45EB4" w14:textId="77777777" w:rsidR="00744F3A" w:rsidRPr="002D2326" w:rsidRDefault="00744F3A" w:rsidP="00A06685"/>
        </w:tc>
      </w:tr>
      <w:tr w:rsidR="00744F3A" w:rsidRPr="002D2326" w14:paraId="033675A7" w14:textId="77777777" w:rsidTr="00A06685">
        <w:tc>
          <w:tcPr>
            <w:tcW w:w="2689" w:type="dxa"/>
          </w:tcPr>
          <w:p w14:paraId="65DCDBD5" w14:textId="77777777" w:rsidR="00744F3A" w:rsidRPr="002D2326" w:rsidRDefault="00744F3A" w:rsidP="00A06685">
            <w:pPr>
              <w:ind w:right="283"/>
              <w:jc w:val="both"/>
            </w:pPr>
            <w:r w:rsidRPr="002D2326">
              <w:t>Contact details</w:t>
            </w:r>
          </w:p>
          <w:p w14:paraId="64EA6839" w14:textId="77777777" w:rsidR="00744F3A" w:rsidRPr="002D2326" w:rsidRDefault="00744F3A" w:rsidP="00A06685">
            <w:pPr>
              <w:ind w:right="283"/>
              <w:jc w:val="both"/>
            </w:pPr>
          </w:p>
        </w:tc>
        <w:tc>
          <w:tcPr>
            <w:tcW w:w="6945" w:type="dxa"/>
          </w:tcPr>
          <w:p w14:paraId="0FAD377D" w14:textId="77777777" w:rsidR="00744F3A" w:rsidRPr="002D2326" w:rsidRDefault="00744F3A" w:rsidP="00A06685">
            <w:hyperlink r:id="rId62" w:tgtFrame="_blank" w:history="1">
              <w:r w:rsidRPr="003A424D">
                <w:rPr>
                  <w:rStyle w:val="Hyperlink"/>
                  <w:bCs/>
                  <w:color w:val="1155CC"/>
                  <w:szCs w:val="20"/>
                  <w:shd w:val="clear" w:color="auto" w:fill="FFFFFF"/>
                </w:rPr>
                <w:t>info@mineduc.gov.rw</w:t>
              </w:r>
            </w:hyperlink>
          </w:p>
        </w:tc>
      </w:tr>
      <w:tr w:rsidR="00744F3A" w:rsidRPr="002D2326" w14:paraId="58DCEBDF" w14:textId="77777777" w:rsidTr="00A06685">
        <w:tc>
          <w:tcPr>
            <w:tcW w:w="2689" w:type="dxa"/>
          </w:tcPr>
          <w:p w14:paraId="5B4C46D5" w14:textId="77777777" w:rsidR="00744F3A" w:rsidRPr="002D2326" w:rsidRDefault="00744F3A" w:rsidP="00A06685">
            <w:pPr>
              <w:ind w:right="283"/>
              <w:jc w:val="both"/>
            </w:pPr>
            <w:r w:rsidRPr="002D2326">
              <w:t>Other Information</w:t>
            </w:r>
          </w:p>
        </w:tc>
        <w:tc>
          <w:tcPr>
            <w:tcW w:w="6945" w:type="dxa"/>
          </w:tcPr>
          <w:p w14:paraId="184637F2" w14:textId="77777777" w:rsidR="00744F3A" w:rsidRPr="002D2326" w:rsidRDefault="00744F3A" w:rsidP="00A06685"/>
        </w:tc>
      </w:tr>
    </w:tbl>
    <w:p w14:paraId="2E51A341" w14:textId="77777777" w:rsidR="00744F3A" w:rsidRPr="002D2326" w:rsidRDefault="00744F3A" w:rsidP="00744F3A">
      <w:pPr>
        <w:rPr>
          <w:rFonts w:eastAsia="Times New Roman"/>
          <w:noProof/>
          <w:color w:val="2F5496" w:themeColor="accent1" w:themeShade="BF"/>
          <w:sz w:val="26"/>
          <w:szCs w:val="26"/>
        </w:rPr>
      </w:pPr>
    </w:p>
    <w:p w14:paraId="0CF0B4E8" w14:textId="77777777" w:rsidR="00744F3A" w:rsidRPr="002D2326" w:rsidRDefault="00744F3A" w:rsidP="00744F3A">
      <w:pPr>
        <w:pStyle w:val="Heading2"/>
        <w:numPr>
          <w:ilvl w:val="0"/>
          <w:numId w:val="0"/>
        </w:numPr>
        <w:ind w:left="576"/>
        <w:rPr>
          <w:rFonts w:ascii="Arial" w:hAnsi="Arial" w:cs="Arial"/>
        </w:rPr>
      </w:pPr>
      <w:r w:rsidRPr="002D2326">
        <w:rPr>
          <w:rFonts w:ascii="Arial" w:hAnsi="Arial" w:cs="Arial"/>
        </w:rPr>
        <w:t>5.1.1 Whether or not legal frameworks are in place to promote, enforce and monitor equality and non-discrimination on the basis of sex</w:t>
      </w:r>
      <w:bookmarkEnd w:id="52"/>
      <w:bookmarkEnd w:id="53"/>
    </w:p>
    <w:tbl>
      <w:tblPr>
        <w:tblStyle w:val="TableGrid"/>
        <w:tblW w:w="9634" w:type="dxa"/>
        <w:tblLook w:val="04A0" w:firstRow="1" w:lastRow="0" w:firstColumn="1" w:lastColumn="0" w:noHBand="0" w:noVBand="1"/>
      </w:tblPr>
      <w:tblGrid>
        <w:gridCol w:w="2689"/>
        <w:gridCol w:w="6945"/>
      </w:tblGrid>
      <w:tr w:rsidR="00744F3A" w:rsidRPr="002D2326" w14:paraId="6D210EB8"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0958D5E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0133D3D" w14:textId="77777777" w:rsidR="00744F3A" w:rsidRPr="002D2326" w:rsidRDefault="00744F3A" w:rsidP="00A06685"/>
        </w:tc>
      </w:tr>
      <w:tr w:rsidR="00744F3A" w:rsidRPr="002D2326" w14:paraId="30DB5346" w14:textId="77777777" w:rsidTr="00A06685">
        <w:tc>
          <w:tcPr>
            <w:tcW w:w="2689" w:type="dxa"/>
            <w:tcBorders>
              <w:top w:val="single" w:sz="4" w:space="0" w:color="auto"/>
              <w:left w:val="single" w:sz="4" w:space="0" w:color="auto"/>
              <w:bottom w:val="single" w:sz="4" w:space="0" w:color="auto"/>
              <w:right w:val="single" w:sz="4" w:space="0" w:color="auto"/>
            </w:tcBorders>
          </w:tcPr>
          <w:p w14:paraId="283EA693" w14:textId="77777777" w:rsidR="00744F3A" w:rsidRPr="002D2326" w:rsidRDefault="00744F3A" w:rsidP="00A06685">
            <w:pPr>
              <w:ind w:right="283"/>
              <w:jc w:val="both"/>
            </w:pPr>
            <w:r w:rsidRPr="002D2326">
              <w:t>Definition</w:t>
            </w:r>
          </w:p>
          <w:p w14:paraId="0689277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6BB3CA5" w14:textId="77777777" w:rsidR="00744F3A" w:rsidRPr="002D2326" w:rsidRDefault="00744F3A" w:rsidP="00A06685">
            <w:r w:rsidRPr="002D2326">
              <w:t>Existing legal framework :</w:t>
            </w:r>
          </w:p>
          <w:p w14:paraId="681265EC" w14:textId="77777777" w:rsidR="00744F3A" w:rsidRPr="002D2326" w:rsidRDefault="00744F3A" w:rsidP="00A06685">
            <w:r w:rsidRPr="002D2326">
              <w:t>*CEDAW,</w:t>
            </w:r>
          </w:p>
          <w:p w14:paraId="24DD02BA" w14:textId="77777777" w:rsidR="00744F3A" w:rsidRPr="002D2326" w:rsidRDefault="00744F3A" w:rsidP="00A06685">
            <w:r w:rsidRPr="002D2326">
              <w:t>*Maputo Protocol,</w:t>
            </w:r>
          </w:p>
          <w:p w14:paraId="4DBE53F0" w14:textId="77777777" w:rsidR="00744F3A" w:rsidRPr="002D2326" w:rsidRDefault="00744F3A" w:rsidP="00A06685">
            <w:r w:rsidRPr="002D2326">
              <w:lastRenderedPageBreak/>
              <w:t>*AU solemn Declaration on gender equality in Africa,</w:t>
            </w:r>
          </w:p>
          <w:p w14:paraId="19A70B23" w14:textId="77777777" w:rsidR="00744F3A" w:rsidRPr="002D2326" w:rsidRDefault="00744F3A" w:rsidP="00A06685">
            <w:r w:rsidRPr="002D2326">
              <w:t>*Beijing Declaration (1995)</w:t>
            </w:r>
          </w:p>
          <w:p w14:paraId="3862F53D" w14:textId="77777777" w:rsidR="00744F3A" w:rsidRPr="002D2326" w:rsidRDefault="00744F3A" w:rsidP="00A06685">
            <w:r w:rsidRPr="002D2326">
              <w:t>*2015 revised constitution,</w:t>
            </w:r>
          </w:p>
          <w:p w14:paraId="4766EF7D" w14:textId="77777777" w:rsidR="00744F3A" w:rsidRPr="002D2326" w:rsidRDefault="00744F3A" w:rsidP="00A06685">
            <w:r w:rsidRPr="002D2326">
              <w:t>*New 2016 succession law,</w:t>
            </w:r>
          </w:p>
          <w:p w14:paraId="52FE6F71" w14:textId="77777777" w:rsidR="00744F3A" w:rsidRPr="002D2326" w:rsidRDefault="00744F3A" w:rsidP="00A06685">
            <w:r w:rsidRPr="002D2326">
              <w:t>*Land Law (2013),</w:t>
            </w:r>
          </w:p>
          <w:p w14:paraId="06062483" w14:textId="77777777" w:rsidR="00744F3A" w:rsidRPr="002D2326" w:rsidRDefault="00744F3A" w:rsidP="00A06685">
            <w:r w:rsidRPr="002D2326">
              <w:t>*Penal code (2012)</w:t>
            </w:r>
          </w:p>
          <w:p w14:paraId="34B35CA1" w14:textId="77777777" w:rsidR="00744F3A" w:rsidRPr="002D2326" w:rsidRDefault="00744F3A" w:rsidP="00A06685">
            <w:r w:rsidRPr="002D2326">
              <w:t>*Anti-GBV Law (2008),</w:t>
            </w:r>
          </w:p>
          <w:p w14:paraId="5FF55850" w14:textId="77777777" w:rsidR="00744F3A" w:rsidRPr="002D2326" w:rsidRDefault="00744F3A" w:rsidP="00A06685">
            <w:r w:rsidRPr="002D2326">
              <w:t>*Family policy (2005)</w:t>
            </w:r>
          </w:p>
          <w:p w14:paraId="6249EE5F" w14:textId="77777777" w:rsidR="00744F3A" w:rsidRPr="002D2326" w:rsidRDefault="00744F3A" w:rsidP="00A06685">
            <w:r w:rsidRPr="002D2326">
              <w:t>*Labor Law (2009),</w:t>
            </w:r>
          </w:p>
          <w:p w14:paraId="494A8F46" w14:textId="77777777" w:rsidR="00744F3A" w:rsidRPr="002D2326" w:rsidRDefault="00744F3A" w:rsidP="00A06685">
            <w:r w:rsidRPr="002D2326">
              <w:t>*Gender Policy (2010)</w:t>
            </w:r>
          </w:p>
          <w:p w14:paraId="4C674553" w14:textId="77777777" w:rsidR="00744F3A" w:rsidRPr="002D2326" w:rsidRDefault="00744F3A" w:rsidP="00A06685">
            <w:r w:rsidRPr="002D2326">
              <w:t>*Policy against GBV (2</w:t>
            </w:r>
          </w:p>
        </w:tc>
      </w:tr>
      <w:tr w:rsidR="00744F3A" w:rsidRPr="002D2326" w14:paraId="490F230F" w14:textId="77777777" w:rsidTr="00A06685">
        <w:tc>
          <w:tcPr>
            <w:tcW w:w="2689" w:type="dxa"/>
            <w:tcBorders>
              <w:top w:val="single" w:sz="4" w:space="0" w:color="auto"/>
              <w:left w:val="single" w:sz="4" w:space="0" w:color="auto"/>
              <w:bottom w:val="single" w:sz="4" w:space="0" w:color="auto"/>
              <w:right w:val="single" w:sz="4" w:space="0" w:color="auto"/>
            </w:tcBorders>
          </w:tcPr>
          <w:p w14:paraId="69168143" w14:textId="77777777" w:rsidR="00744F3A" w:rsidRPr="002D2326" w:rsidRDefault="00744F3A" w:rsidP="00A06685">
            <w:pPr>
              <w:ind w:right="283"/>
              <w:jc w:val="both"/>
            </w:pPr>
            <w:r w:rsidRPr="002D2326">
              <w:lastRenderedPageBreak/>
              <w:t>Geographic coverage</w:t>
            </w:r>
          </w:p>
          <w:p w14:paraId="1F69E99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D322DAD" w14:textId="77777777" w:rsidR="00744F3A" w:rsidRPr="002D2326" w:rsidRDefault="00744F3A" w:rsidP="00A06685"/>
        </w:tc>
      </w:tr>
      <w:tr w:rsidR="00744F3A" w:rsidRPr="002D2326" w14:paraId="0F3B4DBC" w14:textId="77777777" w:rsidTr="00A06685">
        <w:tc>
          <w:tcPr>
            <w:tcW w:w="2689" w:type="dxa"/>
            <w:tcBorders>
              <w:top w:val="single" w:sz="4" w:space="0" w:color="auto"/>
              <w:left w:val="single" w:sz="4" w:space="0" w:color="auto"/>
              <w:bottom w:val="single" w:sz="4" w:space="0" w:color="auto"/>
              <w:right w:val="single" w:sz="4" w:space="0" w:color="auto"/>
            </w:tcBorders>
          </w:tcPr>
          <w:p w14:paraId="64C0CECA" w14:textId="77777777" w:rsidR="00744F3A" w:rsidRPr="002D2326" w:rsidRDefault="00744F3A" w:rsidP="00A06685">
            <w:pPr>
              <w:ind w:right="283"/>
              <w:jc w:val="both"/>
            </w:pPr>
          </w:p>
          <w:p w14:paraId="53C9FB24" w14:textId="77777777" w:rsidR="00744F3A" w:rsidRPr="002D2326" w:rsidRDefault="00744F3A" w:rsidP="00A06685">
            <w:pPr>
              <w:ind w:right="283"/>
              <w:jc w:val="both"/>
            </w:pPr>
            <w:r w:rsidRPr="002D2326">
              <w:t>Unit of Measurement</w:t>
            </w:r>
          </w:p>
          <w:p w14:paraId="06B4732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3B2D8FD" w14:textId="77777777" w:rsidR="00744F3A" w:rsidRPr="002D2326" w:rsidRDefault="00744F3A" w:rsidP="00A06685"/>
        </w:tc>
      </w:tr>
      <w:tr w:rsidR="00744F3A" w:rsidRPr="002D2326" w14:paraId="73871EE0" w14:textId="77777777" w:rsidTr="00A06685">
        <w:tc>
          <w:tcPr>
            <w:tcW w:w="2689" w:type="dxa"/>
            <w:tcBorders>
              <w:top w:val="single" w:sz="4" w:space="0" w:color="auto"/>
              <w:left w:val="single" w:sz="4" w:space="0" w:color="auto"/>
              <w:bottom w:val="single" w:sz="4" w:space="0" w:color="auto"/>
              <w:right w:val="single" w:sz="4" w:space="0" w:color="auto"/>
            </w:tcBorders>
          </w:tcPr>
          <w:p w14:paraId="7121E762" w14:textId="77777777" w:rsidR="00744F3A" w:rsidRPr="002D2326" w:rsidRDefault="00744F3A" w:rsidP="00A06685">
            <w:pPr>
              <w:ind w:right="283"/>
              <w:jc w:val="both"/>
            </w:pPr>
            <w:r w:rsidRPr="002D2326">
              <w:t>Computation method</w:t>
            </w:r>
          </w:p>
          <w:p w14:paraId="3CB67C6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FCE9717" w14:textId="77777777" w:rsidR="00744F3A" w:rsidRPr="002D2326" w:rsidRDefault="00744F3A" w:rsidP="00A06685"/>
        </w:tc>
      </w:tr>
      <w:tr w:rsidR="00744F3A" w:rsidRPr="002D2326" w14:paraId="10397474" w14:textId="77777777" w:rsidTr="00A06685">
        <w:tc>
          <w:tcPr>
            <w:tcW w:w="2689" w:type="dxa"/>
            <w:tcBorders>
              <w:top w:val="single" w:sz="4" w:space="0" w:color="auto"/>
              <w:left w:val="single" w:sz="4" w:space="0" w:color="auto"/>
              <w:bottom w:val="single" w:sz="4" w:space="0" w:color="auto"/>
              <w:right w:val="single" w:sz="4" w:space="0" w:color="auto"/>
            </w:tcBorders>
          </w:tcPr>
          <w:p w14:paraId="21B86931" w14:textId="77777777" w:rsidR="00744F3A" w:rsidRPr="002D2326" w:rsidRDefault="00744F3A" w:rsidP="00A06685">
            <w:pPr>
              <w:ind w:right="283"/>
              <w:jc w:val="both"/>
            </w:pPr>
            <w:r w:rsidRPr="002D2326">
              <w:t>Disaggregation</w:t>
            </w:r>
          </w:p>
          <w:p w14:paraId="3AA8535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69228F0" w14:textId="77777777" w:rsidR="00744F3A" w:rsidRPr="002D2326" w:rsidRDefault="00744F3A" w:rsidP="00744F3A">
            <w:pPr>
              <w:pStyle w:val="PlainText"/>
              <w:numPr>
                <w:ilvl w:val="0"/>
                <w:numId w:val="3"/>
              </w:numPr>
              <w:rPr>
                <w:rFonts w:ascii="Arial" w:hAnsi="Arial"/>
              </w:rPr>
            </w:pPr>
          </w:p>
        </w:tc>
      </w:tr>
      <w:tr w:rsidR="00744F3A" w:rsidRPr="002D2326" w14:paraId="384BB777" w14:textId="77777777" w:rsidTr="00A06685">
        <w:tc>
          <w:tcPr>
            <w:tcW w:w="2689" w:type="dxa"/>
            <w:tcBorders>
              <w:top w:val="single" w:sz="4" w:space="0" w:color="auto"/>
              <w:left w:val="single" w:sz="4" w:space="0" w:color="auto"/>
              <w:bottom w:val="single" w:sz="4" w:space="0" w:color="auto"/>
              <w:right w:val="single" w:sz="4" w:space="0" w:color="auto"/>
            </w:tcBorders>
          </w:tcPr>
          <w:p w14:paraId="073543E3" w14:textId="77777777" w:rsidR="00744F3A" w:rsidRPr="002D2326" w:rsidRDefault="00744F3A" w:rsidP="00A06685">
            <w:pPr>
              <w:ind w:right="283"/>
            </w:pPr>
            <w:r w:rsidRPr="002D2326">
              <w:t>Comments and limitations/ Other Information</w:t>
            </w:r>
          </w:p>
          <w:p w14:paraId="217A025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0B91AF3" w14:textId="77777777" w:rsidR="00744F3A" w:rsidRPr="002D2326" w:rsidRDefault="00744F3A" w:rsidP="00A06685"/>
        </w:tc>
      </w:tr>
      <w:tr w:rsidR="00744F3A" w:rsidRPr="002D2326" w14:paraId="5406DDD6"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BCA2C3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26102276" w14:textId="77777777" w:rsidR="00744F3A" w:rsidRPr="002D2326" w:rsidRDefault="00744F3A" w:rsidP="00A06685"/>
        </w:tc>
      </w:tr>
      <w:tr w:rsidR="00744F3A" w:rsidRPr="002D2326" w14:paraId="5C3BB3F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67933D5"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12C64B19" w14:textId="77777777" w:rsidR="00744F3A" w:rsidRPr="002D2326" w:rsidRDefault="00744F3A" w:rsidP="00A06685">
            <w:r w:rsidRPr="002D2326">
              <w:t>Whether or not legal frameworks are in place to promote, enforce and monitor equality and non-discrimination on the basis of sex</w:t>
            </w:r>
          </w:p>
        </w:tc>
      </w:tr>
      <w:tr w:rsidR="00744F3A" w:rsidRPr="002D2326" w14:paraId="3C7671F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973887B"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6047C5A7" w14:textId="77777777" w:rsidR="00744F3A" w:rsidRPr="002D2326" w:rsidRDefault="00744F3A" w:rsidP="00A06685">
            <w:pPr>
              <w:jc w:val="both"/>
            </w:pPr>
            <w:r w:rsidRPr="002D2326">
              <w:t>5.1.1</w:t>
            </w:r>
          </w:p>
        </w:tc>
      </w:tr>
      <w:tr w:rsidR="00744F3A" w:rsidRPr="002D2326" w14:paraId="6DB7540B" w14:textId="77777777" w:rsidTr="00A06685">
        <w:tc>
          <w:tcPr>
            <w:tcW w:w="2689" w:type="dxa"/>
            <w:tcBorders>
              <w:top w:val="single" w:sz="4" w:space="0" w:color="auto"/>
              <w:left w:val="single" w:sz="4" w:space="0" w:color="auto"/>
              <w:bottom w:val="single" w:sz="4" w:space="0" w:color="auto"/>
              <w:right w:val="single" w:sz="4" w:space="0" w:color="auto"/>
            </w:tcBorders>
          </w:tcPr>
          <w:p w14:paraId="26FE9920" w14:textId="77777777" w:rsidR="00744F3A" w:rsidRPr="002D2326" w:rsidRDefault="00744F3A" w:rsidP="00A06685">
            <w:r w:rsidRPr="002D2326">
              <w:t>Target Name</w:t>
            </w:r>
          </w:p>
          <w:p w14:paraId="1045214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471AE45B" w14:textId="77777777" w:rsidR="00744F3A" w:rsidRPr="002D2326" w:rsidRDefault="00744F3A" w:rsidP="00A06685">
            <w:r w:rsidRPr="002D2326">
              <w:t>End all forms of discrimination against all women and girls everywhere</w:t>
            </w:r>
          </w:p>
        </w:tc>
      </w:tr>
      <w:tr w:rsidR="00744F3A" w:rsidRPr="002D2326" w14:paraId="320CA89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D2013CC"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42A43EDE" w14:textId="77777777" w:rsidR="00744F3A" w:rsidRPr="002D2326" w:rsidRDefault="00744F3A" w:rsidP="00A06685">
            <w:r w:rsidRPr="002D2326">
              <w:t>5.1</w:t>
            </w:r>
          </w:p>
        </w:tc>
      </w:tr>
      <w:tr w:rsidR="00744F3A" w:rsidRPr="002D2326" w14:paraId="555A553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AAD39F8"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295BC01" w14:textId="77777777" w:rsidR="00744F3A" w:rsidRPr="002D2326" w:rsidRDefault="00744F3A" w:rsidP="00A06685"/>
        </w:tc>
      </w:tr>
      <w:tr w:rsidR="00744F3A" w:rsidRPr="002D2326" w14:paraId="571AF0F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583290C"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13CA6896" w14:textId="77777777" w:rsidR="00744F3A" w:rsidRPr="002D2326" w:rsidRDefault="00744F3A" w:rsidP="00A06685">
            <w:r w:rsidRPr="002D2326">
              <w:t>3</w:t>
            </w:r>
          </w:p>
        </w:tc>
      </w:tr>
      <w:tr w:rsidR="00744F3A" w:rsidRPr="002D2326" w14:paraId="184CCBD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F9A656E" w14:textId="77777777" w:rsidR="00744F3A" w:rsidRPr="002D2326" w:rsidRDefault="00744F3A" w:rsidP="00A06685">
            <w:pPr>
              <w:ind w:right="283"/>
              <w:jc w:val="both"/>
            </w:pPr>
            <w:r w:rsidRPr="002D2326">
              <w:lastRenderedPageBreak/>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21320DEC" w14:textId="77777777" w:rsidR="00744F3A" w:rsidRPr="002D2326" w:rsidRDefault="00744F3A" w:rsidP="00A06685">
            <w:pPr>
              <w:spacing w:after="300"/>
              <w:rPr>
                <w:color w:val="333333"/>
                <w:sz w:val="21"/>
                <w:szCs w:val="21"/>
              </w:rPr>
            </w:pPr>
            <w:r w:rsidRPr="002D2326">
              <w:rPr>
                <w:color w:val="333333"/>
                <w:sz w:val="21"/>
                <w:szCs w:val="21"/>
              </w:rPr>
              <w:br/>
              <w:t>UN Women, World Bank, OECD Development Centre</w:t>
            </w:r>
          </w:p>
        </w:tc>
      </w:tr>
      <w:tr w:rsidR="00744F3A" w:rsidRPr="002D2326" w14:paraId="48B8431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5358871" w14:textId="77777777" w:rsidR="00744F3A" w:rsidRPr="002D2326" w:rsidRDefault="00744F3A" w:rsidP="00A06685">
            <w:pPr>
              <w:ind w:right="283"/>
              <w:jc w:val="both"/>
              <w:rPr>
                <w:rStyle w:val="HeaderChar"/>
              </w:rPr>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01C048DF" w14:textId="77777777" w:rsidR="00744F3A" w:rsidRPr="002D2326" w:rsidRDefault="00744F3A" w:rsidP="00A06685">
            <w:pPr>
              <w:rPr>
                <w:rStyle w:val="HeaderChar"/>
              </w:rPr>
            </w:pPr>
            <w:hyperlink r:id="rId63" w:tgtFrame="_blank" w:history="1">
              <w:r w:rsidRPr="002D2326">
                <w:rPr>
                  <w:rStyle w:val="Hyperlink"/>
                </w:rPr>
                <w:t>United Nations Sustainable Development Goals Metadata (pdf 634kB)</w:t>
              </w:r>
            </w:hyperlink>
          </w:p>
        </w:tc>
      </w:tr>
      <w:tr w:rsidR="00744F3A" w:rsidRPr="002D2326" w14:paraId="1CE7A337"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FF3A0E7"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2070A7F2" w14:textId="77777777" w:rsidR="00744F3A" w:rsidRPr="002D2326" w:rsidRDefault="00744F3A" w:rsidP="00A06685"/>
        </w:tc>
      </w:tr>
      <w:tr w:rsidR="00744F3A" w:rsidRPr="002D2326" w14:paraId="132F5F67" w14:textId="77777777" w:rsidTr="00A06685">
        <w:tc>
          <w:tcPr>
            <w:tcW w:w="2689" w:type="dxa"/>
            <w:tcBorders>
              <w:top w:val="single" w:sz="4" w:space="0" w:color="auto"/>
              <w:left w:val="single" w:sz="4" w:space="0" w:color="auto"/>
              <w:bottom w:val="single" w:sz="4" w:space="0" w:color="auto"/>
              <w:right w:val="single" w:sz="4" w:space="0" w:color="auto"/>
            </w:tcBorders>
          </w:tcPr>
          <w:p w14:paraId="7D6D4693" w14:textId="77777777" w:rsidR="00744F3A" w:rsidRPr="002D2326" w:rsidRDefault="00744F3A" w:rsidP="00A06685">
            <w:pPr>
              <w:ind w:right="283"/>
              <w:jc w:val="both"/>
            </w:pPr>
            <w:r w:rsidRPr="002D2326">
              <w:t xml:space="preserve">Source Organization </w:t>
            </w:r>
          </w:p>
          <w:p w14:paraId="64396E2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A44F9CA" w14:textId="77777777" w:rsidR="00744F3A" w:rsidRPr="002D2326" w:rsidRDefault="00744F3A" w:rsidP="00A06685">
            <w:r w:rsidRPr="002D2326">
              <w:t>Ministry of Gender and Family Promotion (MIGEPROF)</w:t>
            </w:r>
          </w:p>
        </w:tc>
      </w:tr>
      <w:tr w:rsidR="00744F3A" w:rsidRPr="002D2326" w14:paraId="23B9C9C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B6B9B8E"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0A3B65B7" w14:textId="77777777" w:rsidR="00744F3A" w:rsidRPr="002D2326" w:rsidRDefault="00744F3A" w:rsidP="00A06685"/>
        </w:tc>
      </w:tr>
      <w:tr w:rsidR="00744F3A" w:rsidRPr="002D2326" w14:paraId="22E9B64C" w14:textId="77777777" w:rsidTr="00A06685">
        <w:tc>
          <w:tcPr>
            <w:tcW w:w="2689" w:type="dxa"/>
            <w:tcBorders>
              <w:top w:val="single" w:sz="4" w:space="0" w:color="auto"/>
              <w:left w:val="single" w:sz="4" w:space="0" w:color="auto"/>
              <w:bottom w:val="single" w:sz="4" w:space="0" w:color="auto"/>
              <w:right w:val="single" w:sz="4" w:space="0" w:color="auto"/>
            </w:tcBorders>
          </w:tcPr>
          <w:p w14:paraId="297E2518" w14:textId="77777777" w:rsidR="00744F3A" w:rsidRPr="002D2326" w:rsidRDefault="00744F3A" w:rsidP="00A06685">
            <w:r w:rsidRPr="002D2326">
              <w:t>Periodicity</w:t>
            </w:r>
          </w:p>
          <w:p w14:paraId="6761C8B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D5EA4EC" w14:textId="77777777" w:rsidR="00744F3A" w:rsidRPr="002D2326" w:rsidRDefault="00744F3A" w:rsidP="00A06685"/>
        </w:tc>
      </w:tr>
      <w:tr w:rsidR="00744F3A" w:rsidRPr="002D2326" w14:paraId="5B8F99C9" w14:textId="77777777" w:rsidTr="00A06685">
        <w:tc>
          <w:tcPr>
            <w:tcW w:w="2689" w:type="dxa"/>
            <w:tcBorders>
              <w:top w:val="single" w:sz="4" w:space="0" w:color="auto"/>
              <w:left w:val="single" w:sz="4" w:space="0" w:color="auto"/>
              <w:bottom w:val="single" w:sz="4" w:space="0" w:color="auto"/>
              <w:right w:val="single" w:sz="4" w:space="0" w:color="auto"/>
            </w:tcBorders>
          </w:tcPr>
          <w:p w14:paraId="7B033CCD" w14:textId="77777777" w:rsidR="00744F3A" w:rsidRPr="002D2326" w:rsidRDefault="00744F3A" w:rsidP="00A06685">
            <w:pPr>
              <w:ind w:right="283"/>
              <w:jc w:val="both"/>
            </w:pPr>
            <w:r w:rsidRPr="002D2326">
              <w:t>Earliest available data</w:t>
            </w:r>
          </w:p>
          <w:p w14:paraId="4640715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14913F6" w14:textId="77777777" w:rsidR="00744F3A" w:rsidRPr="002D2326" w:rsidRDefault="00744F3A" w:rsidP="00A06685"/>
        </w:tc>
      </w:tr>
      <w:tr w:rsidR="00744F3A" w:rsidRPr="002D2326" w14:paraId="7B4A2831" w14:textId="77777777" w:rsidTr="00A06685">
        <w:tc>
          <w:tcPr>
            <w:tcW w:w="2689" w:type="dxa"/>
            <w:tcBorders>
              <w:top w:val="single" w:sz="4" w:space="0" w:color="auto"/>
              <w:left w:val="single" w:sz="4" w:space="0" w:color="auto"/>
              <w:bottom w:val="single" w:sz="4" w:space="0" w:color="auto"/>
              <w:right w:val="single" w:sz="4" w:space="0" w:color="auto"/>
            </w:tcBorders>
          </w:tcPr>
          <w:p w14:paraId="2F0B908F" w14:textId="77777777" w:rsidR="00744F3A" w:rsidRPr="002D2326" w:rsidRDefault="00744F3A" w:rsidP="00A06685">
            <w:pPr>
              <w:ind w:right="283"/>
              <w:jc w:val="both"/>
            </w:pPr>
            <w:r w:rsidRPr="002D2326">
              <w:t>Link to data source/ The text to show instead of the URL</w:t>
            </w:r>
          </w:p>
          <w:p w14:paraId="69B57DF0"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72AD3EAB" w14:textId="77777777" w:rsidR="00744F3A" w:rsidRPr="002D2326" w:rsidRDefault="00744F3A" w:rsidP="00A06685"/>
        </w:tc>
      </w:tr>
      <w:tr w:rsidR="00744F3A" w:rsidRPr="002D2326" w14:paraId="6D246F93" w14:textId="77777777" w:rsidTr="00A06685">
        <w:tc>
          <w:tcPr>
            <w:tcW w:w="2689" w:type="dxa"/>
            <w:tcBorders>
              <w:top w:val="single" w:sz="4" w:space="0" w:color="auto"/>
              <w:left w:val="single" w:sz="4" w:space="0" w:color="auto"/>
              <w:bottom w:val="single" w:sz="4" w:space="0" w:color="auto"/>
              <w:right w:val="single" w:sz="4" w:space="0" w:color="auto"/>
            </w:tcBorders>
          </w:tcPr>
          <w:p w14:paraId="66F4EC97" w14:textId="77777777" w:rsidR="00744F3A" w:rsidRPr="002D2326" w:rsidRDefault="00744F3A" w:rsidP="00A06685">
            <w:pPr>
              <w:ind w:right="283"/>
              <w:jc w:val="both"/>
            </w:pPr>
            <w:r w:rsidRPr="002D2326">
              <w:t>Release date</w:t>
            </w:r>
          </w:p>
          <w:p w14:paraId="5D25426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9708828" w14:textId="77777777" w:rsidR="00744F3A" w:rsidRPr="002D2326" w:rsidRDefault="00744F3A" w:rsidP="00A06685"/>
        </w:tc>
      </w:tr>
      <w:tr w:rsidR="00744F3A" w:rsidRPr="002D2326" w14:paraId="3597D1D1" w14:textId="77777777" w:rsidTr="00A06685">
        <w:tc>
          <w:tcPr>
            <w:tcW w:w="2689" w:type="dxa"/>
            <w:tcBorders>
              <w:top w:val="single" w:sz="4" w:space="0" w:color="auto"/>
              <w:left w:val="single" w:sz="4" w:space="0" w:color="auto"/>
              <w:bottom w:val="single" w:sz="4" w:space="0" w:color="auto"/>
              <w:right w:val="single" w:sz="4" w:space="0" w:color="auto"/>
            </w:tcBorders>
          </w:tcPr>
          <w:p w14:paraId="29D93CC9" w14:textId="77777777" w:rsidR="00744F3A" w:rsidRPr="002D2326" w:rsidRDefault="00744F3A" w:rsidP="00A06685">
            <w:pPr>
              <w:ind w:right="283"/>
              <w:jc w:val="both"/>
            </w:pPr>
            <w:r w:rsidRPr="002D2326">
              <w:t>Next release date</w:t>
            </w:r>
          </w:p>
          <w:p w14:paraId="0DFDB18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8905EF5" w14:textId="77777777" w:rsidR="00744F3A" w:rsidRPr="002D2326" w:rsidRDefault="00744F3A" w:rsidP="00A06685"/>
        </w:tc>
      </w:tr>
      <w:tr w:rsidR="00744F3A" w:rsidRPr="002D2326" w14:paraId="44F059E1" w14:textId="77777777" w:rsidTr="00A06685">
        <w:tc>
          <w:tcPr>
            <w:tcW w:w="2689" w:type="dxa"/>
            <w:tcBorders>
              <w:top w:val="single" w:sz="4" w:space="0" w:color="auto"/>
              <w:left w:val="single" w:sz="4" w:space="0" w:color="auto"/>
              <w:bottom w:val="single" w:sz="4" w:space="0" w:color="auto"/>
              <w:right w:val="single" w:sz="4" w:space="0" w:color="auto"/>
            </w:tcBorders>
          </w:tcPr>
          <w:p w14:paraId="1C591F96" w14:textId="77777777" w:rsidR="00744F3A" w:rsidRPr="002D2326" w:rsidRDefault="00744F3A" w:rsidP="00A06685">
            <w:pPr>
              <w:ind w:right="283"/>
              <w:jc w:val="both"/>
            </w:pPr>
            <w:r w:rsidRPr="002D2326">
              <w:t>Statistical classification</w:t>
            </w:r>
          </w:p>
          <w:p w14:paraId="221D7D1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05556D0" w14:textId="77777777" w:rsidR="00744F3A" w:rsidRPr="002D2326" w:rsidRDefault="00744F3A" w:rsidP="00A06685"/>
        </w:tc>
      </w:tr>
      <w:tr w:rsidR="00744F3A" w:rsidRPr="002D2326" w14:paraId="2076297D" w14:textId="77777777" w:rsidTr="00A06685">
        <w:tc>
          <w:tcPr>
            <w:tcW w:w="2689" w:type="dxa"/>
            <w:tcBorders>
              <w:top w:val="single" w:sz="4" w:space="0" w:color="auto"/>
              <w:left w:val="single" w:sz="4" w:space="0" w:color="auto"/>
              <w:bottom w:val="single" w:sz="4" w:space="0" w:color="auto"/>
              <w:right w:val="single" w:sz="4" w:space="0" w:color="auto"/>
            </w:tcBorders>
          </w:tcPr>
          <w:p w14:paraId="53B4F14B" w14:textId="77777777" w:rsidR="00744F3A" w:rsidRPr="002D2326" w:rsidRDefault="00744F3A" w:rsidP="00A06685">
            <w:pPr>
              <w:ind w:right="283"/>
              <w:jc w:val="both"/>
            </w:pPr>
            <w:r w:rsidRPr="002D2326">
              <w:t>Contact details</w:t>
            </w:r>
          </w:p>
          <w:p w14:paraId="5F999AF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2DA0172" w14:textId="77777777" w:rsidR="00744F3A" w:rsidRPr="002D2326" w:rsidRDefault="00744F3A" w:rsidP="00A06685"/>
        </w:tc>
      </w:tr>
      <w:tr w:rsidR="00744F3A" w:rsidRPr="002D2326" w14:paraId="4F5122D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022674A"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2E17BA3" w14:textId="77777777" w:rsidR="00744F3A" w:rsidRPr="002D2326" w:rsidRDefault="00744F3A" w:rsidP="00A06685"/>
        </w:tc>
      </w:tr>
    </w:tbl>
    <w:p w14:paraId="76B33B7E" w14:textId="77777777" w:rsidR="00744F3A" w:rsidRPr="002D2326" w:rsidRDefault="00744F3A" w:rsidP="00744F3A"/>
    <w:p w14:paraId="54FE4E5A" w14:textId="77777777" w:rsidR="00744F3A" w:rsidRPr="002D2326" w:rsidRDefault="00744F3A" w:rsidP="00744F3A">
      <w:pPr>
        <w:pStyle w:val="Heading2"/>
        <w:numPr>
          <w:ilvl w:val="0"/>
          <w:numId w:val="0"/>
        </w:numPr>
        <w:ind w:left="576"/>
        <w:rPr>
          <w:rFonts w:ascii="Arial" w:hAnsi="Arial" w:cs="Arial"/>
        </w:rPr>
      </w:pPr>
      <w:bookmarkStart w:id="54" w:name="_Toc517414072"/>
      <w:bookmarkStart w:id="55" w:name="_Toc533147122"/>
      <w:r w:rsidRPr="002D2326">
        <w:rPr>
          <w:rFonts w:ascii="Arial" w:hAnsi="Arial" w:cs="Arial"/>
        </w:rPr>
        <w:t>5</w:t>
      </w:r>
      <w:bookmarkStart w:id="56" w:name="_Hlk524951754"/>
      <w:r w:rsidRPr="002D2326">
        <w:rPr>
          <w:rFonts w:ascii="Arial" w:hAnsi="Arial" w:cs="Arial"/>
        </w:rPr>
        <w:t>.2.1 Proportion of ever-partnered women and girls aged 15 years and older subjected to physical, sexual or psychological violence by a current or former intimate partner in the previous 12 months, by form of violence and by age</w:t>
      </w:r>
      <w:bookmarkEnd w:id="54"/>
      <w:bookmarkEnd w:id="55"/>
    </w:p>
    <w:tbl>
      <w:tblPr>
        <w:tblStyle w:val="TableGrid"/>
        <w:tblW w:w="9634" w:type="dxa"/>
        <w:tblLook w:val="04A0" w:firstRow="1" w:lastRow="0" w:firstColumn="1" w:lastColumn="0" w:noHBand="0" w:noVBand="1"/>
      </w:tblPr>
      <w:tblGrid>
        <w:gridCol w:w="2689"/>
        <w:gridCol w:w="6945"/>
      </w:tblGrid>
      <w:tr w:rsidR="00744F3A" w:rsidRPr="002D2326" w14:paraId="31072963"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B10BD0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0C3038FE" w14:textId="77777777" w:rsidR="00744F3A" w:rsidRPr="002D2326" w:rsidRDefault="00744F3A" w:rsidP="00A06685"/>
        </w:tc>
      </w:tr>
      <w:tr w:rsidR="00744F3A" w:rsidRPr="002D2326" w14:paraId="107FCB5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ACB8EE2" w14:textId="77777777" w:rsidR="00744F3A" w:rsidRPr="002D2326" w:rsidRDefault="00744F3A" w:rsidP="00A06685">
            <w:pPr>
              <w:ind w:right="283"/>
              <w:jc w:val="both"/>
            </w:pPr>
            <w:r w:rsidRPr="002D2326">
              <w:t>Indicator Available</w:t>
            </w:r>
          </w:p>
        </w:tc>
        <w:tc>
          <w:tcPr>
            <w:tcW w:w="6945" w:type="dxa"/>
            <w:tcBorders>
              <w:top w:val="single" w:sz="4" w:space="0" w:color="auto"/>
              <w:left w:val="single" w:sz="4" w:space="0" w:color="auto"/>
              <w:bottom w:val="single" w:sz="4" w:space="0" w:color="auto"/>
              <w:right w:val="single" w:sz="4" w:space="0" w:color="auto"/>
            </w:tcBorders>
            <w:hideMark/>
          </w:tcPr>
          <w:p w14:paraId="6E355EB9" w14:textId="77777777" w:rsidR="00744F3A" w:rsidRPr="002D2326" w:rsidRDefault="00744F3A" w:rsidP="00A06685">
            <w:r w:rsidRPr="002D2326">
              <w:t xml:space="preserve">Percentage of ever-married women age 15-49 </w:t>
            </w:r>
            <w:r>
              <w:t xml:space="preserve">years </w:t>
            </w:r>
            <w:r w:rsidRPr="002D2326">
              <w:t>who have experienced various forms of violence ever or in the 12 months preceding the survey committed by their husband/partner</w:t>
            </w:r>
          </w:p>
        </w:tc>
      </w:tr>
      <w:tr w:rsidR="00744F3A" w:rsidRPr="002D2326" w14:paraId="42EA8AEA" w14:textId="77777777" w:rsidTr="00A06685">
        <w:tc>
          <w:tcPr>
            <w:tcW w:w="2689" w:type="dxa"/>
            <w:tcBorders>
              <w:top w:val="single" w:sz="4" w:space="0" w:color="auto"/>
              <w:left w:val="single" w:sz="4" w:space="0" w:color="auto"/>
              <w:bottom w:val="single" w:sz="4" w:space="0" w:color="auto"/>
              <w:right w:val="single" w:sz="4" w:space="0" w:color="auto"/>
            </w:tcBorders>
          </w:tcPr>
          <w:p w14:paraId="11A8338E" w14:textId="77777777" w:rsidR="00744F3A" w:rsidRPr="002D2326" w:rsidRDefault="00744F3A" w:rsidP="00A06685">
            <w:pPr>
              <w:ind w:right="283"/>
              <w:jc w:val="both"/>
            </w:pPr>
            <w:r w:rsidRPr="002D2326">
              <w:lastRenderedPageBreak/>
              <w:t>Definition</w:t>
            </w:r>
          </w:p>
          <w:p w14:paraId="7CCE807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9241434" w14:textId="77777777" w:rsidR="00744F3A" w:rsidRDefault="00744F3A" w:rsidP="00A06685">
            <w:r>
              <w:t xml:space="preserve">This indicator measures the percentage of ever-married women and girls aged </w:t>
            </w:r>
            <w:r w:rsidRPr="002D2326">
              <w:t xml:space="preserve">15-49 </w:t>
            </w:r>
            <w:r>
              <w:t>years who have experienced spousal physical, sexual or psychological violence in the previous 12 months.</w:t>
            </w:r>
          </w:p>
          <w:p w14:paraId="1827CBCF" w14:textId="77777777" w:rsidR="00744F3A" w:rsidRDefault="00744F3A" w:rsidP="00A06685"/>
          <w:p w14:paraId="49C29186" w14:textId="77777777" w:rsidR="00744F3A" w:rsidRDefault="00744F3A" w:rsidP="00A06685">
            <w:r>
              <w:t xml:space="preserve">According to the UN Declaration on the Elimination of Violence against Women (1993),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Physical, sexual and psychological violence occurring in the family […]”. See here for full definition: </w:t>
            </w:r>
            <w:hyperlink r:id="rId64" w:history="1">
              <w:r w:rsidRPr="00932320">
                <w:rPr>
                  <w:rStyle w:val="Hyperlink"/>
                </w:rPr>
                <w:t>http://www.un.org/documents/ga/res/48/a48r104.htm</w:t>
              </w:r>
            </w:hyperlink>
          </w:p>
          <w:p w14:paraId="4855ACE7" w14:textId="77777777" w:rsidR="00744F3A" w:rsidRDefault="00744F3A" w:rsidP="00A06685"/>
          <w:p w14:paraId="19D6F0FD" w14:textId="77777777" w:rsidR="00744F3A" w:rsidRDefault="00744F3A" w:rsidP="00A06685"/>
          <w:p w14:paraId="65E7CFEE" w14:textId="77777777" w:rsidR="00744F3A" w:rsidRDefault="00744F3A" w:rsidP="00A06685">
            <w:r>
              <w:t xml:space="preserve">Intimate partner violence includes any abuse perpetrated by a current or former partner within the context of marriage, cohabitation or any other formal or informal union. </w:t>
            </w:r>
          </w:p>
          <w:p w14:paraId="0920DC3E" w14:textId="77777777" w:rsidR="00744F3A" w:rsidRDefault="00744F3A" w:rsidP="00A06685"/>
          <w:p w14:paraId="4CADF6E3" w14:textId="77777777" w:rsidR="00744F3A" w:rsidRDefault="00744F3A" w:rsidP="00A06685">
            <w:pPr>
              <w:jc w:val="both"/>
            </w:pPr>
            <w:r>
              <w:t xml:space="preserve">The different forms of violence included in the indicator are defined as follows: </w:t>
            </w:r>
          </w:p>
          <w:p w14:paraId="48E53D6D" w14:textId="77777777" w:rsidR="00744F3A" w:rsidRDefault="00744F3A" w:rsidP="00A06685">
            <w:pPr>
              <w:jc w:val="both"/>
            </w:pPr>
            <w:r>
              <w:t xml:space="preserve">1. Physical violence consists of acts aimed at physically hurting the victim and include, but are not limited to, pushing, grabbing, twisting the arm, pulling the hair, slapping, kicking, biting or hitting with the fist or object, trying to strangle or suffocate, burning or scalding on purpose, or threatening or attacking with some sort of weapon, gun or knife. </w:t>
            </w:r>
          </w:p>
          <w:p w14:paraId="1D726C12" w14:textId="77777777" w:rsidR="00744F3A" w:rsidRDefault="00744F3A" w:rsidP="00A06685">
            <w:pPr>
              <w:jc w:val="both"/>
            </w:pPr>
            <w:r>
              <w:t xml:space="preserve">2. Sexual violence is defined as any sort of harmful or unwanted sexual behaviour that is imposed on someone. It includes acts of abusive sexual contact, forced engagement in sexual acts, attempted or completed sexual acts without consent, incest, sexual harassment, etc. In intimate partner relationships, experiencing sexual violence is commonly defined as being forced to have sexual intercourse, having sexual intercourse out of fear for what the partner might do, and/or being forced to so something sexual that the woman considers humiliating or degrading. </w:t>
            </w:r>
          </w:p>
          <w:p w14:paraId="49A8B07A" w14:textId="77777777" w:rsidR="00744F3A" w:rsidRDefault="00744F3A" w:rsidP="00A06685">
            <w:pPr>
              <w:jc w:val="both"/>
            </w:pPr>
            <w:r>
              <w:t>3. Psychological violence includes a range of behaviours that encompass acts of emotional abuse and controlling behaviour. These often coexist with acts of physical and sexual violence by intimate partners and are acts of violence in themselves. For a more detailed definition of physical, sexual and psychological violence against women see Guidelines for Producing Statistics on Violence against Women- Statistical Surveys (UN, 2014).</w:t>
            </w:r>
          </w:p>
          <w:p w14:paraId="67870C2A" w14:textId="77777777" w:rsidR="00744F3A" w:rsidRPr="002D2326" w:rsidRDefault="00744F3A" w:rsidP="00A06685"/>
        </w:tc>
      </w:tr>
      <w:tr w:rsidR="00744F3A" w:rsidRPr="002D2326" w14:paraId="07A6F873" w14:textId="77777777" w:rsidTr="00A06685">
        <w:tc>
          <w:tcPr>
            <w:tcW w:w="2689" w:type="dxa"/>
            <w:tcBorders>
              <w:top w:val="single" w:sz="4" w:space="0" w:color="auto"/>
              <w:left w:val="single" w:sz="4" w:space="0" w:color="auto"/>
              <w:bottom w:val="single" w:sz="4" w:space="0" w:color="auto"/>
              <w:right w:val="single" w:sz="4" w:space="0" w:color="auto"/>
            </w:tcBorders>
          </w:tcPr>
          <w:p w14:paraId="3ADFFCD0" w14:textId="77777777" w:rsidR="00744F3A" w:rsidRPr="002D2326" w:rsidRDefault="00744F3A" w:rsidP="00A06685">
            <w:pPr>
              <w:ind w:right="283"/>
              <w:jc w:val="both"/>
            </w:pPr>
            <w:r w:rsidRPr="002D2326">
              <w:t>Geographic coverage</w:t>
            </w:r>
          </w:p>
          <w:p w14:paraId="3DF28E2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D4553A7" w14:textId="77777777" w:rsidR="00744F3A" w:rsidRPr="002D2326" w:rsidRDefault="00744F3A" w:rsidP="00A06685">
            <w:r w:rsidRPr="002D2326">
              <w:t>National</w:t>
            </w:r>
          </w:p>
        </w:tc>
      </w:tr>
      <w:tr w:rsidR="00744F3A" w:rsidRPr="002D2326" w14:paraId="6092D829" w14:textId="77777777" w:rsidTr="00A06685">
        <w:tc>
          <w:tcPr>
            <w:tcW w:w="2689" w:type="dxa"/>
            <w:tcBorders>
              <w:top w:val="single" w:sz="4" w:space="0" w:color="auto"/>
              <w:left w:val="single" w:sz="4" w:space="0" w:color="auto"/>
              <w:bottom w:val="single" w:sz="4" w:space="0" w:color="auto"/>
              <w:right w:val="single" w:sz="4" w:space="0" w:color="auto"/>
            </w:tcBorders>
          </w:tcPr>
          <w:p w14:paraId="2B9611E5" w14:textId="77777777" w:rsidR="00744F3A" w:rsidRPr="002D2326" w:rsidRDefault="00744F3A" w:rsidP="00A06685">
            <w:pPr>
              <w:ind w:right="283"/>
              <w:jc w:val="both"/>
            </w:pPr>
          </w:p>
          <w:p w14:paraId="373947EC" w14:textId="77777777" w:rsidR="00744F3A" w:rsidRPr="002D2326" w:rsidRDefault="00744F3A" w:rsidP="00A06685">
            <w:pPr>
              <w:ind w:right="283"/>
              <w:jc w:val="both"/>
            </w:pPr>
            <w:r w:rsidRPr="002D2326">
              <w:t>Unit of Measurement</w:t>
            </w:r>
          </w:p>
          <w:p w14:paraId="2B88F86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0ADA4AA" w14:textId="77777777" w:rsidR="00744F3A" w:rsidRPr="002D2326" w:rsidRDefault="00744F3A" w:rsidP="00A06685">
            <w:r w:rsidRPr="002D2326">
              <w:t>Percentage (%)</w:t>
            </w:r>
          </w:p>
        </w:tc>
      </w:tr>
      <w:tr w:rsidR="00744F3A" w:rsidRPr="002D2326" w14:paraId="09E10DE8" w14:textId="77777777" w:rsidTr="00A06685">
        <w:tc>
          <w:tcPr>
            <w:tcW w:w="2689" w:type="dxa"/>
            <w:tcBorders>
              <w:top w:val="single" w:sz="4" w:space="0" w:color="auto"/>
              <w:left w:val="single" w:sz="4" w:space="0" w:color="auto"/>
              <w:bottom w:val="single" w:sz="4" w:space="0" w:color="auto"/>
              <w:right w:val="single" w:sz="4" w:space="0" w:color="auto"/>
            </w:tcBorders>
          </w:tcPr>
          <w:p w14:paraId="7C7B84E4" w14:textId="77777777" w:rsidR="00744F3A" w:rsidRPr="002D2326" w:rsidRDefault="00744F3A" w:rsidP="00A06685">
            <w:pPr>
              <w:ind w:right="283"/>
              <w:jc w:val="both"/>
            </w:pPr>
            <w:r w:rsidRPr="002D2326">
              <w:lastRenderedPageBreak/>
              <w:t>Computation method</w:t>
            </w:r>
          </w:p>
          <w:p w14:paraId="29A6238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5ADBFE4" w14:textId="77777777" w:rsidR="00744F3A" w:rsidRPr="002D2326" w:rsidRDefault="00744F3A" w:rsidP="00A06685">
            <w:pPr>
              <w:jc w:val="both"/>
            </w:pPr>
            <w:r w:rsidRPr="002D2326">
              <w:t xml:space="preserve">This indicator calls for breakdown by form of violence and by age group and yields the following for each form of violence or forms of violence: </w:t>
            </w:r>
          </w:p>
          <w:p w14:paraId="55A78377" w14:textId="77777777" w:rsidR="00744F3A" w:rsidRPr="002D2326" w:rsidRDefault="00744F3A" w:rsidP="00A06685">
            <w:pPr>
              <w:jc w:val="both"/>
            </w:pPr>
          </w:p>
          <w:p w14:paraId="166B4CD1" w14:textId="77777777" w:rsidR="00744F3A" w:rsidRPr="002D2326" w:rsidRDefault="00744F3A" w:rsidP="00A06685">
            <w:pPr>
              <w:jc w:val="both"/>
            </w:pPr>
            <w:r w:rsidRPr="002D2326">
              <w:t>1. Physical violence: Number of ever-partnered women and girls (aged 15 years and above) who experience physical violence by a current or former intimate partner in the previous 12 months divided by the number of ever-partnered women and girls (aged 15 years and above) in the population multiplied by 100</w:t>
            </w:r>
          </w:p>
          <w:p w14:paraId="2D6EA693" w14:textId="77777777" w:rsidR="00744F3A" w:rsidRPr="002D2326" w:rsidRDefault="00744F3A" w:rsidP="00A06685">
            <w:pPr>
              <w:jc w:val="both"/>
            </w:pPr>
            <w:r w:rsidRPr="002D2326">
              <w:t xml:space="preserve">2. Sexual violence: Number of ever-partnered women and girls (aged 15 years and above) who experience sexual violence by a current or former intimate partner in the previous 12 months divided by the number of ever-partnered women and girls (aged 15 years and above) in the population multiplied by 100 3 </w:t>
            </w:r>
          </w:p>
          <w:p w14:paraId="08F9152C" w14:textId="77777777" w:rsidR="00744F3A" w:rsidRPr="002D2326" w:rsidRDefault="00744F3A" w:rsidP="00A06685">
            <w:pPr>
              <w:jc w:val="both"/>
            </w:pPr>
            <w:r w:rsidRPr="002D2326">
              <w:t xml:space="preserve">3. Psychological violence: Number of ever-partnered women and girls (aged 15 years and above) who experience psychological violence by a current or former intimate partner in the previous 12 months divided by the number of ever-partnered women and girls (aged 15 years and above) multiplied by 100 </w:t>
            </w:r>
          </w:p>
          <w:p w14:paraId="56ADDC33" w14:textId="77777777" w:rsidR="00744F3A" w:rsidRPr="002D2326" w:rsidRDefault="00744F3A" w:rsidP="00A06685">
            <w:pPr>
              <w:jc w:val="both"/>
            </w:pPr>
            <w:r w:rsidRPr="002D2326">
              <w:t xml:space="preserve">4. Any form of physical and/or sexual violence: Number of ever-partnered women and girls (aged 15 years and above) who experience physical and/or sexual violence by a current or former intimate partner in the previous 12 months divided by the number of ever-partnered women and girls (aged 15 years and above) multiplied by 100 </w:t>
            </w:r>
          </w:p>
          <w:p w14:paraId="66E5789A" w14:textId="77777777" w:rsidR="00744F3A" w:rsidRDefault="00744F3A" w:rsidP="00A06685">
            <w:pPr>
              <w:jc w:val="both"/>
            </w:pPr>
            <w:r w:rsidRPr="002D2326">
              <w:t>5. Any form of physical, sexual and/or psychological violence: Number of ever-partnered women and girls (aged 15 years and above) who experience physical, sexual and/or psychological violence by a current or former intimate partner in the previous 12 months divided by the number of ever-partnered women and girls (aged 15 years and above) multiplied by 100</w:t>
            </w:r>
          </w:p>
          <w:p w14:paraId="0C509140" w14:textId="77777777" w:rsidR="00744F3A" w:rsidRPr="002D2326" w:rsidRDefault="00744F3A" w:rsidP="00A06685">
            <w:pPr>
              <w:jc w:val="both"/>
            </w:pPr>
          </w:p>
        </w:tc>
      </w:tr>
      <w:tr w:rsidR="00744F3A" w:rsidRPr="002D2326" w14:paraId="649CBCAE" w14:textId="77777777" w:rsidTr="00A06685">
        <w:tc>
          <w:tcPr>
            <w:tcW w:w="2689" w:type="dxa"/>
            <w:tcBorders>
              <w:top w:val="single" w:sz="4" w:space="0" w:color="auto"/>
              <w:left w:val="single" w:sz="4" w:space="0" w:color="auto"/>
              <w:bottom w:val="single" w:sz="4" w:space="0" w:color="auto"/>
              <w:right w:val="single" w:sz="4" w:space="0" w:color="auto"/>
            </w:tcBorders>
          </w:tcPr>
          <w:p w14:paraId="19DF45F7" w14:textId="77777777" w:rsidR="00744F3A" w:rsidRPr="002D2326" w:rsidRDefault="00744F3A" w:rsidP="00A06685">
            <w:pPr>
              <w:ind w:right="283"/>
              <w:jc w:val="both"/>
            </w:pPr>
            <w:r w:rsidRPr="002D2326">
              <w:t>Disaggregation</w:t>
            </w:r>
          </w:p>
          <w:p w14:paraId="258BCF8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FA61E40" w14:textId="77777777" w:rsidR="00744F3A" w:rsidRPr="002D2326" w:rsidRDefault="00744F3A" w:rsidP="00744F3A">
            <w:pPr>
              <w:numPr>
                <w:ilvl w:val="0"/>
                <w:numId w:val="3"/>
              </w:numPr>
              <w:spacing w:after="0" w:line="240" w:lineRule="auto"/>
            </w:pPr>
            <w:r w:rsidRPr="002D2326">
              <w:t xml:space="preserve">Geographical: National, Province, </w:t>
            </w:r>
            <w:r>
              <w:t>R</w:t>
            </w:r>
            <w:r w:rsidRPr="002D2326">
              <w:t>esidence (Urban &amp; Rural)</w:t>
            </w:r>
          </w:p>
          <w:p w14:paraId="22E368C6" w14:textId="77777777" w:rsidR="00744F3A" w:rsidRPr="002D2326" w:rsidRDefault="00744F3A" w:rsidP="00744F3A">
            <w:pPr>
              <w:numPr>
                <w:ilvl w:val="0"/>
                <w:numId w:val="3"/>
              </w:numPr>
              <w:spacing w:after="0" w:line="240" w:lineRule="auto"/>
            </w:pPr>
            <w:r>
              <w:t>Age</w:t>
            </w:r>
          </w:p>
          <w:p w14:paraId="09374096" w14:textId="77777777" w:rsidR="00744F3A" w:rsidRPr="002D2326" w:rsidRDefault="00744F3A" w:rsidP="00744F3A">
            <w:pPr>
              <w:numPr>
                <w:ilvl w:val="0"/>
                <w:numId w:val="3"/>
              </w:numPr>
              <w:spacing w:after="0" w:line="240" w:lineRule="auto"/>
            </w:pPr>
            <w:r w:rsidRPr="002D2326">
              <w:t>Maternity status</w:t>
            </w:r>
          </w:p>
          <w:p w14:paraId="27B56700" w14:textId="77777777" w:rsidR="00744F3A" w:rsidRPr="00B9669F" w:rsidRDefault="00744F3A" w:rsidP="00744F3A">
            <w:pPr>
              <w:numPr>
                <w:ilvl w:val="0"/>
                <w:numId w:val="3"/>
              </w:numPr>
              <w:spacing w:after="0" w:line="240" w:lineRule="auto"/>
            </w:pPr>
            <w:r>
              <w:t>Number of living children</w:t>
            </w:r>
          </w:p>
          <w:p w14:paraId="753D40CA" w14:textId="77777777" w:rsidR="00744F3A" w:rsidRDefault="00744F3A" w:rsidP="00744F3A">
            <w:pPr>
              <w:numPr>
                <w:ilvl w:val="0"/>
                <w:numId w:val="3"/>
              </w:numPr>
              <w:spacing w:after="0" w:line="240" w:lineRule="auto"/>
            </w:pPr>
            <w:r>
              <w:t>Employment</w:t>
            </w:r>
          </w:p>
          <w:p w14:paraId="49EB84C3" w14:textId="77777777" w:rsidR="00744F3A" w:rsidRDefault="00744F3A" w:rsidP="00744F3A">
            <w:pPr>
              <w:numPr>
                <w:ilvl w:val="0"/>
                <w:numId w:val="3"/>
              </w:numPr>
              <w:spacing w:after="0" w:line="240" w:lineRule="auto"/>
            </w:pPr>
            <w:r>
              <w:t>Education</w:t>
            </w:r>
          </w:p>
          <w:p w14:paraId="6B50FE96" w14:textId="77777777" w:rsidR="00744F3A" w:rsidRDefault="00744F3A" w:rsidP="00744F3A">
            <w:pPr>
              <w:numPr>
                <w:ilvl w:val="0"/>
                <w:numId w:val="3"/>
              </w:numPr>
              <w:spacing w:after="0" w:line="240" w:lineRule="auto"/>
            </w:pPr>
            <w:r>
              <w:t>Wealth quintile</w:t>
            </w:r>
            <w:r w:rsidRPr="00B9669F">
              <w:t xml:space="preserve"> </w:t>
            </w:r>
          </w:p>
          <w:p w14:paraId="1D43A0DA" w14:textId="77777777" w:rsidR="00744F3A" w:rsidRPr="00B9669F" w:rsidRDefault="00744F3A" w:rsidP="00744F3A">
            <w:pPr>
              <w:numPr>
                <w:ilvl w:val="0"/>
                <w:numId w:val="3"/>
              </w:numPr>
              <w:spacing w:after="0" w:line="240" w:lineRule="auto"/>
            </w:pPr>
            <w:r w:rsidRPr="00B9669F">
              <w:t>By frequency of violence in the past 12 months preceding the survey (Often, Sometimes, Often or sometimes)</w:t>
            </w:r>
          </w:p>
          <w:p w14:paraId="467E9573" w14:textId="77777777" w:rsidR="00744F3A" w:rsidRPr="002D2326" w:rsidRDefault="00744F3A" w:rsidP="00744F3A">
            <w:pPr>
              <w:numPr>
                <w:ilvl w:val="0"/>
                <w:numId w:val="3"/>
              </w:numPr>
              <w:spacing w:after="0" w:line="240" w:lineRule="auto"/>
            </w:pPr>
            <w:r>
              <w:t>Religion</w:t>
            </w:r>
          </w:p>
          <w:p w14:paraId="013836D8" w14:textId="77777777" w:rsidR="00744F3A" w:rsidRPr="002D2326" w:rsidRDefault="00744F3A" w:rsidP="00A06685">
            <w:pPr>
              <w:ind w:left="360"/>
            </w:pPr>
          </w:p>
        </w:tc>
      </w:tr>
      <w:tr w:rsidR="00744F3A" w:rsidRPr="002D2326" w14:paraId="452E9F45" w14:textId="77777777" w:rsidTr="00A06685">
        <w:tc>
          <w:tcPr>
            <w:tcW w:w="2689" w:type="dxa"/>
            <w:tcBorders>
              <w:top w:val="single" w:sz="4" w:space="0" w:color="auto"/>
              <w:left w:val="single" w:sz="4" w:space="0" w:color="auto"/>
              <w:bottom w:val="single" w:sz="4" w:space="0" w:color="auto"/>
              <w:right w:val="single" w:sz="4" w:space="0" w:color="auto"/>
            </w:tcBorders>
          </w:tcPr>
          <w:p w14:paraId="6BFF5299" w14:textId="77777777" w:rsidR="00744F3A" w:rsidRPr="002D2326" w:rsidRDefault="00744F3A" w:rsidP="00A06685">
            <w:pPr>
              <w:ind w:right="283"/>
            </w:pPr>
            <w:r w:rsidRPr="002D2326">
              <w:t>Comments and limitations/ Other Information</w:t>
            </w:r>
          </w:p>
          <w:p w14:paraId="3D10B8C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58CCA03" w14:textId="77777777" w:rsidR="00744F3A" w:rsidRPr="002D2326" w:rsidRDefault="00744F3A" w:rsidP="00A06685"/>
        </w:tc>
      </w:tr>
      <w:tr w:rsidR="00744F3A" w:rsidRPr="002D2326" w14:paraId="4D9D1BD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8A0ED2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40B72898" w14:textId="77777777" w:rsidR="00744F3A" w:rsidRPr="002D2326" w:rsidRDefault="00744F3A" w:rsidP="00A06685"/>
        </w:tc>
      </w:tr>
      <w:tr w:rsidR="00744F3A" w:rsidRPr="002D2326" w14:paraId="69389D3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F430CE2" w14:textId="77777777" w:rsidR="00744F3A" w:rsidRPr="002D2326" w:rsidRDefault="00744F3A" w:rsidP="00A06685">
            <w:pPr>
              <w:ind w:right="283"/>
              <w:jc w:val="both"/>
            </w:pPr>
            <w:r w:rsidRPr="002D2326">
              <w:lastRenderedPageBreak/>
              <w:t>Indicator Name</w:t>
            </w:r>
          </w:p>
        </w:tc>
        <w:tc>
          <w:tcPr>
            <w:tcW w:w="6945" w:type="dxa"/>
            <w:tcBorders>
              <w:top w:val="single" w:sz="4" w:space="0" w:color="auto"/>
              <w:left w:val="single" w:sz="4" w:space="0" w:color="auto"/>
              <w:bottom w:val="single" w:sz="4" w:space="0" w:color="auto"/>
              <w:right w:val="single" w:sz="4" w:space="0" w:color="auto"/>
            </w:tcBorders>
            <w:hideMark/>
          </w:tcPr>
          <w:p w14:paraId="6A520FE4" w14:textId="77777777" w:rsidR="00744F3A" w:rsidRPr="002D2326" w:rsidRDefault="00744F3A" w:rsidP="00A06685">
            <w:pPr>
              <w:jc w:val="both"/>
            </w:pPr>
            <w:r w:rsidRPr="002D2326">
              <w:t>Proportion of ever-partnered women and girls aged 15 years and older subjected to physical, sexual or psychological violence by a current or former intimate partner in the previous 12 months, by form of violence and by age</w:t>
            </w:r>
          </w:p>
        </w:tc>
      </w:tr>
      <w:tr w:rsidR="00744F3A" w:rsidRPr="002D2326" w14:paraId="1C0F1F8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BF3CC00"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12E5FC5C" w14:textId="77777777" w:rsidR="00744F3A" w:rsidRPr="002D2326" w:rsidRDefault="00744F3A" w:rsidP="00A06685">
            <w:pPr>
              <w:jc w:val="both"/>
            </w:pPr>
            <w:r w:rsidRPr="002D2326">
              <w:t>5.2.1</w:t>
            </w:r>
          </w:p>
        </w:tc>
      </w:tr>
      <w:tr w:rsidR="00744F3A" w:rsidRPr="002D2326" w14:paraId="06AD2DE9" w14:textId="77777777" w:rsidTr="00A06685">
        <w:tc>
          <w:tcPr>
            <w:tcW w:w="2689" w:type="dxa"/>
            <w:tcBorders>
              <w:top w:val="single" w:sz="4" w:space="0" w:color="auto"/>
              <w:left w:val="single" w:sz="4" w:space="0" w:color="auto"/>
              <w:bottom w:val="single" w:sz="4" w:space="0" w:color="auto"/>
              <w:right w:val="single" w:sz="4" w:space="0" w:color="auto"/>
            </w:tcBorders>
          </w:tcPr>
          <w:p w14:paraId="0B394A2C" w14:textId="77777777" w:rsidR="00744F3A" w:rsidRPr="002D2326" w:rsidRDefault="00744F3A" w:rsidP="00A06685">
            <w:r w:rsidRPr="002D2326">
              <w:t>Target Name</w:t>
            </w:r>
          </w:p>
          <w:p w14:paraId="2FDF427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304B554" w14:textId="77777777" w:rsidR="00744F3A" w:rsidRPr="002D2326" w:rsidRDefault="00744F3A" w:rsidP="00A06685">
            <w:pPr>
              <w:jc w:val="both"/>
            </w:pPr>
            <w:r w:rsidRPr="002D2326">
              <w:t>Eliminate all forms of violence against all women and girls in the public and private spheres, including trafficking and sexual and other types of exploitation</w:t>
            </w:r>
          </w:p>
        </w:tc>
      </w:tr>
      <w:tr w:rsidR="00744F3A" w:rsidRPr="002D2326" w14:paraId="2068E10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CC707AE"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3A7E755A" w14:textId="77777777" w:rsidR="00744F3A" w:rsidRPr="002D2326" w:rsidRDefault="00744F3A" w:rsidP="00A06685">
            <w:pPr>
              <w:jc w:val="both"/>
            </w:pPr>
            <w:r w:rsidRPr="002D2326">
              <w:t>5.2</w:t>
            </w:r>
          </w:p>
        </w:tc>
      </w:tr>
      <w:tr w:rsidR="00744F3A" w:rsidRPr="002D2326" w14:paraId="1563430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28E8404"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hideMark/>
          </w:tcPr>
          <w:p w14:paraId="606B748E" w14:textId="77777777" w:rsidR="00744F3A" w:rsidRPr="002D2326" w:rsidRDefault="00744F3A" w:rsidP="00A06685">
            <w:pPr>
              <w:jc w:val="both"/>
            </w:pPr>
            <w:r w:rsidRPr="002D2326">
              <w:t>Proportion of ever-partnered women and girls aged 15 years and older subjected to physical, sexual or psychological violence by a current or former intimate partner in the previous 12 months, by form of violence and by age</w:t>
            </w:r>
          </w:p>
        </w:tc>
      </w:tr>
      <w:tr w:rsidR="00744F3A" w:rsidRPr="002D2326" w14:paraId="3AA7B83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C0F3C69"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0F8D4BF5" w14:textId="77777777" w:rsidR="00744F3A" w:rsidRPr="002D2326" w:rsidRDefault="00744F3A" w:rsidP="00A06685">
            <w:pPr>
              <w:jc w:val="both"/>
            </w:pPr>
            <w:r w:rsidRPr="002D2326">
              <w:t>2</w:t>
            </w:r>
          </w:p>
        </w:tc>
      </w:tr>
      <w:tr w:rsidR="00744F3A" w:rsidRPr="002D2326" w14:paraId="75F65AF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F53EBE1"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618CE9E8" w14:textId="77777777" w:rsidR="00744F3A" w:rsidRPr="002D2326" w:rsidRDefault="00744F3A" w:rsidP="00A06685">
            <w:pPr>
              <w:jc w:val="both"/>
            </w:pPr>
            <w:r w:rsidRPr="002D2326">
              <w:t>United Nations Children’s Fund (UNICEF) The United Nations Entity for Gender Equality and the Empowerment of Women (UN Women) United Nations Population Fund (UNFPA) World Health Organization (WHO) United Nations Office on Drugs and Crime (UNODC)</w:t>
            </w:r>
          </w:p>
        </w:tc>
      </w:tr>
      <w:tr w:rsidR="00744F3A" w:rsidRPr="002D2326" w14:paraId="67C563A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70BE4D0"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6E55AC71" w14:textId="77777777" w:rsidR="00744F3A" w:rsidRPr="002D2326" w:rsidRDefault="00744F3A" w:rsidP="00A06685">
            <w:pPr>
              <w:rPr>
                <w:rStyle w:val="HeaderChar"/>
              </w:rPr>
            </w:pPr>
            <w:hyperlink r:id="rId65" w:tgtFrame="_blank" w:history="1">
              <w:r w:rsidRPr="002D2326">
                <w:rPr>
                  <w:rStyle w:val="Hyperlink"/>
                </w:rPr>
                <w:t>United Nations Sustainable Development Goals Metadata (PDF 518 KB)</w:t>
              </w:r>
            </w:hyperlink>
          </w:p>
        </w:tc>
      </w:tr>
      <w:tr w:rsidR="00744F3A" w:rsidRPr="002D2326" w14:paraId="1AD74B2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A8E1B8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8C1B8B1" w14:textId="77777777" w:rsidR="00744F3A" w:rsidRPr="002D2326" w:rsidRDefault="00744F3A" w:rsidP="00A06685"/>
        </w:tc>
      </w:tr>
      <w:tr w:rsidR="00744F3A" w:rsidRPr="002D2326" w14:paraId="2BB54FD1" w14:textId="77777777" w:rsidTr="00A06685">
        <w:tc>
          <w:tcPr>
            <w:tcW w:w="2689" w:type="dxa"/>
            <w:tcBorders>
              <w:top w:val="single" w:sz="4" w:space="0" w:color="auto"/>
              <w:left w:val="single" w:sz="4" w:space="0" w:color="auto"/>
              <w:bottom w:val="single" w:sz="4" w:space="0" w:color="auto"/>
              <w:right w:val="single" w:sz="4" w:space="0" w:color="auto"/>
            </w:tcBorders>
          </w:tcPr>
          <w:p w14:paraId="506BADE7" w14:textId="77777777" w:rsidR="00744F3A" w:rsidRPr="002D2326" w:rsidRDefault="00744F3A" w:rsidP="00A06685">
            <w:pPr>
              <w:ind w:right="283"/>
              <w:jc w:val="both"/>
            </w:pPr>
            <w:r w:rsidRPr="002D2326">
              <w:t xml:space="preserve">Source Organization </w:t>
            </w:r>
          </w:p>
          <w:p w14:paraId="4DFB455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BA107CE" w14:textId="77777777" w:rsidR="00744F3A" w:rsidRPr="002D2326" w:rsidRDefault="00744F3A" w:rsidP="00A06685">
            <w:r w:rsidRPr="002D2326">
              <w:t>National Institute of Statistics of Rwanda</w:t>
            </w:r>
          </w:p>
        </w:tc>
      </w:tr>
      <w:tr w:rsidR="00744F3A" w:rsidRPr="002D2326" w14:paraId="737373B6" w14:textId="77777777" w:rsidTr="00A06685">
        <w:tc>
          <w:tcPr>
            <w:tcW w:w="2689" w:type="dxa"/>
            <w:tcBorders>
              <w:top w:val="single" w:sz="4" w:space="0" w:color="auto"/>
              <w:left w:val="single" w:sz="4" w:space="0" w:color="auto"/>
              <w:bottom w:val="single" w:sz="4" w:space="0" w:color="auto"/>
              <w:right w:val="single" w:sz="4" w:space="0" w:color="auto"/>
            </w:tcBorders>
          </w:tcPr>
          <w:p w14:paraId="65C3C091" w14:textId="77777777" w:rsidR="00744F3A" w:rsidRPr="002D2326" w:rsidRDefault="00744F3A" w:rsidP="00A06685">
            <w:r w:rsidRPr="002D2326">
              <w:t>Periodicity</w:t>
            </w:r>
          </w:p>
          <w:p w14:paraId="21BF6AF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477876D4" w14:textId="77777777" w:rsidR="00744F3A" w:rsidRPr="002D2326" w:rsidRDefault="00744F3A" w:rsidP="00A06685">
            <w:r w:rsidRPr="002D2326">
              <w:t>3-5 Years</w:t>
            </w:r>
          </w:p>
        </w:tc>
      </w:tr>
      <w:tr w:rsidR="00744F3A" w:rsidRPr="002D2326" w14:paraId="4112B779" w14:textId="77777777" w:rsidTr="00A06685">
        <w:tc>
          <w:tcPr>
            <w:tcW w:w="2689" w:type="dxa"/>
            <w:tcBorders>
              <w:top w:val="single" w:sz="4" w:space="0" w:color="auto"/>
              <w:left w:val="single" w:sz="4" w:space="0" w:color="auto"/>
              <w:bottom w:val="single" w:sz="4" w:space="0" w:color="auto"/>
              <w:right w:val="single" w:sz="4" w:space="0" w:color="auto"/>
            </w:tcBorders>
          </w:tcPr>
          <w:p w14:paraId="2F2AFF02" w14:textId="77777777" w:rsidR="00744F3A" w:rsidRPr="002D2326" w:rsidRDefault="00744F3A" w:rsidP="00A06685">
            <w:pPr>
              <w:ind w:right="283"/>
              <w:jc w:val="both"/>
            </w:pPr>
            <w:r w:rsidRPr="002D2326">
              <w:t>Earliest available data</w:t>
            </w:r>
          </w:p>
          <w:p w14:paraId="1F85CD2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B1C8B23" w14:textId="77777777" w:rsidR="00744F3A" w:rsidRPr="002D2326" w:rsidRDefault="00744F3A" w:rsidP="00A06685">
            <w:r w:rsidRPr="002D2326">
              <w:t>Rwanda Demographic Health Survey (RDHS) 1992</w:t>
            </w:r>
          </w:p>
        </w:tc>
      </w:tr>
      <w:tr w:rsidR="00744F3A" w:rsidRPr="002D2326" w14:paraId="542EC47B" w14:textId="77777777" w:rsidTr="00A06685">
        <w:tc>
          <w:tcPr>
            <w:tcW w:w="2689" w:type="dxa"/>
            <w:tcBorders>
              <w:top w:val="single" w:sz="4" w:space="0" w:color="auto"/>
              <w:left w:val="single" w:sz="4" w:space="0" w:color="auto"/>
              <w:bottom w:val="single" w:sz="4" w:space="0" w:color="auto"/>
              <w:right w:val="single" w:sz="4" w:space="0" w:color="auto"/>
            </w:tcBorders>
          </w:tcPr>
          <w:p w14:paraId="06157D3E" w14:textId="77777777" w:rsidR="00744F3A" w:rsidRPr="002D2326" w:rsidRDefault="00744F3A" w:rsidP="00A06685">
            <w:pPr>
              <w:ind w:right="283"/>
              <w:jc w:val="both"/>
            </w:pPr>
            <w:r w:rsidRPr="002D2326">
              <w:t>Link to data source/ The text to show instead of the URL</w:t>
            </w:r>
          </w:p>
          <w:p w14:paraId="017276AA"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1F3F01A5" w14:textId="77777777" w:rsidR="00744F3A" w:rsidRPr="002D2326" w:rsidRDefault="00744F3A" w:rsidP="00A06685">
            <w:hyperlink r:id="rId66" w:history="1">
              <w:r w:rsidRPr="002D2326">
                <w:rPr>
                  <w:rStyle w:val="Hyperlink"/>
                </w:rPr>
                <w:t>http://www.statistics.gov.rw/datasource/demographic-and-health-survey-dhs</w:t>
              </w:r>
            </w:hyperlink>
          </w:p>
          <w:p w14:paraId="4F2EDF06" w14:textId="77777777" w:rsidR="00744F3A" w:rsidRPr="002D2326" w:rsidRDefault="00744F3A" w:rsidP="00A06685"/>
        </w:tc>
      </w:tr>
      <w:tr w:rsidR="00744F3A" w:rsidRPr="002D2326" w14:paraId="48FF18BA" w14:textId="77777777" w:rsidTr="00A06685">
        <w:tc>
          <w:tcPr>
            <w:tcW w:w="2689" w:type="dxa"/>
            <w:tcBorders>
              <w:top w:val="single" w:sz="4" w:space="0" w:color="auto"/>
              <w:left w:val="single" w:sz="4" w:space="0" w:color="auto"/>
              <w:bottom w:val="single" w:sz="4" w:space="0" w:color="auto"/>
              <w:right w:val="single" w:sz="4" w:space="0" w:color="auto"/>
            </w:tcBorders>
          </w:tcPr>
          <w:p w14:paraId="21347602" w14:textId="77777777" w:rsidR="00744F3A" w:rsidRPr="002D2326" w:rsidRDefault="00744F3A" w:rsidP="00A06685">
            <w:pPr>
              <w:ind w:right="283"/>
              <w:jc w:val="both"/>
            </w:pPr>
            <w:r w:rsidRPr="002D2326">
              <w:t>Release date</w:t>
            </w:r>
          </w:p>
          <w:p w14:paraId="749FDD9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4054399" w14:textId="77777777" w:rsidR="00744F3A" w:rsidRPr="002D2326" w:rsidRDefault="00744F3A" w:rsidP="00A06685">
            <w:r w:rsidRPr="002D2326">
              <w:t>2014-15</w:t>
            </w:r>
          </w:p>
        </w:tc>
      </w:tr>
      <w:tr w:rsidR="00744F3A" w:rsidRPr="002D2326" w14:paraId="099C88B3" w14:textId="77777777" w:rsidTr="00A06685">
        <w:tc>
          <w:tcPr>
            <w:tcW w:w="2689" w:type="dxa"/>
            <w:tcBorders>
              <w:top w:val="single" w:sz="4" w:space="0" w:color="auto"/>
              <w:left w:val="single" w:sz="4" w:space="0" w:color="auto"/>
              <w:bottom w:val="single" w:sz="4" w:space="0" w:color="auto"/>
              <w:right w:val="single" w:sz="4" w:space="0" w:color="auto"/>
            </w:tcBorders>
          </w:tcPr>
          <w:p w14:paraId="7D6470BB" w14:textId="77777777" w:rsidR="00744F3A" w:rsidRPr="002D2326" w:rsidRDefault="00744F3A" w:rsidP="00A06685">
            <w:pPr>
              <w:ind w:right="283"/>
              <w:jc w:val="both"/>
            </w:pPr>
            <w:r w:rsidRPr="002D2326">
              <w:t>Statistical classification</w:t>
            </w:r>
          </w:p>
          <w:p w14:paraId="1145BBF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B496460" w14:textId="77777777" w:rsidR="00744F3A" w:rsidRPr="002D2326" w:rsidRDefault="00744F3A" w:rsidP="00A06685"/>
        </w:tc>
      </w:tr>
      <w:tr w:rsidR="00744F3A" w:rsidRPr="002D2326" w14:paraId="4C8610B1" w14:textId="77777777" w:rsidTr="00A06685">
        <w:tc>
          <w:tcPr>
            <w:tcW w:w="2689" w:type="dxa"/>
            <w:tcBorders>
              <w:top w:val="single" w:sz="4" w:space="0" w:color="auto"/>
              <w:left w:val="single" w:sz="4" w:space="0" w:color="auto"/>
              <w:bottom w:val="single" w:sz="4" w:space="0" w:color="auto"/>
              <w:right w:val="single" w:sz="4" w:space="0" w:color="auto"/>
            </w:tcBorders>
          </w:tcPr>
          <w:p w14:paraId="5534FBFD" w14:textId="77777777" w:rsidR="00744F3A" w:rsidRPr="002D2326" w:rsidRDefault="00744F3A" w:rsidP="00A06685">
            <w:pPr>
              <w:ind w:right="283"/>
              <w:jc w:val="both"/>
            </w:pPr>
            <w:r w:rsidRPr="002D2326">
              <w:t>Contact details</w:t>
            </w:r>
          </w:p>
          <w:p w14:paraId="6CB4054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13A817A" w14:textId="77777777" w:rsidR="00744F3A" w:rsidRPr="002D2326" w:rsidRDefault="00744F3A" w:rsidP="00A06685">
            <w:hyperlink r:id="rId67" w:history="1">
              <w:r w:rsidRPr="002D2326">
                <w:rPr>
                  <w:rStyle w:val="Hyperlink"/>
                  <w:color w:val="2258A9"/>
                  <w:sz w:val="21"/>
                  <w:szCs w:val="21"/>
                  <w:shd w:val="clear" w:color="auto" w:fill="FFFFFF"/>
                </w:rPr>
                <w:t>info@statistics.gov.rw</w:t>
              </w:r>
            </w:hyperlink>
          </w:p>
        </w:tc>
      </w:tr>
      <w:tr w:rsidR="00744F3A" w:rsidRPr="002D2326" w14:paraId="42AF8ED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E3B3B4E"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515EF37B" w14:textId="77777777" w:rsidR="00744F3A" w:rsidRPr="002D2326" w:rsidRDefault="00744F3A" w:rsidP="00A06685"/>
        </w:tc>
      </w:tr>
    </w:tbl>
    <w:p w14:paraId="6407FA83" w14:textId="77777777" w:rsidR="00744F3A" w:rsidRPr="002D2326" w:rsidRDefault="00744F3A" w:rsidP="00744F3A"/>
    <w:p w14:paraId="21227212" w14:textId="77777777" w:rsidR="00744F3A" w:rsidRPr="002D2326" w:rsidRDefault="00744F3A" w:rsidP="00744F3A">
      <w:pPr>
        <w:pStyle w:val="Heading2"/>
        <w:numPr>
          <w:ilvl w:val="0"/>
          <w:numId w:val="0"/>
        </w:numPr>
        <w:ind w:left="576" w:hanging="576"/>
        <w:rPr>
          <w:rFonts w:ascii="Arial" w:hAnsi="Arial" w:cs="Arial"/>
        </w:rPr>
      </w:pPr>
      <w:bookmarkStart w:id="57" w:name="_Toc533147158"/>
      <w:bookmarkStart w:id="58" w:name="_Toc517414074"/>
      <w:bookmarkStart w:id="59" w:name="_Toc533147123"/>
      <w:bookmarkStart w:id="60" w:name="_Hlk529284846"/>
      <w:bookmarkStart w:id="61" w:name="_Hlk526765433"/>
      <w:bookmarkEnd w:id="56"/>
      <w:r w:rsidRPr="002D2326">
        <w:rPr>
          <w:rFonts w:ascii="Arial" w:hAnsi="Arial" w:cs="Arial"/>
        </w:rPr>
        <w:lastRenderedPageBreak/>
        <w:t>5.3.1 Proportion of women aged 20-24 years who were married or in a union before age 15 and before age 18</w:t>
      </w:r>
      <w:bookmarkEnd w:id="57"/>
    </w:p>
    <w:tbl>
      <w:tblPr>
        <w:tblStyle w:val="TableGrid"/>
        <w:tblW w:w="9634" w:type="dxa"/>
        <w:tblLook w:val="04A0" w:firstRow="1" w:lastRow="0" w:firstColumn="1" w:lastColumn="0" w:noHBand="0" w:noVBand="1"/>
      </w:tblPr>
      <w:tblGrid>
        <w:gridCol w:w="2689"/>
        <w:gridCol w:w="6945"/>
      </w:tblGrid>
      <w:tr w:rsidR="00744F3A" w:rsidRPr="002D2326" w14:paraId="0EC5E1E8"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417EE76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C7FD2C7" w14:textId="77777777" w:rsidR="00744F3A" w:rsidRPr="002D2326" w:rsidRDefault="00744F3A" w:rsidP="00A06685"/>
        </w:tc>
      </w:tr>
      <w:tr w:rsidR="00744F3A" w:rsidRPr="002D2326" w14:paraId="43DF038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8782AF1" w14:textId="77777777" w:rsidR="00744F3A" w:rsidRPr="002D2326" w:rsidRDefault="00744F3A" w:rsidP="00A06685">
            <w:pPr>
              <w:ind w:right="283"/>
              <w:jc w:val="both"/>
            </w:pPr>
            <w:r w:rsidRPr="002D2326">
              <w:t xml:space="preserve">Indicator Available </w:t>
            </w:r>
          </w:p>
        </w:tc>
        <w:tc>
          <w:tcPr>
            <w:tcW w:w="6945" w:type="dxa"/>
            <w:tcBorders>
              <w:top w:val="single" w:sz="4" w:space="0" w:color="auto"/>
              <w:left w:val="single" w:sz="4" w:space="0" w:color="auto"/>
              <w:bottom w:val="single" w:sz="4" w:space="0" w:color="auto"/>
              <w:right w:val="single" w:sz="4" w:space="0" w:color="auto"/>
            </w:tcBorders>
            <w:hideMark/>
          </w:tcPr>
          <w:p w14:paraId="15143918" w14:textId="77777777" w:rsidR="00744F3A" w:rsidRPr="002D2326" w:rsidRDefault="00744F3A" w:rsidP="00A06685">
            <w:r w:rsidRPr="002D2326">
              <w:t>Percentage of women and men age 15-49 who were fi</w:t>
            </w:r>
            <w:r>
              <w:t>r</w:t>
            </w:r>
            <w:r w:rsidRPr="002D2326">
              <w:t>st married by specific exact ages at first marriage, according to current age</w:t>
            </w:r>
          </w:p>
        </w:tc>
      </w:tr>
      <w:tr w:rsidR="00744F3A" w:rsidRPr="002D2326" w14:paraId="3E11C244" w14:textId="77777777" w:rsidTr="00A06685">
        <w:tc>
          <w:tcPr>
            <w:tcW w:w="2689" w:type="dxa"/>
            <w:tcBorders>
              <w:top w:val="single" w:sz="4" w:space="0" w:color="auto"/>
              <w:left w:val="single" w:sz="4" w:space="0" w:color="auto"/>
              <w:bottom w:val="single" w:sz="4" w:space="0" w:color="auto"/>
              <w:right w:val="single" w:sz="4" w:space="0" w:color="auto"/>
            </w:tcBorders>
          </w:tcPr>
          <w:p w14:paraId="5D96C8D3" w14:textId="77777777" w:rsidR="00744F3A" w:rsidRPr="002D2326" w:rsidRDefault="00744F3A" w:rsidP="00A06685">
            <w:pPr>
              <w:ind w:right="283"/>
              <w:jc w:val="both"/>
            </w:pPr>
            <w:r w:rsidRPr="002D2326">
              <w:t>Definition</w:t>
            </w:r>
          </w:p>
          <w:p w14:paraId="7CA339B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CEB07DD" w14:textId="77777777" w:rsidR="00744F3A" w:rsidRPr="00545A4E" w:rsidRDefault="00744F3A" w:rsidP="00A06685">
            <w:pPr>
              <w:jc w:val="both"/>
            </w:pPr>
            <w:r w:rsidRPr="00545A4E">
              <w:t>Percentage of women and men who were first married or lived with a spouse or consensual partner by specific exact ages</w:t>
            </w:r>
            <w:r>
              <w:t>.</w:t>
            </w:r>
          </w:p>
          <w:p w14:paraId="7F997B07" w14:textId="77777777" w:rsidR="00744F3A" w:rsidRPr="002D2326" w:rsidRDefault="00744F3A" w:rsidP="00A06685">
            <w:pPr>
              <w:jc w:val="both"/>
            </w:pPr>
          </w:p>
        </w:tc>
      </w:tr>
      <w:tr w:rsidR="00744F3A" w:rsidRPr="002D2326" w14:paraId="75FA4036" w14:textId="77777777" w:rsidTr="00A06685">
        <w:tc>
          <w:tcPr>
            <w:tcW w:w="2689" w:type="dxa"/>
            <w:tcBorders>
              <w:top w:val="single" w:sz="4" w:space="0" w:color="auto"/>
              <w:left w:val="single" w:sz="4" w:space="0" w:color="auto"/>
              <w:bottom w:val="single" w:sz="4" w:space="0" w:color="auto"/>
              <w:right w:val="single" w:sz="4" w:space="0" w:color="auto"/>
            </w:tcBorders>
          </w:tcPr>
          <w:p w14:paraId="4A5674F5" w14:textId="77777777" w:rsidR="00744F3A" w:rsidRPr="002D2326" w:rsidRDefault="00744F3A" w:rsidP="00A06685">
            <w:pPr>
              <w:ind w:right="283"/>
              <w:jc w:val="both"/>
            </w:pPr>
            <w:r w:rsidRPr="002D2326">
              <w:t>Geographic coverage</w:t>
            </w:r>
          </w:p>
          <w:p w14:paraId="71D1B51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51C33C1" w14:textId="77777777" w:rsidR="00744F3A" w:rsidRPr="002D2326" w:rsidRDefault="00744F3A" w:rsidP="00A06685">
            <w:pPr>
              <w:tabs>
                <w:tab w:val="left" w:pos="1484"/>
              </w:tabs>
            </w:pPr>
            <w:r w:rsidRPr="002D2326">
              <w:t>National</w:t>
            </w:r>
            <w:r>
              <w:t>.</w:t>
            </w:r>
          </w:p>
        </w:tc>
      </w:tr>
      <w:tr w:rsidR="00744F3A" w:rsidRPr="002D2326" w14:paraId="1487F4CE" w14:textId="77777777" w:rsidTr="00A06685">
        <w:tc>
          <w:tcPr>
            <w:tcW w:w="2689" w:type="dxa"/>
            <w:tcBorders>
              <w:top w:val="single" w:sz="4" w:space="0" w:color="auto"/>
              <w:left w:val="single" w:sz="4" w:space="0" w:color="auto"/>
              <w:bottom w:val="single" w:sz="4" w:space="0" w:color="auto"/>
              <w:right w:val="single" w:sz="4" w:space="0" w:color="auto"/>
            </w:tcBorders>
          </w:tcPr>
          <w:p w14:paraId="1C7E544D" w14:textId="77777777" w:rsidR="00744F3A" w:rsidRPr="002D2326" w:rsidRDefault="00744F3A" w:rsidP="00A06685">
            <w:pPr>
              <w:ind w:right="283"/>
              <w:jc w:val="both"/>
            </w:pPr>
          </w:p>
          <w:p w14:paraId="3574CB0A" w14:textId="77777777" w:rsidR="00744F3A" w:rsidRPr="002D2326" w:rsidRDefault="00744F3A" w:rsidP="00A06685">
            <w:pPr>
              <w:ind w:right="283"/>
              <w:jc w:val="both"/>
            </w:pPr>
            <w:r w:rsidRPr="002D2326">
              <w:t>Unit of Measurement</w:t>
            </w:r>
          </w:p>
          <w:p w14:paraId="5C9E19E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854492C" w14:textId="77777777" w:rsidR="00744F3A" w:rsidRPr="002D2326" w:rsidRDefault="00744F3A" w:rsidP="00A06685">
            <w:r w:rsidRPr="002D2326">
              <w:t>Percentage (%)</w:t>
            </w:r>
          </w:p>
        </w:tc>
      </w:tr>
      <w:tr w:rsidR="00744F3A" w:rsidRPr="002D2326" w14:paraId="7522FB06" w14:textId="77777777" w:rsidTr="00A06685">
        <w:tc>
          <w:tcPr>
            <w:tcW w:w="2689" w:type="dxa"/>
            <w:tcBorders>
              <w:top w:val="single" w:sz="4" w:space="0" w:color="auto"/>
              <w:left w:val="single" w:sz="4" w:space="0" w:color="auto"/>
              <w:bottom w:val="single" w:sz="4" w:space="0" w:color="auto"/>
              <w:right w:val="single" w:sz="4" w:space="0" w:color="auto"/>
            </w:tcBorders>
          </w:tcPr>
          <w:p w14:paraId="3EC731D1" w14:textId="77777777" w:rsidR="00744F3A" w:rsidRPr="002D2326" w:rsidRDefault="00744F3A" w:rsidP="00A06685">
            <w:pPr>
              <w:ind w:right="283"/>
              <w:jc w:val="both"/>
            </w:pPr>
            <w:r w:rsidRPr="002D2326">
              <w:t>Computation method</w:t>
            </w:r>
          </w:p>
          <w:p w14:paraId="7ACEF47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086703E" w14:textId="77777777" w:rsidR="00744F3A" w:rsidRPr="00545A4E" w:rsidRDefault="00744F3A" w:rsidP="00A06685">
            <w:r w:rsidRPr="00545A4E">
              <w:t>It is difference between date when a woman (or man) began living with first spouse or consensual partner and date of birth of woman (or man) in completed single years.</w:t>
            </w:r>
          </w:p>
          <w:p w14:paraId="708CFF12" w14:textId="77777777" w:rsidR="00744F3A" w:rsidRPr="00545A4E" w:rsidRDefault="00744F3A" w:rsidP="00A06685"/>
          <w:p w14:paraId="6C223BD0" w14:textId="77777777" w:rsidR="00744F3A" w:rsidRDefault="00744F3A" w:rsidP="00A06685">
            <w:pPr>
              <w:jc w:val="both"/>
            </w:pPr>
            <w:r w:rsidRPr="00545A4E">
              <w:rPr>
                <w:b/>
              </w:rPr>
              <w:t>Numerators:</w:t>
            </w:r>
            <w:r w:rsidRPr="00545A4E">
              <w:t> Number of women (or men) married by specific exact ages (15, 18, 20, 22, 25) includes women (or men) first in a marriage or consensual union before earlier specific ages, e.g. the number of women (or men) who married before age 18 includes those who married before age 15. </w:t>
            </w:r>
          </w:p>
          <w:p w14:paraId="785D9884" w14:textId="77777777" w:rsidR="00744F3A" w:rsidRDefault="00744F3A" w:rsidP="00A06685">
            <w:pPr>
              <w:jc w:val="both"/>
            </w:pPr>
          </w:p>
          <w:p w14:paraId="39B0E6D5" w14:textId="77777777" w:rsidR="00744F3A" w:rsidRPr="00545A4E" w:rsidRDefault="00744F3A" w:rsidP="00A06685">
            <w:pPr>
              <w:jc w:val="both"/>
            </w:pPr>
            <w:r>
              <w:t>Women (or men) who have never married nor lived in a consensual union are included in a separate category.</w:t>
            </w:r>
          </w:p>
          <w:p w14:paraId="52943BFD" w14:textId="77777777" w:rsidR="00744F3A" w:rsidRPr="00545A4E" w:rsidRDefault="00744F3A" w:rsidP="00A06685">
            <w:pPr>
              <w:jc w:val="both"/>
            </w:pPr>
            <w:r w:rsidRPr="00545A4E">
              <w:t> </w:t>
            </w:r>
          </w:p>
          <w:p w14:paraId="1BCE451C" w14:textId="77777777" w:rsidR="00744F3A" w:rsidRPr="00545A4E" w:rsidRDefault="00744F3A" w:rsidP="00A06685">
            <w:pPr>
              <w:jc w:val="both"/>
            </w:pPr>
            <w:r w:rsidRPr="00545A4E">
              <w:rPr>
                <w:b/>
              </w:rPr>
              <w:t>Denominator:</w:t>
            </w:r>
            <w:r w:rsidRPr="00545A4E">
              <w:t> Number of women (or men) of all marital statuses.</w:t>
            </w:r>
            <w:r>
              <w:t xml:space="preserve"> </w:t>
            </w:r>
            <w:r w:rsidRPr="00545A4E">
              <w:t>In ever-married samples,</w:t>
            </w:r>
            <w:r>
              <w:t xml:space="preserve"> the denominator is adjusted by the all-woman ( or man) factors</w:t>
            </w:r>
            <w:r w:rsidRPr="00545A4E">
              <w:t>. Denominator for cohort must exclude women who have not yet reached the oldest age of the specific age category</w:t>
            </w:r>
          </w:p>
          <w:p w14:paraId="533E01BC" w14:textId="77777777" w:rsidR="00744F3A" w:rsidRPr="00545A4E" w:rsidRDefault="00744F3A" w:rsidP="00A06685"/>
          <w:p w14:paraId="0CD57CD7" w14:textId="77777777" w:rsidR="00744F3A" w:rsidRPr="00545A4E" w:rsidRDefault="00744F3A" w:rsidP="00A06685"/>
        </w:tc>
      </w:tr>
      <w:tr w:rsidR="00744F3A" w:rsidRPr="002D2326" w14:paraId="39841551" w14:textId="77777777" w:rsidTr="00A06685">
        <w:tc>
          <w:tcPr>
            <w:tcW w:w="2689" w:type="dxa"/>
            <w:tcBorders>
              <w:top w:val="single" w:sz="4" w:space="0" w:color="auto"/>
              <w:left w:val="single" w:sz="4" w:space="0" w:color="auto"/>
              <w:bottom w:val="single" w:sz="4" w:space="0" w:color="auto"/>
              <w:right w:val="single" w:sz="4" w:space="0" w:color="auto"/>
            </w:tcBorders>
          </w:tcPr>
          <w:p w14:paraId="5A051ADA" w14:textId="77777777" w:rsidR="00744F3A" w:rsidRPr="002D2326" w:rsidRDefault="00744F3A" w:rsidP="00A06685">
            <w:pPr>
              <w:ind w:right="283"/>
              <w:jc w:val="both"/>
            </w:pPr>
            <w:r w:rsidRPr="002D2326">
              <w:t>Disaggregation</w:t>
            </w:r>
          </w:p>
          <w:p w14:paraId="10E3F8D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4CDE2D7" w14:textId="77777777" w:rsidR="00744F3A" w:rsidRPr="002D2326" w:rsidRDefault="00744F3A" w:rsidP="00A06685">
            <w:pPr>
              <w:pStyle w:val="PlainText"/>
              <w:ind w:left="360"/>
              <w:rPr>
                <w:rFonts w:ascii="Arial" w:hAnsi="Arial"/>
              </w:rPr>
            </w:pPr>
          </w:p>
        </w:tc>
      </w:tr>
      <w:tr w:rsidR="00744F3A" w:rsidRPr="002D2326" w14:paraId="186C7BFC" w14:textId="77777777" w:rsidTr="00A06685">
        <w:tc>
          <w:tcPr>
            <w:tcW w:w="2689" w:type="dxa"/>
            <w:tcBorders>
              <w:top w:val="single" w:sz="4" w:space="0" w:color="auto"/>
              <w:left w:val="single" w:sz="4" w:space="0" w:color="auto"/>
              <w:bottom w:val="single" w:sz="4" w:space="0" w:color="auto"/>
              <w:right w:val="single" w:sz="4" w:space="0" w:color="auto"/>
            </w:tcBorders>
          </w:tcPr>
          <w:p w14:paraId="1B329BA5" w14:textId="77777777" w:rsidR="00744F3A" w:rsidRPr="002D2326" w:rsidRDefault="00744F3A" w:rsidP="00A06685">
            <w:pPr>
              <w:ind w:right="283"/>
            </w:pPr>
            <w:r w:rsidRPr="002D2326">
              <w:t>Comments and limitations/ Other Information</w:t>
            </w:r>
          </w:p>
          <w:p w14:paraId="7F89CCE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4868A17" w14:textId="77777777" w:rsidR="00744F3A" w:rsidRPr="002D2326" w:rsidRDefault="00744F3A" w:rsidP="00A06685"/>
        </w:tc>
      </w:tr>
      <w:tr w:rsidR="00744F3A" w:rsidRPr="002D2326" w14:paraId="107217E4"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4DD2E0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43C1805" w14:textId="77777777" w:rsidR="00744F3A" w:rsidRPr="002D2326" w:rsidRDefault="00744F3A" w:rsidP="00A06685"/>
        </w:tc>
      </w:tr>
      <w:tr w:rsidR="00744F3A" w:rsidRPr="002D2326" w14:paraId="36D6878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40B2F6B" w14:textId="77777777" w:rsidR="00744F3A" w:rsidRPr="002D2326" w:rsidRDefault="00744F3A" w:rsidP="00A06685">
            <w:pPr>
              <w:ind w:right="283"/>
              <w:jc w:val="both"/>
            </w:pPr>
            <w:r w:rsidRPr="002D2326">
              <w:lastRenderedPageBreak/>
              <w:t>Indicator Name</w:t>
            </w:r>
          </w:p>
        </w:tc>
        <w:tc>
          <w:tcPr>
            <w:tcW w:w="6945" w:type="dxa"/>
            <w:tcBorders>
              <w:top w:val="single" w:sz="4" w:space="0" w:color="auto"/>
              <w:left w:val="single" w:sz="4" w:space="0" w:color="auto"/>
              <w:bottom w:val="single" w:sz="4" w:space="0" w:color="auto"/>
              <w:right w:val="single" w:sz="4" w:space="0" w:color="auto"/>
            </w:tcBorders>
            <w:hideMark/>
          </w:tcPr>
          <w:p w14:paraId="3C26C814" w14:textId="77777777" w:rsidR="00744F3A" w:rsidRPr="002D2326" w:rsidRDefault="00744F3A" w:rsidP="00A06685">
            <w:pPr>
              <w:jc w:val="both"/>
            </w:pPr>
            <w:r w:rsidRPr="002D2326">
              <w:t>Proportion of women aged 20-24 years who were married or in a union before age 15 and before age 18</w:t>
            </w:r>
          </w:p>
        </w:tc>
      </w:tr>
      <w:tr w:rsidR="00744F3A" w:rsidRPr="002D2326" w14:paraId="461ECA9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F1AEF5B"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275D6CAC" w14:textId="77777777" w:rsidR="00744F3A" w:rsidRPr="002D2326" w:rsidRDefault="00744F3A" w:rsidP="00A06685">
            <w:pPr>
              <w:jc w:val="both"/>
            </w:pPr>
            <w:r w:rsidRPr="002D2326">
              <w:t>5.3.1</w:t>
            </w:r>
          </w:p>
        </w:tc>
      </w:tr>
      <w:tr w:rsidR="00744F3A" w:rsidRPr="002D2326" w14:paraId="23243102" w14:textId="77777777" w:rsidTr="00A06685">
        <w:tc>
          <w:tcPr>
            <w:tcW w:w="2689" w:type="dxa"/>
            <w:tcBorders>
              <w:top w:val="single" w:sz="4" w:space="0" w:color="auto"/>
              <w:left w:val="single" w:sz="4" w:space="0" w:color="auto"/>
              <w:bottom w:val="single" w:sz="4" w:space="0" w:color="auto"/>
              <w:right w:val="single" w:sz="4" w:space="0" w:color="auto"/>
            </w:tcBorders>
          </w:tcPr>
          <w:p w14:paraId="264DEC7A" w14:textId="77777777" w:rsidR="00744F3A" w:rsidRPr="002D2326" w:rsidRDefault="00744F3A" w:rsidP="00A06685">
            <w:r w:rsidRPr="002D2326">
              <w:t>Target Name</w:t>
            </w:r>
          </w:p>
          <w:p w14:paraId="1675C8F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FAB212A" w14:textId="77777777" w:rsidR="00744F3A" w:rsidRPr="002D2326" w:rsidRDefault="00744F3A" w:rsidP="00A06685">
            <w:pPr>
              <w:jc w:val="both"/>
            </w:pPr>
            <w:r w:rsidRPr="002D2326">
              <w:t>Eliminate all harmful practices, such as child, early and forced marriage and female genital mutilation</w:t>
            </w:r>
          </w:p>
        </w:tc>
      </w:tr>
      <w:tr w:rsidR="00744F3A" w:rsidRPr="002D2326" w14:paraId="1772C67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E78F105"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40C317BF" w14:textId="77777777" w:rsidR="00744F3A" w:rsidRPr="002D2326" w:rsidRDefault="00744F3A" w:rsidP="00A06685">
            <w:pPr>
              <w:jc w:val="both"/>
            </w:pPr>
            <w:r w:rsidRPr="002D2326">
              <w:t>5.3</w:t>
            </w:r>
          </w:p>
        </w:tc>
      </w:tr>
      <w:tr w:rsidR="00744F3A" w:rsidRPr="002D2326" w14:paraId="462D0B6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9339E8A"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3C55E488" w14:textId="77777777" w:rsidR="00744F3A" w:rsidRPr="002D2326" w:rsidRDefault="00744F3A" w:rsidP="00A06685"/>
        </w:tc>
      </w:tr>
      <w:tr w:rsidR="00744F3A" w:rsidRPr="002D2326" w14:paraId="45B0C57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91C1C27"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5670EFEA" w14:textId="77777777" w:rsidR="00744F3A" w:rsidRPr="002D2326" w:rsidRDefault="00744F3A" w:rsidP="00A06685">
            <w:r w:rsidRPr="002D2326">
              <w:t>2</w:t>
            </w:r>
          </w:p>
        </w:tc>
      </w:tr>
      <w:tr w:rsidR="00744F3A" w:rsidRPr="002D2326" w14:paraId="3D356D8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995325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5BB80219" w14:textId="77777777" w:rsidR="00744F3A" w:rsidRPr="002D2326" w:rsidRDefault="00744F3A" w:rsidP="00A06685">
            <w:r w:rsidRPr="002D2326">
              <w:t>UNICEF</w:t>
            </w:r>
          </w:p>
        </w:tc>
      </w:tr>
      <w:tr w:rsidR="00744F3A" w:rsidRPr="002D2326" w14:paraId="2C57723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5B76B7F"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28A3BB5C" w14:textId="77777777" w:rsidR="00744F3A" w:rsidRPr="002D2326" w:rsidRDefault="00744F3A" w:rsidP="00A06685">
            <w:pPr>
              <w:rPr>
                <w:rStyle w:val="HeaderChar"/>
              </w:rPr>
            </w:pPr>
            <w:r w:rsidRPr="002D2326">
              <w:rPr>
                <w:rStyle w:val="HeaderChar"/>
              </w:rPr>
              <w:t>https://unstats.un.org/sdgs/metadata/files/Metadata-05-03-01.pdf</w:t>
            </w:r>
          </w:p>
        </w:tc>
      </w:tr>
      <w:tr w:rsidR="00744F3A" w:rsidRPr="002D2326" w14:paraId="4BCA582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1C49D5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ED5D146" w14:textId="77777777" w:rsidR="00744F3A" w:rsidRPr="002D2326" w:rsidRDefault="00744F3A" w:rsidP="00A06685"/>
        </w:tc>
      </w:tr>
      <w:tr w:rsidR="00744F3A" w:rsidRPr="002D2326" w14:paraId="618CBED0" w14:textId="77777777" w:rsidTr="00A06685">
        <w:tc>
          <w:tcPr>
            <w:tcW w:w="2689" w:type="dxa"/>
            <w:tcBorders>
              <w:top w:val="single" w:sz="4" w:space="0" w:color="auto"/>
              <w:left w:val="single" w:sz="4" w:space="0" w:color="auto"/>
              <w:bottom w:val="single" w:sz="4" w:space="0" w:color="auto"/>
              <w:right w:val="single" w:sz="4" w:space="0" w:color="auto"/>
            </w:tcBorders>
          </w:tcPr>
          <w:p w14:paraId="2CA39A78" w14:textId="77777777" w:rsidR="00744F3A" w:rsidRPr="002D2326" w:rsidRDefault="00744F3A" w:rsidP="00A06685">
            <w:pPr>
              <w:ind w:right="283"/>
              <w:jc w:val="both"/>
            </w:pPr>
            <w:r w:rsidRPr="002D2326">
              <w:t xml:space="preserve">Source Organization </w:t>
            </w:r>
          </w:p>
          <w:p w14:paraId="1B69B51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1547EAE" w14:textId="77777777" w:rsidR="00744F3A" w:rsidRPr="002D2326" w:rsidRDefault="00744F3A" w:rsidP="00A06685">
            <w:r w:rsidRPr="002D2326">
              <w:t>National Institute of Statistics of Rwanda</w:t>
            </w:r>
          </w:p>
        </w:tc>
      </w:tr>
      <w:tr w:rsidR="00744F3A" w:rsidRPr="002D2326" w14:paraId="5F5312D6" w14:textId="77777777" w:rsidTr="00A06685">
        <w:tc>
          <w:tcPr>
            <w:tcW w:w="2689" w:type="dxa"/>
            <w:tcBorders>
              <w:top w:val="single" w:sz="4" w:space="0" w:color="auto"/>
              <w:left w:val="single" w:sz="4" w:space="0" w:color="auto"/>
              <w:bottom w:val="single" w:sz="4" w:space="0" w:color="auto"/>
              <w:right w:val="single" w:sz="4" w:space="0" w:color="auto"/>
            </w:tcBorders>
          </w:tcPr>
          <w:p w14:paraId="6F811716"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65FABEA" w14:textId="77777777" w:rsidR="00744F3A" w:rsidRPr="002D2326" w:rsidRDefault="00744F3A" w:rsidP="00A06685">
            <w:r w:rsidRPr="002D2326">
              <w:t>Rwanda Demographic Health Survey (RDHS)</w:t>
            </w:r>
          </w:p>
        </w:tc>
      </w:tr>
      <w:tr w:rsidR="00744F3A" w:rsidRPr="002D2326" w14:paraId="771A9C22" w14:textId="77777777" w:rsidTr="00A06685">
        <w:tc>
          <w:tcPr>
            <w:tcW w:w="2689" w:type="dxa"/>
            <w:tcBorders>
              <w:top w:val="single" w:sz="4" w:space="0" w:color="auto"/>
              <w:left w:val="single" w:sz="4" w:space="0" w:color="auto"/>
              <w:bottom w:val="single" w:sz="4" w:space="0" w:color="auto"/>
              <w:right w:val="single" w:sz="4" w:space="0" w:color="auto"/>
            </w:tcBorders>
          </w:tcPr>
          <w:p w14:paraId="11068BFD" w14:textId="77777777" w:rsidR="00744F3A" w:rsidRPr="002D2326" w:rsidRDefault="00744F3A" w:rsidP="00A06685">
            <w:r w:rsidRPr="002D2326">
              <w:t>Periodicity</w:t>
            </w:r>
          </w:p>
          <w:p w14:paraId="4335202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81E8D2B" w14:textId="77777777" w:rsidR="00744F3A" w:rsidRPr="002D2326" w:rsidRDefault="00744F3A" w:rsidP="00A06685">
            <w:r w:rsidRPr="002D2326">
              <w:t>3-5 Years</w:t>
            </w:r>
          </w:p>
        </w:tc>
      </w:tr>
      <w:tr w:rsidR="00744F3A" w:rsidRPr="002D2326" w14:paraId="6D1C996A" w14:textId="77777777" w:rsidTr="00A06685">
        <w:tc>
          <w:tcPr>
            <w:tcW w:w="2689" w:type="dxa"/>
            <w:tcBorders>
              <w:top w:val="single" w:sz="4" w:space="0" w:color="auto"/>
              <w:left w:val="single" w:sz="4" w:space="0" w:color="auto"/>
              <w:bottom w:val="single" w:sz="4" w:space="0" w:color="auto"/>
              <w:right w:val="single" w:sz="4" w:space="0" w:color="auto"/>
            </w:tcBorders>
          </w:tcPr>
          <w:p w14:paraId="52E4CBAC" w14:textId="77777777" w:rsidR="00744F3A" w:rsidRPr="002D2326" w:rsidRDefault="00744F3A" w:rsidP="00A06685">
            <w:pPr>
              <w:ind w:right="283"/>
              <w:jc w:val="both"/>
            </w:pPr>
            <w:r w:rsidRPr="002D2326">
              <w:t>Earliest available data</w:t>
            </w:r>
          </w:p>
          <w:p w14:paraId="2E66612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8A8C1B9" w14:textId="77777777" w:rsidR="00744F3A" w:rsidRPr="002D2326" w:rsidRDefault="00744F3A" w:rsidP="00A06685">
            <w:r w:rsidRPr="002D2326">
              <w:t>1992</w:t>
            </w:r>
          </w:p>
        </w:tc>
      </w:tr>
      <w:tr w:rsidR="00744F3A" w:rsidRPr="002D2326" w14:paraId="2BFF3C43" w14:textId="77777777" w:rsidTr="00A06685">
        <w:tc>
          <w:tcPr>
            <w:tcW w:w="2689" w:type="dxa"/>
            <w:tcBorders>
              <w:top w:val="single" w:sz="4" w:space="0" w:color="auto"/>
              <w:left w:val="single" w:sz="4" w:space="0" w:color="auto"/>
              <w:bottom w:val="single" w:sz="4" w:space="0" w:color="auto"/>
              <w:right w:val="single" w:sz="4" w:space="0" w:color="auto"/>
            </w:tcBorders>
          </w:tcPr>
          <w:p w14:paraId="7D367516" w14:textId="77777777" w:rsidR="00744F3A" w:rsidRPr="002D2326" w:rsidRDefault="00744F3A" w:rsidP="00A06685">
            <w:pPr>
              <w:ind w:right="283"/>
              <w:jc w:val="both"/>
            </w:pPr>
            <w:r w:rsidRPr="002D2326">
              <w:t>Link to data source/ The text to show instead of the URL</w:t>
            </w:r>
          </w:p>
          <w:p w14:paraId="2D36B751"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27236EAD" w14:textId="77777777" w:rsidR="00744F3A" w:rsidRPr="002D2326" w:rsidRDefault="00744F3A" w:rsidP="00A06685">
            <w:hyperlink r:id="rId68" w:history="1">
              <w:r w:rsidRPr="002D2326">
                <w:rPr>
                  <w:rStyle w:val="Hyperlink"/>
                </w:rPr>
                <w:t>http://www.statistics.gov.rw/datasource/demographic-and-health-survey-dhs</w:t>
              </w:r>
            </w:hyperlink>
          </w:p>
          <w:p w14:paraId="1559AAEE" w14:textId="77777777" w:rsidR="00744F3A" w:rsidRPr="002D2326" w:rsidRDefault="00744F3A" w:rsidP="00A06685"/>
        </w:tc>
      </w:tr>
      <w:tr w:rsidR="00744F3A" w:rsidRPr="002D2326" w14:paraId="70F7D2FC" w14:textId="77777777" w:rsidTr="00A06685">
        <w:tc>
          <w:tcPr>
            <w:tcW w:w="2689" w:type="dxa"/>
            <w:tcBorders>
              <w:top w:val="single" w:sz="4" w:space="0" w:color="auto"/>
              <w:left w:val="single" w:sz="4" w:space="0" w:color="auto"/>
              <w:bottom w:val="single" w:sz="4" w:space="0" w:color="auto"/>
              <w:right w:val="single" w:sz="4" w:space="0" w:color="auto"/>
            </w:tcBorders>
          </w:tcPr>
          <w:p w14:paraId="79B79AF9" w14:textId="77777777" w:rsidR="00744F3A" w:rsidRPr="002D2326" w:rsidRDefault="00744F3A" w:rsidP="00A06685">
            <w:pPr>
              <w:ind w:right="283"/>
              <w:jc w:val="both"/>
            </w:pPr>
            <w:r w:rsidRPr="002D2326">
              <w:t>Release date</w:t>
            </w:r>
          </w:p>
          <w:p w14:paraId="13C12AF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49AC801" w14:textId="77777777" w:rsidR="00744F3A" w:rsidRPr="002D2326" w:rsidRDefault="00744F3A" w:rsidP="00A06685">
            <w:r w:rsidRPr="002D2326">
              <w:t>2014-15</w:t>
            </w:r>
          </w:p>
        </w:tc>
      </w:tr>
      <w:tr w:rsidR="00744F3A" w:rsidRPr="002D2326" w14:paraId="3D53D704" w14:textId="77777777" w:rsidTr="00A06685">
        <w:tc>
          <w:tcPr>
            <w:tcW w:w="2689" w:type="dxa"/>
            <w:tcBorders>
              <w:top w:val="single" w:sz="4" w:space="0" w:color="auto"/>
              <w:left w:val="single" w:sz="4" w:space="0" w:color="auto"/>
              <w:bottom w:val="single" w:sz="4" w:space="0" w:color="auto"/>
              <w:right w:val="single" w:sz="4" w:space="0" w:color="auto"/>
            </w:tcBorders>
          </w:tcPr>
          <w:p w14:paraId="6E65FADD" w14:textId="77777777" w:rsidR="00744F3A" w:rsidRPr="002D2326" w:rsidRDefault="00744F3A" w:rsidP="00A06685">
            <w:pPr>
              <w:ind w:right="283"/>
              <w:jc w:val="both"/>
            </w:pPr>
            <w:r w:rsidRPr="002D2326">
              <w:t>Next release date</w:t>
            </w:r>
          </w:p>
          <w:p w14:paraId="5955F11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10EBC1F" w14:textId="77777777" w:rsidR="00744F3A" w:rsidRPr="002D2326" w:rsidRDefault="00744F3A" w:rsidP="00A06685"/>
        </w:tc>
      </w:tr>
      <w:tr w:rsidR="00744F3A" w:rsidRPr="002D2326" w14:paraId="13394351" w14:textId="77777777" w:rsidTr="00A06685">
        <w:tc>
          <w:tcPr>
            <w:tcW w:w="2689" w:type="dxa"/>
            <w:tcBorders>
              <w:top w:val="single" w:sz="4" w:space="0" w:color="auto"/>
              <w:left w:val="single" w:sz="4" w:space="0" w:color="auto"/>
              <w:bottom w:val="single" w:sz="4" w:space="0" w:color="auto"/>
              <w:right w:val="single" w:sz="4" w:space="0" w:color="auto"/>
            </w:tcBorders>
          </w:tcPr>
          <w:p w14:paraId="546C818E" w14:textId="77777777" w:rsidR="00744F3A" w:rsidRPr="002D2326" w:rsidRDefault="00744F3A" w:rsidP="00A06685">
            <w:pPr>
              <w:ind w:right="283"/>
              <w:jc w:val="both"/>
            </w:pPr>
            <w:r w:rsidRPr="002D2326">
              <w:t>Statistical classification</w:t>
            </w:r>
          </w:p>
          <w:p w14:paraId="61B2FAE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A505359" w14:textId="77777777" w:rsidR="00744F3A" w:rsidRPr="00545A4E" w:rsidRDefault="00744F3A" w:rsidP="00A06685">
            <w:pPr>
              <w:pStyle w:val="NormalWeb"/>
              <w:spacing w:before="0" w:beforeAutospacing="0" w:after="0" w:afterAutospacing="0"/>
              <w:rPr>
                <w:rFonts w:ascii="Arial" w:eastAsiaTheme="minorEastAsia" w:hAnsi="Arial" w:cs="Arial"/>
                <w:sz w:val="20"/>
                <w:lang w:eastAsia="en-US"/>
              </w:rPr>
            </w:pPr>
            <w:r w:rsidRPr="00545A4E">
              <w:rPr>
                <w:rFonts w:ascii="Arial" w:eastAsiaTheme="minorEastAsia" w:hAnsi="Arial" w:cs="Arial"/>
                <w:sz w:val="20"/>
                <w:lang w:eastAsia="en-US"/>
              </w:rPr>
              <w:t>WHO 100 Core Health Indicators: Early marriage</w:t>
            </w:r>
          </w:p>
          <w:p w14:paraId="669A5898" w14:textId="77777777" w:rsidR="00744F3A" w:rsidRPr="00545A4E" w:rsidRDefault="00744F3A" w:rsidP="00A06685">
            <w:pPr>
              <w:pStyle w:val="NormalWeb"/>
              <w:spacing w:before="0" w:beforeAutospacing="0" w:after="0" w:afterAutospacing="0"/>
              <w:rPr>
                <w:rFonts w:ascii="Arial" w:eastAsiaTheme="minorEastAsia" w:hAnsi="Arial" w:cs="Arial"/>
                <w:sz w:val="20"/>
                <w:lang w:eastAsia="en-US"/>
              </w:rPr>
            </w:pPr>
            <w:r w:rsidRPr="00545A4E">
              <w:rPr>
                <w:rFonts w:ascii="Arial" w:eastAsiaTheme="minorEastAsia" w:hAnsi="Arial" w:cs="Arial"/>
                <w:sz w:val="20"/>
                <w:lang w:eastAsia="en-US"/>
              </w:rPr>
              <w:t>MICS6 Indicator PR.4a: Child marriage – before age 15</w:t>
            </w:r>
          </w:p>
          <w:p w14:paraId="4A45A233" w14:textId="77777777" w:rsidR="00744F3A" w:rsidRPr="00545A4E" w:rsidRDefault="00744F3A" w:rsidP="00A06685">
            <w:pPr>
              <w:pStyle w:val="NormalWeb"/>
              <w:spacing w:before="0" w:beforeAutospacing="0" w:after="0" w:afterAutospacing="0"/>
              <w:rPr>
                <w:rFonts w:ascii="Arial" w:eastAsiaTheme="minorEastAsia" w:hAnsi="Arial" w:cs="Arial"/>
                <w:sz w:val="20"/>
                <w:lang w:eastAsia="en-US"/>
              </w:rPr>
            </w:pPr>
            <w:r w:rsidRPr="00545A4E">
              <w:rPr>
                <w:rFonts w:ascii="Arial" w:eastAsiaTheme="minorEastAsia" w:hAnsi="Arial" w:cs="Arial"/>
                <w:sz w:val="20"/>
                <w:lang w:eastAsia="en-US"/>
              </w:rPr>
              <w:t>MICS6 Indicator PR.4b: Child marriage – before age 18</w:t>
            </w:r>
          </w:p>
          <w:p w14:paraId="6C6C5657" w14:textId="77777777" w:rsidR="00744F3A" w:rsidRPr="002D2326" w:rsidRDefault="00744F3A" w:rsidP="00A06685"/>
        </w:tc>
      </w:tr>
      <w:tr w:rsidR="00744F3A" w:rsidRPr="002D2326" w14:paraId="1CF60DD6" w14:textId="77777777" w:rsidTr="00A06685">
        <w:tc>
          <w:tcPr>
            <w:tcW w:w="2689" w:type="dxa"/>
            <w:tcBorders>
              <w:top w:val="single" w:sz="4" w:space="0" w:color="auto"/>
              <w:left w:val="single" w:sz="4" w:space="0" w:color="auto"/>
              <w:bottom w:val="single" w:sz="4" w:space="0" w:color="auto"/>
              <w:right w:val="single" w:sz="4" w:space="0" w:color="auto"/>
            </w:tcBorders>
          </w:tcPr>
          <w:p w14:paraId="16D829B5" w14:textId="77777777" w:rsidR="00744F3A" w:rsidRPr="002D2326" w:rsidRDefault="00744F3A" w:rsidP="00A06685">
            <w:pPr>
              <w:ind w:right="283"/>
              <w:jc w:val="both"/>
            </w:pPr>
            <w:r w:rsidRPr="002D2326">
              <w:t>Contact details</w:t>
            </w:r>
          </w:p>
          <w:p w14:paraId="7DC4CFD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265F85F" w14:textId="77777777" w:rsidR="00744F3A" w:rsidRPr="002D2326" w:rsidRDefault="00744F3A" w:rsidP="00A06685">
            <w:hyperlink r:id="rId69" w:history="1">
              <w:r w:rsidRPr="002D2326">
                <w:rPr>
                  <w:rStyle w:val="Hyperlink"/>
                  <w:color w:val="2258A9"/>
                  <w:sz w:val="21"/>
                  <w:szCs w:val="21"/>
                  <w:shd w:val="clear" w:color="auto" w:fill="FFFFFF"/>
                </w:rPr>
                <w:t>info@statistics.gov.rw</w:t>
              </w:r>
            </w:hyperlink>
          </w:p>
        </w:tc>
      </w:tr>
      <w:tr w:rsidR="00744F3A" w:rsidRPr="002D2326" w14:paraId="1372F3A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67D7C80"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71DF5FE" w14:textId="77777777" w:rsidR="00744F3A" w:rsidRPr="002D2326" w:rsidRDefault="00744F3A" w:rsidP="00A06685"/>
        </w:tc>
      </w:tr>
    </w:tbl>
    <w:p w14:paraId="3BFA3A77" w14:textId="77777777" w:rsidR="00744F3A" w:rsidRPr="002D2326" w:rsidRDefault="00744F3A" w:rsidP="00744F3A"/>
    <w:p w14:paraId="09A1B72F" w14:textId="77777777" w:rsidR="00744F3A" w:rsidRPr="002D2326" w:rsidRDefault="00744F3A" w:rsidP="00744F3A">
      <w:pPr>
        <w:pStyle w:val="Heading2"/>
        <w:numPr>
          <w:ilvl w:val="0"/>
          <w:numId w:val="0"/>
        </w:numPr>
        <w:ind w:left="576"/>
        <w:rPr>
          <w:rFonts w:ascii="Arial" w:hAnsi="Arial" w:cs="Arial"/>
        </w:rPr>
      </w:pPr>
      <w:r w:rsidRPr="002D2326">
        <w:rPr>
          <w:rFonts w:ascii="Arial" w:hAnsi="Arial" w:cs="Arial"/>
        </w:rPr>
        <w:lastRenderedPageBreak/>
        <w:t>5.5.1 Proportion of seats held by (a) women in national parliaments and (b) local governments</w:t>
      </w:r>
      <w:bookmarkEnd w:id="58"/>
      <w:bookmarkEnd w:id="59"/>
    </w:p>
    <w:tbl>
      <w:tblPr>
        <w:tblStyle w:val="TableGrid"/>
        <w:tblW w:w="9634" w:type="dxa"/>
        <w:tblLook w:val="04A0" w:firstRow="1" w:lastRow="0" w:firstColumn="1" w:lastColumn="0" w:noHBand="0" w:noVBand="1"/>
      </w:tblPr>
      <w:tblGrid>
        <w:gridCol w:w="2689"/>
        <w:gridCol w:w="6945"/>
      </w:tblGrid>
      <w:tr w:rsidR="00744F3A" w:rsidRPr="002D2326" w14:paraId="2BA8B630"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1BFD324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B7ED470" w14:textId="77777777" w:rsidR="00744F3A" w:rsidRPr="002D2326" w:rsidRDefault="00744F3A" w:rsidP="00A06685"/>
        </w:tc>
      </w:tr>
      <w:tr w:rsidR="00744F3A" w:rsidRPr="002D2326" w14:paraId="39246E9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2621FB1" w14:textId="77777777" w:rsidR="00744F3A" w:rsidRPr="002D2326" w:rsidRDefault="00744F3A" w:rsidP="00A06685">
            <w:pPr>
              <w:ind w:right="283"/>
              <w:jc w:val="both"/>
            </w:pPr>
            <w:r w:rsidRPr="002D2326">
              <w:t xml:space="preserve">Indicator available </w:t>
            </w:r>
          </w:p>
        </w:tc>
        <w:tc>
          <w:tcPr>
            <w:tcW w:w="6945" w:type="dxa"/>
            <w:tcBorders>
              <w:top w:val="single" w:sz="4" w:space="0" w:color="auto"/>
              <w:left w:val="single" w:sz="4" w:space="0" w:color="auto"/>
              <w:bottom w:val="single" w:sz="4" w:space="0" w:color="auto"/>
              <w:right w:val="single" w:sz="4" w:space="0" w:color="auto"/>
            </w:tcBorders>
            <w:hideMark/>
          </w:tcPr>
          <w:p w14:paraId="09666B06" w14:textId="77777777" w:rsidR="00744F3A" w:rsidRPr="002D2326" w:rsidRDefault="00744F3A" w:rsidP="00A06685">
            <w:pPr>
              <w:jc w:val="both"/>
            </w:pPr>
            <w:r w:rsidRPr="002D2326">
              <w:t>Seats held by women in national parliament</w:t>
            </w:r>
          </w:p>
        </w:tc>
      </w:tr>
      <w:tr w:rsidR="00744F3A" w:rsidRPr="002D2326" w14:paraId="4B902F8B" w14:textId="77777777" w:rsidTr="00A06685">
        <w:tc>
          <w:tcPr>
            <w:tcW w:w="2689" w:type="dxa"/>
            <w:tcBorders>
              <w:top w:val="single" w:sz="4" w:space="0" w:color="auto"/>
              <w:left w:val="single" w:sz="4" w:space="0" w:color="auto"/>
              <w:bottom w:val="single" w:sz="4" w:space="0" w:color="auto"/>
              <w:right w:val="single" w:sz="4" w:space="0" w:color="auto"/>
            </w:tcBorders>
          </w:tcPr>
          <w:p w14:paraId="45B47F07" w14:textId="77777777" w:rsidR="00744F3A" w:rsidRPr="002D2326" w:rsidRDefault="00744F3A" w:rsidP="00A06685">
            <w:pPr>
              <w:ind w:right="283"/>
              <w:jc w:val="both"/>
            </w:pPr>
            <w:r w:rsidRPr="002D2326">
              <w:t>Definition</w:t>
            </w:r>
          </w:p>
          <w:p w14:paraId="3879FFB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B53F6F5" w14:textId="77777777" w:rsidR="00744F3A" w:rsidRPr="002D2326" w:rsidRDefault="00744F3A" w:rsidP="00A06685">
            <w:pPr>
              <w:jc w:val="both"/>
            </w:pPr>
            <w:r w:rsidRPr="002D2326">
              <w:t>The proportion of seats held by women in (a) national parliaments is the number of seats held by women members in single or lower chambers of national parliaments, expressed as a percentage of all occupied seats.</w:t>
            </w:r>
          </w:p>
          <w:p w14:paraId="1F35E8ED" w14:textId="77777777" w:rsidR="00744F3A" w:rsidRPr="002D2326" w:rsidRDefault="00744F3A" w:rsidP="00A06685">
            <w:pPr>
              <w:jc w:val="both"/>
            </w:pPr>
            <w:r w:rsidRPr="002D2326">
              <w:t>Seats refer to the number of parliamentary mandates, also known as the number of members of parliament. Seats are usually won by members in general parliamentary.</w:t>
            </w:r>
          </w:p>
          <w:p w14:paraId="7235905B" w14:textId="77777777" w:rsidR="00744F3A" w:rsidRDefault="00744F3A" w:rsidP="00A06685">
            <w:pPr>
              <w:jc w:val="both"/>
              <w:rPr>
                <w:color w:val="FF0000"/>
                <w:highlight w:val="yellow"/>
              </w:rPr>
            </w:pPr>
          </w:p>
          <w:p w14:paraId="0BEFDF1C" w14:textId="77777777" w:rsidR="00744F3A" w:rsidRPr="002D2326" w:rsidRDefault="00744F3A" w:rsidP="00A06685">
            <w:pPr>
              <w:jc w:val="both"/>
            </w:pPr>
            <w:r w:rsidRPr="002D2326">
              <w:t>The State of Rwanda commits itself that women are granted</w:t>
            </w:r>
          </w:p>
          <w:p w14:paraId="0C4EE5F4" w14:textId="77777777" w:rsidR="00744F3A" w:rsidRPr="002D2326" w:rsidRDefault="00744F3A" w:rsidP="00A06685">
            <w:pPr>
              <w:jc w:val="both"/>
            </w:pPr>
            <w:r w:rsidRPr="002D2326">
              <w:t>at least 30 % of posts in decision making organs’</w:t>
            </w:r>
          </w:p>
          <w:p w14:paraId="49D87EA2" w14:textId="77777777" w:rsidR="00744F3A" w:rsidRPr="002D2326" w:rsidRDefault="00744F3A" w:rsidP="00A06685">
            <w:pPr>
              <w:jc w:val="both"/>
            </w:pPr>
            <w:r w:rsidRPr="002D2326">
              <w:t>(Constitution, Article 9 [4]). The 80 members of the Chamber of Deputies are elected as follows: 53 members elected by direct universal suffrage through a secret ballot using closed list proportional representation, of which at least 30% must be seats reserved for women; 24 women (2</w:t>
            </w:r>
          </w:p>
          <w:p w14:paraId="117EE126" w14:textId="77777777" w:rsidR="00744F3A" w:rsidRPr="002D2326" w:rsidRDefault="00744F3A" w:rsidP="00A06685">
            <w:pPr>
              <w:jc w:val="both"/>
            </w:pPr>
            <w:r w:rsidRPr="002D2326">
              <w:t>elected from each province and from the city of Kigali by an electoral college with a women-only ballot); 2 members elected by the National Youth Council; and 1 member elected by the Federation of the Associations of the Disabled (Constitution, Article 76)</w:t>
            </w:r>
          </w:p>
        </w:tc>
      </w:tr>
      <w:tr w:rsidR="00744F3A" w:rsidRPr="002D2326" w14:paraId="1105EB89" w14:textId="77777777" w:rsidTr="00A06685">
        <w:tc>
          <w:tcPr>
            <w:tcW w:w="2689" w:type="dxa"/>
            <w:tcBorders>
              <w:top w:val="single" w:sz="4" w:space="0" w:color="auto"/>
              <w:left w:val="single" w:sz="4" w:space="0" w:color="auto"/>
              <w:bottom w:val="single" w:sz="4" w:space="0" w:color="auto"/>
              <w:right w:val="single" w:sz="4" w:space="0" w:color="auto"/>
            </w:tcBorders>
          </w:tcPr>
          <w:p w14:paraId="757CBEEF" w14:textId="77777777" w:rsidR="00744F3A" w:rsidRPr="002D2326" w:rsidRDefault="00744F3A" w:rsidP="00A06685">
            <w:pPr>
              <w:ind w:right="283"/>
              <w:jc w:val="both"/>
            </w:pPr>
            <w:r w:rsidRPr="002D2326">
              <w:t>Geographic coverage</w:t>
            </w:r>
          </w:p>
          <w:p w14:paraId="4DB5D60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3E19B0C" w14:textId="77777777" w:rsidR="00744F3A" w:rsidRPr="002D2326" w:rsidRDefault="00744F3A" w:rsidP="00A06685">
            <w:r w:rsidRPr="002D2326">
              <w:t>National</w:t>
            </w:r>
          </w:p>
        </w:tc>
      </w:tr>
      <w:tr w:rsidR="00744F3A" w:rsidRPr="002D2326" w14:paraId="20169229" w14:textId="77777777" w:rsidTr="00A06685">
        <w:tc>
          <w:tcPr>
            <w:tcW w:w="2689" w:type="dxa"/>
            <w:tcBorders>
              <w:top w:val="single" w:sz="4" w:space="0" w:color="auto"/>
              <w:left w:val="single" w:sz="4" w:space="0" w:color="auto"/>
              <w:bottom w:val="single" w:sz="4" w:space="0" w:color="auto"/>
              <w:right w:val="single" w:sz="4" w:space="0" w:color="auto"/>
            </w:tcBorders>
          </w:tcPr>
          <w:p w14:paraId="2B29A7E2" w14:textId="77777777" w:rsidR="00744F3A" w:rsidRPr="002D2326" w:rsidRDefault="00744F3A" w:rsidP="00A06685">
            <w:pPr>
              <w:ind w:right="283"/>
              <w:jc w:val="both"/>
            </w:pPr>
          </w:p>
          <w:p w14:paraId="781A5D05" w14:textId="77777777" w:rsidR="00744F3A" w:rsidRPr="002D2326" w:rsidRDefault="00744F3A" w:rsidP="00A06685">
            <w:pPr>
              <w:ind w:right="283"/>
              <w:jc w:val="both"/>
            </w:pPr>
            <w:r w:rsidRPr="002D2326">
              <w:t>Unit of Measurement</w:t>
            </w:r>
          </w:p>
          <w:p w14:paraId="266F737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CAC7BD0" w14:textId="77777777" w:rsidR="00744F3A" w:rsidRPr="002D2326" w:rsidRDefault="00744F3A" w:rsidP="00A06685">
            <w:r w:rsidRPr="002D2326">
              <w:t>Percentage (%)</w:t>
            </w:r>
          </w:p>
        </w:tc>
      </w:tr>
      <w:tr w:rsidR="00744F3A" w:rsidRPr="002D2326" w14:paraId="08B29029" w14:textId="77777777" w:rsidTr="00A06685">
        <w:tc>
          <w:tcPr>
            <w:tcW w:w="2689" w:type="dxa"/>
            <w:tcBorders>
              <w:top w:val="single" w:sz="4" w:space="0" w:color="auto"/>
              <w:left w:val="single" w:sz="4" w:space="0" w:color="auto"/>
              <w:bottom w:val="single" w:sz="4" w:space="0" w:color="auto"/>
              <w:right w:val="single" w:sz="4" w:space="0" w:color="auto"/>
            </w:tcBorders>
          </w:tcPr>
          <w:p w14:paraId="1CF20032" w14:textId="77777777" w:rsidR="00744F3A" w:rsidRPr="002D2326" w:rsidRDefault="00744F3A" w:rsidP="00A06685">
            <w:pPr>
              <w:ind w:right="283"/>
              <w:jc w:val="both"/>
            </w:pPr>
            <w:r w:rsidRPr="002D2326">
              <w:t>Computation method</w:t>
            </w:r>
          </w:p>
          <w:p w14:paraId="0AFE34B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5390CF2" w14:textId="77777777" w:rsidR="00744F3A" w:rsidRPr="002D2326" w:rsidRDefault="00744F3A" w:rsidP="00A06685">
            <w:r w:rsidRPr="002D2326">
              <w:t>The total number of seats occupied by women divided by the total number of seats occupied in parliament and multiplied by 100.</w:t>
            </w:r>
          </w:p>
        </w:tc>
      </w:tr>
      <w:tr w:rsidR="00744F3A" w:rsidRPr="002D2326" w14:paraId="4D9E8DB5" w14:textId="77777777" w:rsidTr="00A06685">
        <w:tc>
          <w:tcPr>
            <w:tcW w:w="2689" w:type="dxa"/>
            <w:tcBorders>
              <w:top w:val="single" w:sz="4" w:space="0" w:color="auto"/>
              <w:left w:val="single" w:sz="4" w:space="0" w:color="auto"/>
              <w:bottom w:val="single" w:sz="4" w:space="0" w:color="auto"/>
              <w:right w:val="single" w:sz="4" w:space="0" w:color="auto"/>
            </w:tcBorders>
          </w:tcPr>
          <w:p w14:paraId="45512C1E" w14:textId="77777777" w:rsidR="00744F3A" w:rsidRPr="002D2326" w:rsidRDefault="00744F3A" w:rsidP="00A06685">
            <w:pPr>
              <w:ind w:right="283"/>
              <w:jc w:val="both"/>
            </w:pPr>
            <w:r w:rsidRPr="002D2326">
              <w:t>Disaggregation</w:t>
            </w:r>
          </w:p>
          <w:p w14:paraId="56164FB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0FD1100"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Parliament</w:t>
            </w:r>
          </w:p>
          <w:p w14:paraId="7781E797" w14:textId="77777777" w:rsidR="00744F3A" w:rsidRPr="002D2326" w:rsidRDefault="00744F3A" w:rsidP="00744F3A">
            <w:pPr>
              <w:pStyle w:val="PlainText"/>
              <w:numPr>
                <w:ilvl w:val="0"/>
                <w:numId w:val="3"/>
              </w:numPr>
              <w:rPr>
                <w:rFonts w:ascii="Arial" w:hAnsi="Arial"/>
              </w:rPr>
            </w:pPr>
            <w:r w:rsidRPr="002D2326">
              <w:rPr>
                <w:rFonts w:ascii="Arial" w:hAnsi="Arial"/>
                <w:sz w:val="22"/>
                <w:szCs w:val="22"/>
              </w:rPr>
              <w:t>Local Government (sectors , districts, cells)</w:t>
            </w:r>
          </w:p>
        </w:tc>
      </w:tr>
      <w:tr w:rsidR="00744F3A" w:rsidRPr="002D2326" w14:paraId="4F9D8244" w14:textId="77777777" w:rsidTr="00A06685">
        <w:tc>
          <w:tcPr>
            <w:tcW w:w="2689" w:type="dxa"/>
            <w:tcBorders>
              <w:top w:val="single" w:sz="4" w:space="0" w:color="auto"/>
              <w:left w:val="single" w:sz="4" w:space="0" w:color="auto"/>
              <w:bottom w:val="single" w:sz="4" w:space="0" w:color="auto"/>
              <w:right w:val="single" w:sz="4" w:space="0" w:color="auto"/>
            </w:tcBorders>
          </w:tcPr>
          <w:p w14:paraId="56AF2A5A" w14:textId="77777777" w:rsidR="00744F3A" w:rsidRPr="002D2326" w:rsidRDefault="00744F3A" w:rsidP="00A06685">
            <w:pPr>
              <w:ind w:right="283"/>
            </w:pPr>
            <w:r w:rsidRPr="002D2326">
              <w:t>Comments and limitations/ Other Information</w:t>
            </w:r>
          </w:p>
          <w:p w14:paraId="18F8911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2E3FE3F" w14:textId="77777777" w:rsidR="00744F3A" w:rsidRPr="002D2326" w:rsidRDefault="00744F3A" w:rsidP="00A06685"/>
        </w:tc>
      </w:tr>
      <w:tr w:rsidR="00744F3A" w:rsidRPr="002D2326" w14:paraId="0217E81A"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89B3A3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2614AC04" w14:textId="77777777" w:rsidR="00744F3A" w:rsidRPr="002D2326" w:rsidRDefault="00744F3A" w:rsidP="00A06685"/>
        </w:tc>
      </w:tr>
      <w:tr w:rsidR="00744F3A" w:rsidRPr="002D2326" w14:paraId="15CA839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2FEE55"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4BD71842" w14:textId="77777777" w:rsidR="00744F3A" w:rsidRPr="002D2326" w:rsidRDefault="00744F3A" w:rsidP="00A06685">
            <w:r w:rsidRPr="002D2326">
              <w:t>Proportion of seats held by women in (a) national parliaments and (b) local governments</w:t>
            </w:r>
          </w:p>
        </w:tc>
      </w:tr>
      <w:tr w:rsidR="00744F3A" w:rsidRPr="002D2326" w14:paraId="354975F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5278CCE" w14:textId="77777777" w:rsidR="00744F3A" w:rsidRPr="002D2326" w:rsidRDefault="00744F3A" w:rsidP="00A06685">
            <w:pPr>
              <w:ind w:right="283"/>
              <w:jc w:val="both"/>
            </w:pPr>
            <w:r w:rsidRPr="002D2326">
              <w:lastRenderedPageBreak/>
              <w:t>Indicator Number</w:t>
            </w:r>
          </w:p>
        </w:tc>
        <w:tc>
          <w:tcPr>
            <w:tcW w:w="6945" w:type="dxa"/>
            <w:tcBorders>
              <w:top w:val="single" w:sz="4" w:space="0" w:color="auto"/>
              <w:left w:val="single" w:sz="4" w:space="0" w:color="auto"/>
              <w:bottom w:val="single" w:sz="4" w:space="0" w:color="auto"/>
              <w:right w:val="single" w:sz="4" w:space="0" w:color="auto"/>
            </w:tcBorders>
            <w:hideMark/>
          </w:tcPr>
          <w:p w14:paraId="295176DB" w14:textId="77777777" w:rsidR="00744F3A" w:rsidRPr="002D2326" w:rsidRDefault="00744F3A" w:rsidP="00A06685">
            <w:r w:rsidRPr="002D2326">
              <w:t>5.5.1</w:t>
            </w:r>
          </w:p>
        </w:tc>
      </w:tr>
      <w:tr w:rsidR="00744F3A" w:rsidRPr="002D2326" w14:paraId="72ABA066" w14:textId="77777777" w:rsidTr="00A06685">
        <w:tc>
          <w:tcPr>
            <w:tcW w:w="2689" w:type="dxa"/>
            <w:tcBorders>
              <w:top w:val="single" w:sz="4" w:space="0" w:color="auto"/>
              <w:left w:val="single" w:sz="4" w:space="0" w:color="auto"/>
              <w:bottom w:val="single" w:sz="4" w:space="0" w:color="auto"/>
              <w:right w:val="single" w:sz="4" w:space="0" w:color="auto"/>
            </w:tcBorders>
          </w:tcPr>
          <w:p w14:paraId="5E406138" w14:textId="77777777" w:rsidR="00744F3A" w:rsidRPr="002D2326" w:rsidRDefault="00744F3A" w:rsidP="00A06685">
            <w:r w:rsidRPr="002D2326">
              <w:t>Target Name</w:t>
            </w:r>
          </w:p>
          <w:p w14:paraId="66DE9A4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04D17614" w14:textId="77777777" w:rsidR="00744F3A" w:rsidRPr="002D2326" w:rsidRDefault="00744F3A" w:rsidP="00A06685">
            <w:r w:rsidRPr="002D2326">
              <w:t>Ensure women’s full and effective participation and equal opportunities for leadership at all levels of decision-making in political, economic and public life</w:t>
            </w:r>
          </w:p>
        </w:tc>
      </w:tr>
      <w:tr w:rsidR="00744F3A" w:rsidRPr="002D2326" w14:paraId="0285D99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D355FAB"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43A3EB47" w14:textId="77777777" w:rsidR="00744F3A" w:rsidRPr="002D2326" w:rsidRDefault="00744F3A" w:rsidP="00A06685">
            <w:r w:rsidRPr="002D2326">
              <w:t>5</w:t>
            </w:r>
          </w:p>
        </w:tc>
      </w:tr>
      <w:tr w:rsidR="00744F3A" w:rsidRPr="002D2326" w14:paraId="6176597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3F829D3"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42696C8E" w14:textId="77777777" w:rsidR="00744F3A" w:rsidRPr="002D2326" w:rsidRDefault="00744F3A" w:rsidP="00A06685"/>
        </w:tc>
      </w:tr>
      <w:tr w:rsidR="00744F3A" w:rsidRPr="002D2326" w14:paraId="24849BF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4529720"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3F7C7440" w14:textId="77777777" w:rsidR="00744F3A" w:rsidRPr="002D2326" w:rsidRDefault="00744F3A" w:rsidP="00A06685">
            <w:r w:rsidRPr="002D2326">
              <w:t>1/3</w:t>
            </w:r>
          </w:p>
        </w:tc>
      </w:tr>
      <w:tr w:rsidR="00744F3A" w:rsidRPr="002D2326" w14:paraId="469FEFB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E60D922"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3476A4E0" w14:textId="77777777" w:rsidR="00744F3A" w:rsidRPr="002D2326" w:rsidRDefault="00744F3A" w:rsidP="00A06685">
            <w:r w:rsidRPr="002D2326">
              <w:t>UN WOMEN?</w:t>
            </w:r>
          </w:p>
        </w:tc>
      </w:tr>
      <w:tr w:rsidR="00744F3A" w:rsidRPr="002D2326" w14:paraId="7A5055B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0BBAD6D"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3AF8EAB1" w14:textId="77777777" w:rsidR="00744F3A" w:rsidRPr="002D2326" w:rsidRDefault="00744F3A" w:rsidP="00A06685">
            <w:pPr>
              <w:rPr>
                <w:rStyle w:val="HeaderChar"/>
              </w:rPr>
            </w:pPr>
            <w:hyperlink r:id="rId70" w:tgtFrame="_blank" w:history="1">
              <w:r w:rsidRPr="002D2326">
                <w:rPr>
                  <w:rStyle w:val="Hyperlink"/>
                </w:rPr>
                <w:t>United Nations Sustainable Development Goals Metadata (PDF 4.0 MB)</w:t>
              </w:r>
            </w:hyperlink>
          </w:p>
        </w:tc>
      </w:tr>
      <w:tr w:rsidR="00744F3A" w:rsidRPr="002D2326" w14:paraId="5EB36DDC"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6F4B1A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24515194" w14:textId="77777777" w:rsidR="00744F3A" w:rsidRPr="002D2326" w:rsidRDefault="00744F3A" w:rsidP="00A06685"/>
        </w:tc>
      </w:tr>
      <w:tr w:rsidR="00744F3A" w:rsidRPr="002D2326" w14:paraId="3915272F" w14:textId="77777777" w:rsidTr="00A06685">
        <w:tc>
          <w:tcPr>
            <w:tcW w:w="2689" w:type="dxa"/>
            <w:tcBorders>
              <w:top w:val="single" w:sz="4" w:space="0" w:color="auto"/>
              <w:left w:val="single" w:sz="4" w:space="0" w:color="auto"/>
              <w:bottom w:val="single" w:sz="4" w:space="0" w:color="auto"/>
              <w:right w:val="single" w:sz="4" w:space="0" w:color="auto"/>
            </w:tcBorders>
          </w:tcPr>
          <w:p w14:paraId="248A7B9F" w14:textId="77777777" w:rsidR="00744F3A" w:rsidRPr="002D2326" w:rsidRDefault="00744F3A" w:rsidP="00A06685">
            <w:pPr>
              <w:ind w:right="283"/>
              <w:jc w:val="both"/>
            </w:pPr>
            <w:r w:rsidRPr="002D2326">
              <w:t xml:space="preserve">Source Organization </w:t>
            </w:r>
          </w:p>
          <w:p w14:paraId="6FB54F6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9B46862" w14:textId="77777777" w:rsidR="00744F3A" w:rsidRPr="002D2326" w:rsidRDefault="00744F3A" w:rsidP="00A06685">
            <w:r w:rsidRPr="002D2326">
              <w:t>National Electoral Commission (NEC).</w:t>
            </w:r>
          </w:p>
        </w:tc>
      </w:tr>
      <w:tr w:rsidR="00744F3A" w:rsidRPr="002D2326" w14:paraId="433A6886" w14:textId="77777777" w:rsidTr="00A06685">
        <w:tc>
          <w:tcPr>
            <w:tcW w:w="2689" w:type="dxa"/>
            <w:tcBorders>
              <w:top w:val="single" w:sz="4" w:space="0" w:color="auto"/>
              <w:left w:val="single" w:sz="4" w:space="0" w:color="auto"/>
              <w:bottom w:val="single" w:sz="4" w:space="0" w:color="auto"/>
              <w:right w:val="single" w:sz="4" w:space="0" w:color="auto"/>
            </w:tcBorders>
          </w:tcPr>
          <w:p w14:paraId="7B8CF6A9" w14:textId="77777777" w:rsidR="00744F3A" w:rsidRPr="002D2326" w:rsidRDefault="00744F3A" w:rsidP="00A06685">
            <w:r>
              <w:t xml:space="preserve">Data Source </w:t>
            </w:r>
          </w:p>
        </w:tc>
        <w:tc>
          <w:tcPr>
            <w:tcW w:w="6945" w:type="dxa"/>
            <w:tcBorders>
              <w:top w:val="single" w:sz="4" w:space="0" w:color="auto"/>
              <w:left w:val="single" w:sz="4" w:space="0" w:color="auto"/>
              <w:bottom w:val="single" w:sz="4" w:space="0" w:color="auto"/>
              <w:right w:val="single" w:sz="4" w:space="0" w:color="auto"/>
            </w:tcBorders>
          </w:tcPr>
          <w:p w14:paraId="69DFA143" w14:textId="77777777" w:rsidR="00744F3A" w:rsidRPr="002D2326" w:rsidRDefault="00744F3A" w:rsidP="00A06685">
            <w:r>
              <w:t>Report</w:t>
            </w:r>
          </w:p>
        </w:tc>
      </w:tr>
      <w:tr w:rsidR="00744F3A" w:rsidRPr="002D2326" w14:paraId="1669996B" w14:textId="77777777" w:rsidTr="00A06685">
        <w:tc>
          <w:tcPr>
            <w:tcW w:w="2689" w:type="dxa"/>
            <w:tcBorders>
              <w:top w:val="single" w:sz="4" w:space="0" w:color="auto"/>
              <w:left w:val="single" w:sz="4" w:space="0" w:color="auto"/>
              <w:bottom w:val="single" w:sz="4" w:space="0" w:color="auto"/>
              <w:right w:val="single" w:sz="4" w:space="0" w:color="auto"/>
            </w:tcBorders>
          </w:tcPr>
          <w:p w14:paraId="32C8A6B6" w14:textId="77777777" w:rsidR="00744F3A" w:rsidRPr="002D2326" w:rsidRDefault="00744F3A" w:rsidP="00A06685">
            <w:r w:rsidRPr="002D2326">
              <w:t>Periodicity</w:t>
            </w:r>
          </w:p>
          <w:p w14:paraId="56B0594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465DC55F" w14:textId="77777777" w:rsidR="00744F3A" w:rsidRPr="002D2326" w:rsidRDefault="00744F3A" w:rsidP="00A06685">
            <w:r w:rsidRPr="002D2326">
              <w:t>Annual</w:t>
            </w:r>
          </w:p>
        </w:tc>
      </w:tr>
      <w:tr w:rsidR="00744F3A" w:rsidRPr="002D2326" w14:paraId="26518A7D" w14:textId="77777777" w:rsidTr="00A06685">
        <w:tc>
          <w:tcPr>
            <w:tcW w:w="2689" w:type="dxa"/>
            <w:tcBorders>
              <w:top w:val="single" w:sz="4" w:space="0" w:color="auto"/>
              <w:left w:val="single" w:sz="4" w:space="0" w:color="auto"/>
              <w:bottom w:val="single" w:sz="4" w:space="0" w:color="auto"/>
              <w:right w:val="single" w:sz="4" w:space="0" w:color="auto"/>
            </w:tcBorders>
          </w:tcPr>
          <w:p w14:paraId="6C2F516B" w14:textId="77777777" w:rsidR="00744F3A" w:rsidRPr="002D2326" w:rsidRDefault="00744F3A" w:rsidP="00A06685">
            <w:pPr>
              <w:ind w:right="283"/>
              <w:jc w:val="both"/>
            </w:pPr>
            <w:r w:rsidRPr="002D2326">
              <w:t>Earliest available data</w:t>
            </w:r>
          </w:p>
          <w:p w14:paraId="6E5374D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2B78AB9" w14:textId="77777777" w:rsidR="00744F3A" w:rsidRPr="002D2326" w:rsidRDefault="00744F3A" w:rsidP="00A06685"/>
        </w:tc>
      </w:tr>
      <w:tr w:rsidR="00744F3A" w:rsidRPr="002D2326" w14:paraId="5B8317E7" w14:textId="77777777" w:rsidTr="00A06685">
        <w:tc>
          <w:tcPr>
            <w:tcW w:w="2689" w:type="dxa"/>
            <w:tcBorders>
              <w:top w:val="single" w:sz="4" w:space="0" w:color="auto"/>
              <w:left w:val="single" w:sz="4" w:space="0" w:color="auto"/>
              <w:bottom w:val="single" w:sz="4" w:space="0" w:color="auto"/>
              <w:right w:val="single" w:sz="4" w:space="0" w:color="auto"/>
            </w:tcBorders>
          </w:tcPr>
          <w:p w14:paraId="213AA87E" w14:textId="77777777" w:rsidR="00744F3A" w:rsidRPr="002D2326" w:rsidRDefault="00744F3A" w:rsidP="00A06685">
            <w:pPr>
              <w:ind w:right="283"/>
              <w:jc w:val="both"/>
            </w:pPr>
            <w:r w:rsidRPr="002D2326">
              <w:t>Link to data source/ The text to show instead of the URL</w:t>
            </w:r>
          </w:p>
          <w:p w14:paraId="625E9D66"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62C931A9" w14:textId="77777777" w:rsidR="00744F3A" w:rsidRPr="002D2326" w:rsidRDefault="00744F3A" w:rsidP="00A06685"/>
        </w:tc>
      </w:tr>
      <w:tr w:rsidR="00744F3A" w:rsidRPr="002D2326" w14:paraId="4F3DE3CE" w14:textId="77777777" w:rsidTr="00A06685">
        <w:tc>
          <w:tcPr>
            <w:tcW w:w="2689" w:type="dxa"/>
            <w:tcBorders>
              <w:top w:val="single" w:sz="4" w:space="0" w:color="auto"/>
              <w:left w:val="single" w:sz="4" w:space="0" w:color="auto"/>
              <w:bottom w:val="single" w:sz="4" w:space="0" w:color="auto"/>
              <w:right w:val="single" w:sz="4" w:space="0" w:color="auto"/>
            </w:tcBorders>
          </w:tcPr>
          <w:p w14:paraId="4F38EE41" w14:textId="77777777" w:rsidR="00744F3A" w:rsidRPr="002D2326" w:rsidRDefault="00744F3A" w:rsidP="00A06685">
            <w:pPr>
              <w:ind w:right="283"/>
              <w:jc w:val="both"/>
            </w:pPr>
            <w:r w:rsidRPr="002D2326">
              <w:t>Release date</w:t>
            </w:r>
          </w:p>
          <w:p w14:paraId="56191EA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CBB0F12" w14:textId="77777777" w:rsidR="00744F3A" w:rsidRPr="002D2326" w:rsidRDefault="00744F3A" w:rsidP="00A06685"/>
        </w:tc>
      </w:tr>
      <w:tr w:rsidR="00744F3A" w:rsidRPr="002D2326" w14:paraId="711C3C19" w14:textId="77777777" w:rsidTr="00A06685">
        <w:tc>
          <w:tcPr>
            <w:tcW w:w="2689" w:type="dxa"/>
            <w:tcBorders>
              <w:top w:val="single" w:sz="4" w:space="0" w:color="auto"/>
              <w:left w:val="single" w:sz="4" w:space="0" w:color="auto"/>
              <w:bottom w:val="single" w:sz="4" w:space="0" w:color="auto"/>
              <w:right w:val="single" w:sz="4" w:space="0" w:color="auto"/>
            </w:tcBorders>
          </w:tcPr>
          <w:p w14:paraId="14592D81" w14:textId="77777777" w:rsidR="00744F3A" w:rsidRPr="002D2326" w:rsidRDefault="00744F3A" w:rsidP="00A06685">
            <w:pPr>
              <w:ind w:right="283"/>
              <w:jc w:val="both"/>
            </w:pPr>
            <w:r w:rsidRPr="002D2326">
              <w:t>Statistical classification</w:t>
            </w:r>
          </w:p>
          <w:p w14:paraId="3C33754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D26B5E1" w14:textId="77777777" w:rsidR="00744F3A" w:rsidRPr="002D2326" w:rsidRDefault="00744F3A" w:rsidP="00A06685"/>
        </w:tc>
      </w:tr>
      <w:tr w:rsidR="00744F3A" w:rsidRPr="002D2326" w14:paraId="723DB69B" w14:textId="77777777" w:rsidTr="00A06685">
        <w:tc>
          <w:tcPr>
            <w:tcW w:w="2689" w:type="dxa"/>
            <w:tcBorders>
              <w:top w:val="single" w:sz="4" w:space="0" w:color="auto"/>
              <w:left w:val="single" w:sz="4" w:space="0" w:color="auto"/>
              <w:bottom w:val="single" w:sz="4" w:space="0" w:color="auto"/>
              <w:right w:val="single" w:sz="4" w:space="0" w:color="auto"/>
            </w:tcBorders>
          </w:tcPr>
          <w:p w14:paraId="633A703C" w14:textId="77777777" w:rsidR="00744F3A" w:rsidRPr="002D2326" w:rsidRDefault="00744F3A" w:rsidP="00A06685">
            <w:pPr>
              <w:ind w:right="283"/>
              <w:jc w:val="both"/>
            </w:pPr>
            <w:r w:rsidRPr="002D2326">
              <w:t>Contact details</w:t>
            </w:r>
          </w:p>
          <w:p w14:paraId="53F0900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ED23B67" w14:textId="77777777" w:rsidR="00744F3A" w:rsidRPr="002D2326" w:rsidRDefault="00744F3A" w:rsidP="00A06685"/>
        </w:tc>
      </w:tr>
      <w:tr w:rsidR="00744F3A" w:rsidRPr="002D2326" w14:paraId="772C806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493507E"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283D919" w14:textId="77777777" w:rsidR="00744F3A" w:rsidRPr="002D2326" w:rsidRDefault="00744F3A" w:rsidP="00A06685"/>
        </w:tc>
      </w:tr>
    </w:tbl>
    <w:p w14:paraId="0147C878" w14:textId="77777777" w:rsidR="00744F3A" w:rsidRPr="002D2326" w:rsidRDefault="00744F3A" w:rsidP="00744F3A">
      <w:pPr>
        <w:pStyle w:val="Heading2"/>
        <w:numPr>
          <w:ilvl w:val="0"/>
          <w:numId w:val="0"/>
        </w:numPr>
        <w:ind w:left="576"/>
        <w:rPr>
          <w:rFonts w:ascii="Arial" w:hAnsi="Arial" w:cs="Arial"/>
        </w:rPr>
      </w:pPr>
      <w:bookmarkStart w:id="62" w:name="_Toc517414075"/>
      <w:bookmarkStart w:id="63" w:name="_Toc533147124"/>
      <w:bookmarkStart w:id="64" w:name="_Hlk524105751"/>
      <w:bookmarkEnd w:id="60"/>
      <w:bookmarkEnd w:id="61"/>
      <w:r w:rsidRPr="002D2326">
        <w:rPr>
          <w:rFonts w:ascii="Arial" w:hAnsi="Arial" w:cs="Arial"/>
        </w:rPr>
        <w:t>5.5.2 Proportion of women in managerial positions</w:t>
      </w:r>
      <w:bookmarkEnd w:id="62"/>
      <w:bookmarkEnd w:id="63"/>
    </w:p>
    <w:tbl>
      <w:tblPr>
        <w:tblStyle w:val="TableGrid"/>
        <w:tblW w:w="9634" w:type="dxa"/>
        <w:tblLook w:val="04A0" w:firstRow="1" w:lastRow="0" w:firstColumn="1" w:lastColumn="0" w:noHBand="0" w:noVBand="1"/>
      </w:tblPr>
      <w:tblGrid>
        <w:gridCol w:w="2689"/>
        <w:gridCol w:w="6945"/>
      </w:tblGrid>
      <w:tr w:rsidR="00744F3A" w:rsidRPr="002D2326" w14:paraId="72CA41DD"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9E2423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814032A" w14:textId="77777777" w:rsidR="00744F3A" w:rsidRPr="002D2326" w:rsidRDefault="00744F3A" w:rsidP="00A06685"/>
        </w:tc>
      </w:tr>
      <w:tr w:rsidR="00744F3A" w:rsidRPr="002D2326" w14:paraId="45A5EF92" w14:textId="77777777" w:rsidTr="00A06685">
        <w:tc>
          <w:tcPr>
            <w:tcW w:w="2689" w:type="dxa"/>
            <w:tcBorders>
              <w:top w:val="single" w:sz="4" w:space="0" w:color="auto"/>
              <w:left w:val="single" w:sz="4" w:space="0" w:color="auto"/>
              <w:bottom w:val="single" w:sz="4" w:space="0" w:color="auto"/>
              <w:right w:val="single" w:sz="4" w:space="0" w:color="auto"/>
            </w:tcBorders>
          </w:tcPr>
          <w:p w14:paraId="544DB2CB"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43D10B29" w14:textId="77777777" w:rsidR="00744F3A" w:rsidRPr="002D2326" w:rsidRDefault="00744F3A" w:rsidP="00A06685">
            <w:pPr>
              <w:jc w:val="both"/>
            </w:pPr>
            <w:r w:rsidRPr="002D2326">
              <w:t xml:space="preserve">Distribution (%) of usually employed population by occupation group of main usual jobs, according to urban/rural and sex </w:t>
            </w:r>
          </w:p>
        </w:tc>
      </w:tr>
      <w:tr w:rsidR="00744F3A" w:rsidRPr="002D2326" w14:paraId="16B01872" w14:textId="77777777" w:rsidTr="00A06685">
        <w:tc>
          <w:tcPr>
            <w:tcW w:w="2689" w:type="dxa"/>
            <w:tcBorders>
              <w:top w:val="single" w:sz="4" w:space="0" w:color="auto"/>
              <w:left w:val="single" w:sz="4" w:space="0" w:color="auto"/>
              <w:bottom w:val="single" w:sz="4" w:space="0" w:color="auto"/>
              <w:right w:val="single" w:sz="4" w:space="0" w:color="auto"/>
            </w:tcBorders>
          </w:tcPr>
          <w:p w14:paraId="09E49F6A" w14:textId="77777777" w:rsidR="00744F3A" w:rsidRPr="002D2326" w:rsidRDefault="00744F3A" w:rsidP="00A06685">
            <w:pPr>
              <w:ind w:right="283"/>
              <w:jc w:val="both"/>
            </w:pPr>
            <w:r w:rsidRPr="002D2326">
              <w:lastRenderedPageBreak/>
              <w:t>Definition</w:t>
            </w:r>
          </w:p>
          <w:p w14:paraId="22C4642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342D9F3" w14:textId="77777777" w:rsidR="00744F3A" w:rsidRPr="002D2326" w:rsidRDefault="00744F3A" w:rsidP="00A06685">
            <w:pPr>
              <w:jc w:val="both"/>
            </w:pPr>
            <w:r w:rsidRPr="002D2326">
              <w:t xml:space="preserve">This indicator refers to the proportion of females in the total number of persons employed in management positions. For the purposes of this indicator, the International Standard Classification of Occupations (ISCO) ISCO major group 1 is used. </w:t>
            </w:r>
          </w:p>
        </w:tc>
      </w:tr>
      <w:tr w:rsidR="00744F3A" w:rsidRPr="002D2326" w14:paraId="474C4FDE" w14:textId="77777777" w:rsidTr="00A06685">
        <w:tc>
          <w:tcPr>
            <w:tcW w:w="2689" w:type="dxa"/>
            <w:tcBorders>
              <w:top w:val="single" w:sz="4" w:space="0" w:color="auto"/>
              <w:left w:val="single" w:sz="4" w:space="0" w:color="auto"/>
              <w:bottom w:val="single" w:sz="4" w:space="0" w:color="auto"/>
              <w:right w:val="single" w:sz="4" w:space="0" w:color="auto"/>
            </w:tcBorders>
          </w:tcPr>
          <w:p w14:paraId="7CA686BB" w14:textId="77777777" w:rsidR="00744F3A" w:rsidRPr="002D2326" w:rsidRDefault="00744F3A" w:rsidP="00A06685">
            <w:pPr>
              <w:ind w:right="283"/>
              <w:jc w:val="both"/>
            </w:pPr>
            <w:r w:rsidRPr="002D2326">
              <w:t>Geographic coverage</w:t>
            </w:r>
          </w:p>
          <w:p w14:paraId="1B8BB26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948575C" w14:textId="77777777" w:rsidR="00744F3A" w:rsidRPr="002D2326" w:rsidRDefault="00744F3A" w:rsidP="00A06685">
            <w:pPr>
              <w:jc w:val="both"/>
            </w:pPr>
            <w:r w:rsidRPr="002D2326">
              <w:t>National</w:t>
            </w:r>
          </w:p>
        </w:tc>
      </w:tr>
      <w:tr w:rsidR="00744F3A" w:rsidRPr="002D2326" w14:paraId="2714380C" w14:textId="77777777" w:rsidTr="00A06685">
        <w:tc>
          <w:tcPr>
            <w:tcW w:w="2689" w:type="dxa"/>
            <w:tcBorders>
              <w:top w:val="single" w:sz="4" w:space="0" w:color="auto"/>
              <w:left w:val="single" w:sz="4" w:space="0" w:color="auto"/>
              <w:bottom w:val="single" w:sz="4" w:space="0" w:color="auto"/>
              <w:right w:val="single" w:sz="4" w:space="0" w:color="auto"/>
            </w:tcBorders>
          </w:tcPr>
          <w:p w14:paraId="55A0E39E" w14:textId="77777777" w:rsidR="00744F3A" w:rsidRPr="002D2326" w:rsidRDefault="00744F3A" w:rsidP="00A06685">
            <w:pPr>
              <w:ind w:right="283"/>
              <w:jc w:val="both"/>
            </w:pPr>
          </w:p>
          <w:p w14:paraId="18491ACA" w14:textId="77777777" w:rsidR="00744F3A" w:rsidRPr="002D2326" w:rsidRDefault="00744F3A" w:rsidP="00A06685">
            <w:pPr>
              <w:ind w:right="283"/>
              <w:jc w:val="both"/>
            </w:pPr>
            <w:r w:rsidRPr="002D2326">
              <w:t>Unit of Measurement</w:t>
            </w:r>
          </w:p>
          <w:p w14:paraId="47956A8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A25CC1C" w14:textId="77777777" w:rsidR="00744F3A" w:rsidRPr="002D2326" w:rsidRDefault="00744F3A" w:rsidP="00A06685">
            <w:pPr>
              <w:jc w:val="both"/>
            </w:pPr>
            <w:r w:rsidRPr="002D2326">
              <w:t>Percent (%)</w:t>
            </w:r>
          </w:p>
        </w:tc>
      </w:tr>
      <w:tr w:rsidR="00744F3A" w:rsidRPr="002D2326" w14:paraId="09295059" w14:textId="77777777" w:rsidTr="00A06685">
        <w:tc>
          <w:tcPr>
            <w:tcW w:w="2689" w:type="dxa"/>
            <w:tcBorders>
              <w:top w:val="single" w:sz="4" w:space="0" w:color="auto"/>
              <w:left w:val="single" w:sz="4" w:space="0" w:color="auto"/>
              <w:bottom w:val="single" w:sz="4" w:space="0" w:color="auto"/>
              <w:right w:val="single" w:sz="4" w:space="0" w:color="auto"/>
            </w:tcBorders>
          </w:tcPr>
          <w:p w14:paraId="4DB6F116" w14:textId="77777777" w:rsidR="00744F3A" w:rsidRPr="002D2326" w:rsidRDefault="00744F3A" w:rsidP="00A06685">
            <w:pPr>
              <w:ind w:right="283"/>
              <w:jc w:val="both"/>
            </w:pPr>
            <w:r w:rsidRPr="002D2326">
              <w:t>Computation method</w:t>
            </w:r>
          </w:p>
          <w:p w14:paraId="7E4BB2D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918670D" w14:textId="77777777" w:rsidR="00744F3A" w:rsidRPr="002D2326" w:rsidRDefault="00744F3A" w:rsidP="00A06685">
            <w:pPr>
              <w:jc w:val="both"/>
            </w:pPr>
            <w:r w:rsidRPr="002D2326">
              <w:t>It is calculated as</w:t>
            </w:r>
          </w:p>
          <w:p w14:paraId="78363742" w14:textId="77777777" w:rsidR="00744F3A" w:rsidRPr="002D2326" w:rsidRDefault="00744F3A" w:rsidP="00A06685">
            <w:pPr>
              <w:jc w:val="both"/>
            </w:pPr>
          </w:p>
          <w:p w14:paraId="52F2E180" w14:textId="77777777" w:rsidR="00744F3A" w:rsidRPr="002D2326" w:rsidRDefault="00744F3A" w:rsidP="00A06685">
            <w:pPr>
              <w:jc w:val="both"/>
            </w:pPr>
            <m:oMathPara>
              <m:oMath>
                <m:f>
                  <m:fPr>
                    <m:ctrlPr>
                      <w:rPr>
                        <w:rFonts w:ascii="Cambria Math" w:hAnsi="Cambria Math"/>
                      </w:rPr>
                    </m:ctrlPr>
                  </m:fPr>
                  <m:num>
                    <m:r>
                      <m:rPr>
                        <m:sty m:val="p"/>
                      </m:rPr>
                      <w:rPr>
                        <w:rFonts w:ascii="Cambria Math" w:hAnsi="Cambria Math"/>
                      </w:rPr>
                      <m:t>Women employed in ISCO  Major group 1</m:t>
                    </m:r>
                  </m:num>
                  <m:den>
                    <m:r>
                      <m:rPr>
                        <m:sty m:val="p"/>
                      </m:rPr>
                      <w:rPr>
                        <w:rFonts w:ascii="Cambria Math" w:hAnsi="Cambria Math"/>
                      </w:rPr>
                      <m:t>Persons employed in ISCO Major group 1</m:t>
                    </m:r>
                  </m:den>
                </m:f>
                <m:r>
                  <m:rPr>
                    <m:sty m:val="p"/>
                  </m:rPr>
                  <w:rPr>
                    <w:rFonts w:ascii="Cambria Math" w:hAnsi="Cambria Math"/>
                  </w:rPr>
                  <m:t>×</m:t>
                </m:r>
                <m:r>
                  <w:rPr>
                    <w:rFonts w:ascii="Cambria Math" w:hAnsi="Cambria Math"/>
                  </w:rPr>
                  <m:t>100</m:t>
                </m:r>
              </m:oMath>
            </m:oMathPara>
          </w:p>
          <w:p w14:paraId="4AC1D586" w14:textId="77777777" w:rsidR="00744F3A" w:rsidRPr="002D2326" w:rsidRDefault="00744F3A" w:rsidP="00A06685">
            <w:pPr>
              <w:jc w:val="both"/>
            </w:pPr>
          </w:p>
        </w:tc>
      </w:tr>
      <w:tr w:rsidR="00744F3A" w:rsidRPr="002D2326" w14:paraId="2E15FE57" w14:textId="77777777" w:rsidTr="00A06685">
        <w:tc>
          <w:tcPr>
            <w:tcW w:w="2689" w:type="dxa"/>
            <w:tcBorders>
              <w:top w:val="single" w:sz="4" w:space="0" w:color="auto"/>
              <w:left w:val="single" w:sz="4" w:space="0" w:color="auto"/>
              <w:bottom w:val="single" w:sz="4" w:space="0" w:color="auto"/>
              <w:right w:val="single" w:sz="4" w:space="0" w:color="auto"/>
            </w:tcBorders>
          </w:tcPr>
          <w:p w14:paraId="10FC1192" w14:textId="77777777" w:rsidR="00744F3A" w:rsidRPr="002D2326" w:rsidRDefault="00744F3A" w:rsidP="00A06685">
            <w:pPr>
              <w:ind w:right="283"/>
              <w:jc w:val="both"/>
            </w:pPr>
            <w:r w:rsidRPr="002D2326">
              <w:t>Disaggregation</w:t>
            </w:r>
          </w:p>
          <w:p w14:paraId="313ABA1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502236E" w14:textId="77777777" w:rsidR="00744F3A" w:rsidRPr="002D2326" w:rsidRDefault="00744F3A" w:rsidP="00A06685">
            <w:pPr>
              <w:pStyle w:val="PlainText"/>
              <w:ind w:left="360"/>
              <w:rPr>
                <w:rFonts w:ascii="Arial" w:hAnsi="Arial"/>
              </w:rPr>
            </w:pPr>
          </w:p>
        </w:tc>
      </w:tr>
      <w:tr w:rsidR="00744F3A" w:rsidRPr="002D2326" w14:paraId="5858DED8" w14:textId="77777777" w:rsidTr="00A06685">
        <w:tc>
          <w:tcPr>
            <w:tcW w:w="2689" w:type="dxa"/>
            <w:tcBorders>
              <w:top w:val="single" w:sz="4" w:space="0" w:color="auto"/>
              <w:left w:val="single" w:sz="4" w:space="0" w:color="auto"/>
              <w:bottom w:val="single" w:sz="4" w:space="0" w:color="auto"/>
              <w:right w:val="single" w:sz="4" w:space="0" w:color="auto"/>
            </w:tcBorders>
          </w:tcPr>
          <w:p w14:paraId="1CCB1F1B" w14:textId="77777777" w:rsidR="00744F3A" w:rsidRPr="002D2326" w:rsidRDefault="00744F3A" w:rsidP="00A06685">
            <w:pPr>
              <w:ind w:right="283"/>
            </w:pPr>
            <w:r w:rsidRPr="002D2326">
              <w:t>Comments and limitations/ Other Information</w:t>
            </w:r>
          </w:p>
          <w:p w14:paraId="37751DE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30A2C79" w14:textId="77777777" w:rsidR="00744F3A" w:rsidRPr="002D2326" w:rsidRDefault="00744F3A" w:rsidP="00A06685"/>
        </w:tc>
      </w:tr>
      <w:tr w:rsidR="00744F3A" w:rsidRPr="002D2326" w14:paraId="14611F11"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469E9D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4E3CFA74" w14:textId="77777777" w:rsidR="00744F3A" w:rsidRPr="002D2326" w:rsidRDefault="00744F3A" w:rsidP="00A06685"/>
        </w:tc>
      </w:tr>
      <w:tr w:rsidR="00744F3A" w:rsidRPr="002D2326" w14:paraId="48D707C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CF18A5E"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09562506" w14:textId="77777777" w:rsidR="00744F3A" w:rsidRPr="002D2326" w:rsidRDefault="00744F3A" w:rsidP="00A06685">
            <w:pPr>
              <w:jc w:val="both"/>
            </w:pPr>
            <w:r w:rsidRPr="002D2326">
              <w:t>Proportion of women in managerial positions</w:t>
            </w:r>
          </w:p>
        </w:tc>
      </w:tr>
      <w:tr w:rsidR="00744F3A" w:rsidRPr="002D2326" w14:paraId="6DD7C94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C53659D"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66E3AF0" w14:textId="77777777" w:rsidR="00744F3A" w:rsidRPr="002D2326" w:rsidRDefault="00744F3A" w:rsidP="00A06685">
            <w:pPr>
              <w:jc w:val="both"/>
            </w:pPr>
            <w:r w:rsidRPr="002D2326">
              <w:t>5.5.2</w:t>
            </w:r>
          </w:p>
        </w:tc>
      </w:tr>
      <w:tr w:rsidR="00744F3A" w:rsidRPr="002D2326" w14:paraId="2AB7E543" w14:textId="77777777" w:rsidTr="00A06685">
        <w:tc>
          <w:tcPr>
            <w:tcW w:w="2689" w:type="dxa"/>
            <w:tcBorders>
              <w:top w:val="single" w:sz="4" w:space="0" w:color="auto"/>
              <w:left w:val="single" w:sz="4" w:space="0" w:color="auto"/>
              <w:bottom w:val="single" w:sz="4" w:space="0" w:color="auto"/>
              <w:right w:val="single" w:sz="4" w:space="0" w:color="auto"/>
            </w:tcBorders>
          </w:tcPr>
          <w:p w14:paraId="0A5081B5" w14:textId="77777777" w:rsidR="00744F3A" w:rsidRPr="002D2326" w:rsidRDefault="00744F3A" w:rsidP="00A06685">
            <w:pPr>
              <w:ind w:right="283"/>
              <w:jc w:val="both"/>
            </w:pPr>
            <w:r w:rsidRPr="002D2326">
              <w:t>Target Name</w:t>
            </w:r>
          </w:p>
          <w:p w14:paraId="4D8CAE2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9011CBA" w14:textId="77777777" w:rsidR="00744F3A" w:rsidRPr="002D2326" w:rsidRDefault="00744F3A" w:rsidP="00A06685">
            <w:pPr>
              <w:jc w:val="both"/>
            </w:pPr>
            <w:r w:rsidRPr="002D2326">
              <w:t>Ensure women’s full and effective participation and equal opportunities for leadership at all levels of decision-making in political, economic and public life</w:t>
            </w:r>
          </w:p>
        </w:tc>
      </w:tr>
      <w:tr w:rsidR="00744F3A" w:rsidRPr="002D2326" w14:paraId="51F11E5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BE2FF13"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7E605D88" w14:textId="77777777" w:rsidR="00744F3A" w:rsidRPr="002D2326" w:rsidRDefault="00744F3A" w:rsidP="00A06685">
            <w:r w:rsidRPr="002D2326">
              <w:t>5.5</w:t>
            </w:r>
          </w:p>
        </w:tc>
      </w:tr>
      <w:tr w:rsidR="00744F3A" w:rsidRPr="002D2326" w14:paraId="1923F94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A2509A1"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69EF3728" w14:textId="77777777" w:rsidR="00744F3A" w:rsidRPr="002D2326" w:rsidRDefault="00744F3A" w:rsidP="00A06685"/>
        </w:tc>
      </w:tr>
      <w:tr w:rsidR="00744F3A" w:rsidRPr="002D2326" w14:paraId="01261B0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41F33BF"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0C10F225" w14:textId="77777777" w:rsidR="00744F3A" w:rsidRPr="002D2326" w:rsidRDefault="00744F3A" w:rsidP="00A06685">
            <w:r w:rsidRPr="002D2326">
              <w:t>1</w:t>
            </w:r>
          </w:p>
        </w:tc>
      </w:tr>
      <w:tr w:rsidR="00744F3A" w:rsidRPr="002D2326" w14:paraId="076EB62F" w14:textId="77777777" w:rsidTr="00A06685">
        <w:trPr>
          <w:trHeight w:val="457"/>
        </w:trPr>
        <w:tc>
          <w:tcPr>
            <w:tcW w:w="2689" w:type="dxa"/>
            <w:tcBorders>
              <w:top w:val="single" w:sz="4" w:space="0" w:color="auto"/>
              <w:left w:val="single" w:sz="4" w:space="0" w:color="auto"/>
              <w:bottom w:val="single" w:sz="4" w:space="0" w:color="auto"/>
              <w:right w:val="single" w:sz="4" w:space="0" w:color="auto"/>
            </w:tcBorders>
            <w:hideMark/>
          </w:tcPr>
          <w:p w14:paraId="2DE8C8F8"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5672A69D" w14:textId="77777777" w:rsidR="00744F3A" w:rsidRPr="002D2326" w:rsidRDefault="00744F3A" w:rsidP="00A06685">
            <w:pPr>
              <w:spacing w:after="300"/>
              <w:rPr>
                <w:color w:val="333333"/>
                <w:sz w:val="21"/>
                <w:szCs w:val="21"/>
              </w:rPr>
            </w:pPr>
            <w:r w:rsidRPr="002D2326">
              <w:t>International Labour Organization (ILO)</w:t>
            </w:r>
          </w:p>
        </w:tc>
      </w:tr>
      <w:tr w:rsidR="00744F3A" w:rsidRPr="002D2326" w14:paraId="4F4966B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D4FDC7A"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3BC9FF06" w14:textId="77777777" w:rsidR="00744F3A" w:rsidRPr="002D2326" w:rsidRDefault="00744F3A" w:rsidP="00A06685">
            <w:pPr>
              <w:rPr>
                <w:rStyle w:val="HeaderChar"/>
              </w:rPr>
            </w:pPr>
            <w:hyperlink r:id="rId71" w:tgtFrame="_blank" w:history="1">
              <w:r w:rsidRPr="002D2326">
                <w:rPr>
                  <w:rStyle w:val="FollowedHyperlink"/>
                  <w:color w:val="2258A9"/>
                  <w:shd w:val="clear" w:color="auto" w:fill="FFFFFF"/>
                </w:rPr>
                <w:t>United Nations Sustainable Development Goals Metadata (PDF 372 KB)</w:t>
              </w:r>
            </w:hyperlink>
          </w:p>
        </w:tc>
      </w:tr>
      <w:tr w:rsidR="00744F3A" w:rsidRPr="002D2326" w14:paraId="32B26CA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DF56227"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9C34171" w14:textId="77777777" w:rsidR="00744F3A" w:rsidRPr="002D2326" w:rsidRDefault="00744F3A" w:rsidP="00A06685"/>
        </w:tc>
      </w:tr>
      <w:tr w:rsidR="00744F3A" w:rsidRPr="002D2326" w14:paraId="2E04080D" w14:textId="77777777" w:rsidTr="00A06685">
        <w:tc>
          <w:tcPr>
            <w:tcW w:w="2689" w:type="dxa"/>
            <w:tcBorders>
              <w:top w:val="single" w:sz="4" w:space="0" w:color="auto"/>
              <w:left w:val="single" w:sz="4" w:space="0" w:color="auto"/>
              <w:bottom w:val="single" w:sz="4" w:space="0" w:color="auto"/>
              <w:right w:val="single" w:sz="4" w:space="0" w:color="auto"/>
            </w:tcBorders>
          </w:tcPr>
          <w:p w14:paraId="01FE61DD" w14:textId="77777777" w:rsidR="00744F3A" w:rsidRPr="002D2326" w:rsidRDefault="00744F3A" w:rsidP="00A06685">
            <w:pPr>
              <w:ind w:right="283"/>
              <w:jc w:val="both"/>
            </w:pPr>
            <w:r w:rsidRPr="002D2326">
              <w:t xml:space="preserve">Source Organization </w:t>
            </w:r>
          </w:p>
          <w:p w14:paraId="16FD1B0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7038B4F" w14:textId="77777777" w:rsidR="00744F3A" w:rsidRPr="002D2326" w:rsidRDefault="00744F3A" w:rsidP="00A06685">
            <w:r w:rsidRPr="002D2326">
              <w:lastRenderedPageBreak/>
              <w:t>National Institute of Statistics of Rwanda (NISR)</w:t>
            </w:r>
          </w:p>
        </w:tc>
      </w:tr>
      <w:tr w:rsidR="00744F3A" w:rsidRPr="002D2326" w14:paraId="5E0ADE96" w14:textId="77777777" w:rsidTr="00A06685">
        <w:tc>
          <w:tcPr>
            <w:tcW w:w="2689" w:type="dxa"/>
            <w:tcBorders>
              <w:top w:val="single" w:sz="4" w:space="0" w:color="auto"/>
              <w:left w:val="single" w:sz="4" w:space="0" w:color="auto"/>
              <w:bottom w:val="single" w:sz="4" w:space="0" w:color="auto"/>
              <w:right w:val="single" w:sz="4" w:space="0" w:color="auto"/>
            </w:tcBorders>
          </w:tcPr>
          <w:p w14:paraId="6BB5B6F5"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3538C5D9" w14:textId="77777777" w:rsidR="00744F3A" w:rsidRPr="002D2326" w:rsidRDefault="00744F3A" w:rsidP="00A06685">
            <w:r w:rsidRPr="002D2326">
              <w:t>Integrated Household Living Condition (EICV)</w:t>
            </w:r>
          </w:p>
        </w:tc>
      </w:tr>
      <w:tr w:rsidR="00744F3A" w:rsidRPr="002D2326" w14:paraId="51F05DFD" w14:textId="77777777" w:rsidTr="00A06685">
        <w:tc>
          <w:tcPr>
            <w:tcW w:w="2689" w:type="dxa"/>
            <w:tcBorders>
              <w:top w:val="single" w:sz="4" w:space="0" w:color="auto"/>
              <w:left w:val="single" w:sz="4" w:space="0" w:color="auto"/>
              <w:bottom w:val="single" w:sz="4" w:space="0" w:color="auto"/>
              <w:right w:val="single" w:sz="4" w:space="0" w:color="auto"/>
            </w:tcBorders>
          </w:tcPr>
          <w:p w14:paraId="620A08A4" w14:textId="77777777" w:rsidR="00744F3A" w:rsidRPr="002D2326" w:rsidRDefault="00744F3A" w:rsidP="00A06685">
            <w:r w:rsidRPr="002D2326">
              <w:t>Periodicity</w:t>
            </w:r>
          </w:p>
          <w:p w14:paraId="35FA67D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26EDBBA" w14:textId="77777777" w:rsidR="00744F3A" w:rsidRPr="002D2326" w:rsidRDefault="00744F3A" w:rsidP="00A06685">
            <w:r w:rsidRPr="002D2326">
              <w:t>3 years</w:t>
            </w:r>
          </w:p>
        </w:tc>
      </w:tr>
      <w:tr w:rsidR="00744F3A" w:rsidRPr="002D2326" w14:paraId="4133F5B1" w14:textId="77777777" w:rsidTr="00A06685">
        <w:tc>
          <w:tcPr>
            <w:tcW w:w="2689" w:type="dxa"/>
            <w:tcBorders>
              <w:top w:val="single" w:sz="4" w:space="0" w:color="auto"/>
              <w:left w:val="single" w:sz="4" w:space="0" w:color="auto"/>
              <w:bottom w:val="single" w:sz="4" w:space="0" w:color="auto"/>
              <w:right w:val="single" w:sz="4" w:space="0" w:color="auto"/>
            </w:tcBorders>
          </w:tcPr>
          <w:p w14:paraId="0D529093" w14:textId="77777777" w:rsidR="00744F3A" w:rsidRPr="002D2326" w:rsidRDefault="00744F3A" w:rsidP="00A06685">
            <w:pPr>
              <w:ind w:right="283"/>
              <w:jc w:val="both"/>
            </w:pPr>
            <w:r w:rsidRPr="002D2326">
              <w:t>Earliest available data</w:t>
            </w:r>
          </w:p>
          <w:p w14:paraId="33810CD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8D5E80B" w14:textId="77777777" w:rsidR="00744F3A" w:rsidRPr="002D2326" w:rsidRDefault="00744F3A" w:rsidP="00A06685">
            <w:r w:rsidRPr="002D2326">
              <w:t>2000</w:t>
            </w:r>
          </w:p>
        </w:tc>
      </w:tr>
      <w:tr w:rsidR="00744F3A" w:rsidRPr="002D2326" w14:paraId="07532463" w14:textId="77777777" w:rsidTr="00A06685">
        <w:tc>
          <w:tcPr>
            <w:tcW w:w="2689" w:type="dxa"/>
            <w:tcBorders>
              <w:top w:val="single" w:sz="4" w:space="0" w:color="auto"/>
              <w:left w:val="single" w:sz="4" w:space="0" w:color="auto"/>
              <w:bottom w:val="single" w:sz="4" w:space="0" w:color="auto"/>
              <w:right w:val="single" w:sz="4" w:space="0" w:color="auto"/>
            </w:tcBorders>
          </w:tcPr>
          <w:p w14:paraId="01655F58" w14:textId="77777777" w:rsidR="00744F3A" w:rsidRPr="002D2326" w:rsidRDefault="00744F3A" w:rsidP="00A06685">
            <w:pPr>
              <w:ind w:right="283"/>
              <w:jc w:val="both"/>
            </w:pPr>
            <w:r w:rsidRPr="002D2326">
              <w:t>Link to data source/ The text to show instead of the URL</w:t>
            </w:r>
          </w:p>
          <w:p w14:paraId="290776DB"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1E6778C4" w14:textId="77777777" w:rsidR="00744F3A" w:rsidRDefault="00744F3A" w:rsidP="00A06685">
            <w:hyperlink r:id="rId72" w:history="1">
              <w:r w:rsidRPr="00DD3AD3">
                <w:rPr>
                  <w:rStyle w:val="Hyperlink"/>
                </w:rPr>
                <w:t>http://www.statistics.gov.rw/datasource/integrated-household-living-conditions-survey-eicv</w:t>
              </w:r>
            </w:hyperlink>
          </w:p>
          <w:p w14:paraId="0290C7F1" w14:textId="77777777" w:rsidR="00744F3A" w:rsidRPr="002D2326" w:rsidRDefault="00744F3A" w:rsidP="00A06685"/>
        </w:tc>
      </w:tr>
      <w:tr w:rsidR="00744F3A" w:rsidRPr="002D2326" w14:paraId="4B8B5A3D" w14:textId="77777777" w:rsidTr="00A06685">
        <w:tc>
          <w:tcPr>
            <w:tcW w:w="2689" w:type="dxa"/>
            <w:tcBorders>
              <w:top w:val="single" w:sz="4" w:space="0" w:color="auto"/>
              <w:left w:val="single" w:sz="4" w:space="0" w:color="auto"/>
              <w:bottom w:val="single" w:sz="4" w:space="0" w:color="auto"/>
              <w:right w:val="single" w:sz="4" w:space="0" w:color="auto"/>
            </w:tcBorders>
          </w:tcPr>
          <w:p w14:paraId="1BA78BCD" w14:textId="77777777" w:rsidR="00744F3A" w:rsidRPr="002D2326" w:rsidRDefault="00744F3A" w:rsidP="00A06685">
            <w:pPr>
              <w:ind w:right="283"/>
              <w:jc w:val="both"/>
            </w:pPr>
            <w:r w:rsidRPr="002D2326">
              <w:t>Release date</w:t>
            </w:r>
          </w:p>
          <w:p w14:paraId="05AAEF2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9A64AAC" w14:textId="77777777" w:rsidR="00744F3A" w:rsidRPr="002D2326" w:rsidRDefault="00744F3A" w:rsidP="00A06685"/>
        </w:tc>
      </w:tr>
      <w:tr w:rsidR="00744F3A" w:rsidRPr="002D2326" w14:paraId="5067030C" w14:textId="77777777" w:rsidTr="00A06685">
        <w:tc>
          <w:tcPr>
            <w:tcW w:w="2689" w:type="dxa"/>
            <w:tcBorders>
              <w:top w:val="single" w:sz="4" w:space="0" w:color="auto"/>
              <w:left w:val="single" w:sz="4" w:space="0" w:color="auto"/>
              <w:bottom w:val="single" w:sz="4" w:space="0" w:color="auto"/>
              <w:right w:val="single" w:sz="4" w:space="0" w:color="auto"/>
            </w:tcBorders>
          </w:tcPr>
          <w:p w14:paraId="3C11A104" w14:textId="77777777" w:rsidR="00744F3A" w:rsidRPr="002D2326" w:rsidRDefault="00744F3A" w:rsidP="00A06685">
            <w:pPr>
              <w:ind w:right="283"/>
              <w:jc w:val="both"/>
            </w:pPr>
            <w:r w:rsidRPr="002D2326">
              <w:t>Statistical classification</w:t>
            </w:r>
          </w:p>
          <w:p w14:paraId="0B5ADB8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7A502BE" w14:textId="77777777" w:rsidR="00744F3A" w:rsidRPr="002D2326" w:rsidRDefault="00744F3A" w:rsidP="00A06685"/>
        </w:tc>
      </w:tr>
      <w:tr w:rsidR="00744F3A" w:rsidRPr="002D2326" w14:paraId="187484CA" w14:textId="77777777" w:rsidTr="00A06685">
        <w:tc>
          <w:tcPr>
            <w:tcW w:w="2689" w:type="dxa"/>
            <w:tcBorders>
              <w:top w:val="single" w:sz="4" w:space="0" w:color="auto"/>
              <w:left w:val="single" w:sz="4" w:space="0" w:color="auto"/>
              <w:bottom w:val="single" w:sz="4" w:space="0" w:color="auto"/>
              <w:right w:val="single" w:sz="4" w:space="0" w:color="auto"/>
            </w:tcBorders>
          </w:tcPr>
          <w:p w14:paraId="1AECBCE7" w14:textId="77777777" w:rsidR="00744F3A" w:rsidRPr="002D2326" w:rsidRDefault="00744F3A" w:rsidP="00A06685">
            <w:pPr>
              <w:ind w:right="283"/>
              <w:jc w:val="both"/>
            </w:pPr>
            <w:r w:rsidRPr="002D2326">
              <w:t>Contact details</w:t>
            </w:r>
          </w:p>
          <w:p w14:paraId="07179FB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057195B" w14:textId="77777777" w:rsidR="00744F3A" w:rsidRPr="002D2326" w:rsidRDefault="00744F3A" w:rsidP="00A06685">
            <w:hyperlink r:id="rId73" w:history="1">
              <w:r w:rsidRPr="002D2326">
                <w:rPr>
                  <w:rStyle w:val="FollowedHyperlink"/>
                  <w:color w:val="2258A9"/>
                  <w:shd w:val="clear" w:color="auto" w:fill="FFFFFF"/>
                </w:rPr>
                <w:t>info@statistics.gov.rw</w:t>
              </w:r>
            </w:hyperlink>
          </w:p>
        </w:tc>
      </w:tr>
      <w:tr w:rsidR="00744F3A" w:rsidRPr="002D2326" w14:paraId="29D6F19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916ECDC"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0F898599" w14:textId="77777777" w:rsidR="00744F3A" w:rsidRPr="002D2326" w:rsidRDefault="00744F3A" w:rsidP="00A06685"/>
        </w:tc>
      </w:tr>
    </w:tbl>
    <w:p w14:paraId="35FFBBE6" w14:textId="77777777" w:rsidR="00744F3A" w:rsidRPr="002D2326" w:rsidRDefault="00744F3A" w:rsidP="00744F3A"/>
    <w:p w14:paraId="2ED8324F" w14:textId="77777777" w:rsidR="00744F3A" w:rsidRPr="002D2326" w:rsidRDefault="00744F3A" w:rsidP="00744F3A">
      <w:pPr>
        <w:pStyle w:val="Heading2"/>
        <w:numPr>
          <w:ilvl w:val="0"/>
          <w:numId w:val="0"/>
        </w:numPr>
        <w:ind w:left="576"/>
        <w:rPr>
          <w:rFonts w:ascii="Arial" w:hAnsi="Arial" w:cs="Arial"/>
        </w:rPr>
      </w:pPr>
      <w:bookmarkStart w:id="65" w:name="_Toc517414076"/>
      <w:bookmarkStart w:id="66" w:name="_Toc533147125"/>
      <w:bookmarkEnd w:id="64"/>
      <w:r w:rsidRPr="002D2326">
        <w:rPr>
          <w:rFonts w:ascii="Arial" w:hAnsi="Arial" w:cs="Arial"/>
        </w:rPr>
        <w:t>5.6.2 Number of countries with laws and regulations that guarantee full and equal access to women and men aged 15 years and older to sexual and reproductive health care, information and education</w:t>
      </w:r>
      <w:bookmarkEnd w:id="65"/>
      <w:bookmarkEnd w:id="66"/>
    </w:p>
    <w:tbl>
      <w:tblPr>
        <w:tblStyle w:val="TableGrid"/>
        <w:tblW w:w="9634" w:type="dxa"/>
        <w:tblLook w:val="04A0" w:firstRow="1" w:lastRow="0" w:firstColumn="1" w:lastColumn="0" w:noHBand="0" w:noVBand="1"/>
      </w:tblPr>
      <w:tblGrid>
        <w:gridCol w:w="2689"/>
        <w:gridCol w:w="6945"/>
      </w:tblGrid>
      <w:tr w:rsidR="00744F3A" w:rsidRPr="002D2326" w14:paraId="15E97F75"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70ECCA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4DCEE9BB" w14:textId="77777777" w:rsidR="00744F3A" w:rsidRPr="002D2326" w:rsidRDefault="00744F3A" w:rsidP="00A06685"/>
        </w:tc>
      </w:tr>
      <w:tr w:rsidR="00744F3A" w:rsidRPr="002D2326" w14:paraId="007F451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9CB5AC9" w14:textId="77777777" w:rsidR="00744F3A" w:rsidRPr="002D2326" w:rsidRDefault="00744F3A" w:rsidP="00A06685">
            <w:pPr>
              <w:ind w:right="283"/>
              <w:jc w:val="both"/>
            </w:pPr>
            <w:r w:rsidRPr="002D2326">
              <w:t>Indicator Available</w:t>
            </w:r>
          </w:p>
        </w:tc>
        <w:tc>
          <w:tcPr>
            <w:tcW w:w="6945" w:type="dxa"/>
            <w:tcBorders>
              <w:top w:val="single" w:sz="4" w:space="0" w:color="auto"/>
              <w:left w:val="single" w:sz="4" w:space="0" w:color="auto"/>
              <w:bottom w:val="single" w:sz="4" w:space="0" w:color="auto"/>
              <w:right w:val="single" w:sz="4" w:space="0" w:color="auto"/>
            </w:tcBorders>
          </w:tcPr>
          <w:p w14:paraId="49669C19" w14:textId="77777777" w:rsidR="00744F3A" w:rsidRPr="002D2326" w:rsidRDefault="00744F3A" w:rsidP="00A06685"/>
        </w:tc>
      </w:tr>
      <w:tr w:rsidR="00744F3A" w:rsidRPr="002D2326" w14:paraId="7F717241" w14:textId="77777777" w:rsidTr="00A06685">
        <w:tc>
          <w:tcPr>
            <w:tcW w:w="2689" w:type="dxa"/>
            <w:tcBorders>
              <w:top w:val="single" w:sz="4" w:space="0" w:color="auto"/>
              <w:left w:val="single" w:sz="4" w:space="0" w:color="auto"/>
              <w:bottom w:val="single" w:sz="4" w:space="0" w:color="auto"/>
              <w:right w:val="single" w:sz="4" w:space="0" w:color="auto"/>
            </w:tcBorders>
          </w:tcPr>
          <w:p w14:paraId="2D89A326" w14:textId="77777777" w:rsidR="00744F3A" w:rsidRPr="002D2326" w:rsidRDefault="00744F3A" w:rsidP="00A06685">
            <w:pPr>
              <w:ind w:right="283"/>
              <w:jc w:val="both"/>
            </w:pPr>
            <w:r w:rsidRPr="002D2326">
              <w:t>Definition</w:t>
            </w:r>
          </w:p>
          <w:p w14:paraId="1444B9F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B9EA01E" w14:textId="77777777" w:rsidR="00744F3A" w:rsidRPr="002D2326" w:rsidRDefault="00744F3A" w:rsidP="00A06685">
            <w:r w:rsidRPr="002D2326">
              <w:t>N° 21/2016 of 20/05/2016 Law relating to human reproductive health</w:t>
            </w:r>
          </w:p>
        </w:tc>
      </w:tr>
      <w:tr w:rsidR="00744F3A" w:rsidRPr="002D2326" w14:paraId="7B765B86" w14:textId="77777777" w:rsidTr="00A06685">
        <w:tc>
          <w:tcPr>
            <w:tcW w:w="2689" w:type="dxa"/>
            <w:tcBorders>
              <w:top w:val="single" w:sz="4" w:space="0" w:color="auto"/>
              <w:left w:val="single" w:sz="4" w:space="0" w:color="auto"/>
              <w:bottom w:val="single" w:sz="4" w:space="0" w:color="auto"/>
              <w:right w:val="single" w:sz="4" w:space="0" w:color="auto"/>
            </w:tcBorders>
          </w:tcPr>
          <w:p w14:paraId="3E391785" w14:textId="77777777" w:rsidR="00744F3A" w:rsidRPr="002D2326" w:rsidRDefault="00744F3A" w:rsidP="00A06685">
            <w:pPr>
              <w:ind w:right="283"/>
              <w:jc w:val="both"/>
            </w:pPr>
            <w:r w:rsidRPr="002D2326">
              <w:t>Geographic coverage</w:t>
            </w:r>
          </w:p>
          <w:p w14:paraId="2F481AC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C3795AF" w14:textId="77777777" w:rsidR="00744F3A" w:rsidRPr="002D2326" w:rsidRDefault="00744F3A" w:rsidP="00A06685">
            <w:r w:rsidRPr="002D2326">
              <w:t>National</w:t>
            </w:r>
          </w:p>
        </w:tc>
      </w:tr>
      <w:tr w:rsidR="00744F3A" w:rsidRPr="002D2326" w14:paraId="2CC5E7F3" w14:textId="77777777" w:rsidTr="00A06685">
        <w:tc>
          <w:tcPr>
            <w:tcW w:w="2689" w:type="dxa"/>
            <w:tcBorders>
              <w:top w:val="single" w:sz="4" w:space="0" w:color="auto"/>
              <w:left w:val="single" w:sz="4" w:space="0" w:color="auto"/>
              <w:bottom w:val="single" w:sz="4" w:space="0" w:color="auto"/>
              <w:right w:val="single" w:sz="4" w:space="0" w:color="auto"/>
            </w:tcBorders>
          </w:tcPr>
          <w:p w14:paraId="06A214C0" w14:textId="77777777" w:rsidR="00744F3A" w:rsidRPr="002D2326" w:rsidRDefault="00744F3A" w:rsidP="00A06685">
            <w:pPr>
              <w:ind w:right="283"/>
              <w:jc w:val="both"/>
            </w:pPr>
          </w:p>
          <w:p w14:paraId="1302C0FA" w14:textId="77777777" w:rsidR="00744F3A" w:rsidRPr="002D2326" w:rsidRDefault="00744F3A" w:rsidP="00A06685">
            <w:pPr>
              <w:ind w:right="283"/>
              <w:jc w:val="both"/>
            </w:pPr>
            <w:r w:rsidRPr="002D2326">
              <w:t>Unit of Measurement</w:t>
            </w:r>
          </w:p>
          <w:p w14:paraId="6BB1E54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2B59FF3" w14:textId="77777777" w:rsidR="00744F3A" w:rsidRPr="002D2326" w:rsidRDefault="00744F3A" w:rsidP="00A06685"/>
        </w:tc>
      </w:tr>
      <w:tr w:rsidR="00744F3A" w:rsidRPr="002D2326" w14:paraId="583F36B0" w14:textId="77777777" w:rsidTr="00A06685">
        <w:tc>
          <w:tcPr>
            <w:tcW w:w="2689" w:type="dxa"/>
            <w:tcBorders>
              <w:top w:val="single" w:sz="4" w:space="0" w:color="auto"/>
              <w:left w:val="single" w:sz="4" w:space="0" w:color="auto"/>
              <w:bottom w:val="single" w:sz="4" w:space="0" w:color="auto"/>
              <w:right w:val="single" w:sz="4" w:space="0" w:color="auto"/>
            </w:tcBorders>
          </w:tcPr>
          <w:p w14:paraId="3F60115F" w14:textId="77777777" w:rsidR="00744F3A" w:rsidRPr="002D2326" w:rsidRDefault="00744F3A" w:rsidP="00A06685">
            <w:pPr>
              <w:ind w:right="283"/>
              <w:jc w:val="both"/>
            </w:pPr>
            <w:r w:rsidRPr="002D2326">
              <w:t>Computation method</w:t>
            </w:r>
          </w:p>
          <w:p w14:paraId="638736E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5527AD6" w14:textId="77777777" w:rsidR="00744F3A" w:rsidRPr="002D2326" w:rsidRDefault="00744F3A" w:rsidP="00A06685"/>
        </w:tc>
      </w:tr>
      <w:tr w:rsidR="00744F3A" w:rsidRPr="002D2326" w14:paraId="310F2265" w14:textId="77777777" w:rsidTr="00A06685">
        <w:tc>
          <w:tcPr>
            <w:tcW w:w="2689" w:type="dxa"/>
            <w:tcBorders>
              <w:top w:val="single" w:sz="4" w:space="0" w:color="auto"/>
              <w:left w:val="single" w:sz="4" w:space="0" w:color="auto"/>
              <w:bottom w:val="single" w:sz="4" w:space="0" w:color="auto"/>
              <w:right w:val="single" w:sz="4" w:space="0" w:color="auto"/>
            </w:tcBorders>
          </w:tcPr>
          <w:p w14:paraId="0C21DAB4" w14:textId="77777777" w:rsidR="00744F3A" w:rsidRPr="002D2326" w:rsidRDefault="00744F3A" w:rsidP="00A06685">
            <w:pPr>
              <w:ind w:right="283"/>
              <w:jc w:val="both"/>
            </w:pPr>
            <w:r w:rsidRPr="002D2326">
              <w:lastRenderedPageBreak/>
              <w:t>Disaggregation</w:t>
            </w:r>
          </w:p>
          <w:p w14:paraId="09CFD9E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5E804DC" w14:textId="77777777" w:rsidR="00744F3A" w:rsidRPr="002D2326" w:rsidRDefault="00744F3A" w:rsidP="00744F3A">
            <w:pPr>
              <w:pStyle w:val="PlainText"/>
              <w:numPr>
                <w:ilvl w:val="0"/>
                <w:numId w:val="3"/>
              </w:numPr>
              <w:rPr>
                <w:rFonts w:ascii="Arial" w:hAnsi="Arial"/>
              </w:rPr>
            </w:pPr>
          </w:p>
        </w:tc>
      </w:tr>
      <w:tr w:rsidR="00744F3A" w:rsidRPr="002D2326" w14:paraId="7C30A1BA" w14:textId="77777777" w:rsidTr="00A06685">
        <w:tc>
          <w:tcPr>
            <w:tcW w:w="2689" w:type="dxa"/>
            <w:tcBorders>
              <w:top w:val="single" w:sz="4" w:space="0" w:color="auto"/>
              <w:left w:val="single" w:sz="4" w:space="0" w:color="auto"/>
              <w:bottom w:val="single" w:sz="4" w:space="0" w:color="auto"/>
              <w:right w:val="single" w:sz="4" w:space="0" w:color="auto"/>
            </w:tcBorders>
          </w:tcPr>
          <w:p w14:paraId="2CA7588E" w14:textId="77777777" w:rsidR="00744F3A" w:rsidRPr="002D2326" w:rsidRDefault="00744F3A" w:rsidP="00A06685">
            <w:pPr>
              <w:ind w:right="283"/>
            </w:pPr>
            <w:r w:rsidRPr="002D2326">
              <w:t>Comments and limitations/ Other Information</w:t>
            </w:r>
          </w:p>
          <w:p w14:paraId="2AFD0D9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8FF10B4" w14:textId="77777777" w:rsidR="00744F3A" w:rsidRPr="002D2326" w:rsidRDefault="00744F3A" w:rsidP="00A06685"/>
        </w:tc>
      </w:tr>
      <w:tr w:rsidR="00744F3A" w:rsidRPr="002D2326" w14:paraId="4E56FF83"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0B962B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30BFF8A" w14:textId="77777777" w:rsidR="00744F3A" w:rsidRPr="002D2326" w:rsidRDefault="00744F3A" w:rsidP="00A06685"/>
        </w:tc>
      </w:tr>
      <w:tr w:rsidR="00744F3A" w:rsidRPr="002D2326" w14:paraId="570380D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A952F22"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483E36CB" w14:textId="77777777" w:rsidR="00744F3A" w:rsidRPr="002D2326" w:rsidRDefault="00744F3A" w:rsidP="00A06685">
            <w:r w:rsidRPr="002D2326">
              <w:t>Number of countries with laws and regulations that guarantee full and equal access to women and men aged 15 years and older to sexual and reproductive health care, information and education</w:t>
            </w:r>
          </w:p>
          <w:p w14:paraId="15C8E4F0" w14:textId="77777777" w:rsidR="00744F3A" w:rsidRPr="002D2326" w:rsidRDefault="00744F3A" w:rsidP="00A06685">
            <w:pPr>
              <w:jc w:val="both"/>
            </w:pPr>
          </w:p>
        </w:tc>
      </w:tr>
      <w:tr w:rsidR="00744F3A" w:rsidRPr="002D2326" w14:paraId="01F69AC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C726DAE"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0CE6812F" w14:textId="77777777" w:rsidR="00744F3A" w:rsidRPr="002D2326" w:rsidRDefault="00744F3A" w:rsidP="00A06685">
            <w:pPr>
              <w:jc w:val="both"/>
            </w:pPr>
            <w:r w:rsidRPr="002D2326">
              <w:t>5.6.2</w:t>
            </w:r>
          </w:p>
        </w:tc>
      </w:tr>
      <w:tr w:rsidR="00744F3A" w:rsidRPr="002D2326" w14:paraId="2489167F" w14:textId="77777777" w:rsidTr="00A06685">
        <w:tc>
          <w:tcPr>
            <w:tcW w:w="2689" w:type="dxa"/>
            <w:tcBorders>
              <w:top w:val="single" w:sz="4" w:space="0" w:color="auto"/>
              <w:left w:val="single" w:sz="4" w:space="0" w:color="auto"/>
              <w:bottom w:val="single" w:sz="4" w:space="0" w:color="auto"/>
              <w:right w:val="single" w:sz="4" w:space="0" w:color="auto"/>
            </w:tcBorders>
          </w:tcPr>
          <w:p w14:paraId="6C9D832F" w14:textId="77777777" w:rsidR="00744F3A" w:rsidRPr="002D2326" w:rsidRDefault="00744F3A" w:rsidP="00A06685">
            <w:pPr>
              <w:ind w:right="283"/>
              <w:jc w:val="both"/>
            </w:pPr>
            <w:r w:rsidRPr="002D2326">
              <w:t>Target Name</w:t>
            </w:r>
          </w:p>
          <w:p w14:paraId="71BEA4A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9C06254" w14:textId="77777777" w:rsidR="00744F3A" w:rsidRPr="002D2326" w:rsidRDefault="00744F3A" w:rsidP="00A06685">
            <w:r w:rsidRPr="002D2326">
              <w:t>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tc>
      </w:tr>
      <w:tr w:rsidR="00744F3A" w:rsidRPr="002D2326" w14:paraId="003D483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A30C1C8"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7B86DF9B" w14:textId="77777777" w:rsidR="00744F3A" w:rsidRPr="002D2326" w:rsidRDefault="00744F3A" w:rsidP="00A06685">
            <w:r w:rsidRPr="002D2326">
              <w:t>5.6</w:t>
            </w:r>
          </w:p>
        </w:tc>
      </w:tr>
      <w:tr w:rsidR="00744F3A" w:rsidRPr="002D2326" w14:paraId="3A94765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A08A9EB"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496B75D6" w14:textId="77777777" w:rsidR="00744F3A" w:rsidRPr="002D2326" w:rsidRDefault="00744F3A" w:rsidP="00A06685"/>
        </w:tc>
      </w:tr>
      <w:tr w:rsidR="00744F3A" w:rsidRPr="002D2326" w14:paraId="17777CF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C8C10FC"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547494A6" w14:textId="77777777" w:rsidR="00744F3A" w:rsidRPr="002D2326" w:rsidRDefault="00744F3A" w:rsidP="00A06685">
            <w:r w:rsidRPr="002D2326">
              <w:t>3</w:t>
            </w:r>
          </w:p>
        </w:tc>
      </w:tr>
      <w:tr w:rsidR="00744F3A" w:rsidRPr="002D2326" w14:paraId="25C9971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E01252E"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6CFC4AAC" w14:textId="77777777" w:rsidR="00744F3A" w:rsidRPr="002D2326" w:rsidRDefault="00744F3A" w:rsidP="00A06685">
            <w:r w:rsidRPr="002D2326">
              <w:t>UNFPA</w:t>
            </w:r>
          </w:p>
        </w:tc>
      </w:tr>
      <w:tr w:rsidR="00744F3A" w:rsidRPr="002D2326" w14:paraId="60E9676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1B5B800"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7360BAC1" w14:textId="77777777" w:rsidR="00744F3A" w:rsidRPr="002D2326" w:rsidRDefault="00744F3A" w:rsidP="00A06685">
            <w:pPr>
              <w:rPr>
                <w:rStyle w:val="HeaderChar"/>
              </w:rPr>
            </w:pPr>
            <w:hyperlink r:id="rId74" w:tgtFrame="_blank" w:history="1">
              <w:r w:rsidRPr="002D2326">
                <w:rPr>
                  <w:rStyle w:val="Hyperlink"/>
                </w:rPr>
                <w:t>United Nations Sustainable Development Goals Metadata (pdf 634kB)</w:t>
              </w:r>
            </w:hyperlink>
          </w:p>
        </w:tc>
      </w:tr>
      <w:tr w:rsidR="00744F3A" w:rsidRPr="002D2326" w14:paraId="0B3D870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53022B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2B1D4CC" w14:textId="77777777" w:rsidR="00744F3A" w:rsidRPr="002D2326" w:rsidRDefault="00744F3A" w:rsidP="00A06685"/>
        </w:tc>
      </w:tr>
      <w:tr w:rsidR="00744F3A" w:rsidRPr="002D2326" w14:paraId="3EEA96BC" w14:textId="77777777" w:rsidTr="00A06685">
        <w:tc>
          <w:tcPr>
            <w:tcW w:w="2689" w:type="dxa"/>
            <w:tcBorders>
              <w:top w:val="single" w:sz="4" w:space="0" w:color="auto"/>
              <w:left w:val="single" w:sz="4" w:space="0" w:color="auto"/>
              <w:bottom w:val="single" w:sz="4" w:space="0" w:color="auto"/>
              <w:right w:val="single" w:sz="4" w:space="0" w:color="auto"/>
            </w:tcBorders>
          </w:tcPr>
          <w:p w14:paraId="5271E71E" w14:textId="77777777" w:rsidR="00744F3A" w:rsidRPr="002D2326" w:rsidRDefault="00744F3A" w:rsidP="00A06685">
            <w:pPr>
              <w:ind w:right="283"/>
              <w:jc w:val="both"/>
            </w:pPr>
            <w:r w:rsidRPr="002D2326">
              <w:t xml:space="preserve">Source Organization </w:t>
            </w:r>
          </w:p>
          <w:p w14:paraId="76BC3FF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EEFC1CD" w14:textId="77777777" w:rsidR="00744F3A" w:rsidRPr="002D2326" w:rsidRDefault="00744F3A" w:rsidP="00A06685">
            <w:r w:rsidRPr="002D2326">
              <w:t>Ministry of Health (MOH)</w:t>
            </w:r>
          </w:p>
        </w:tc>
      </w:tr>
      <w:tr w:rsidR="00744F3A" w:rsidRPr="002D2326" w14:paraId="6EE265A7" w14:textId="77777777" w:rsidTr="00A06685">
        <w:tc>
          <w:tcPr>
            <w:tcW w:w="2689" w:type="dxa"/>
            <w:tcBorders>
              <w:top w:val="single" w:sz="4" w:space="0" w:color="auto"/>
              <w:left w:val="single" w:sz="4" w:space="0" w:color="auto"/>
              <w:bottom w:val="single" w:sz="4" w:space="0" w:color="auto"/>
              <w:right w:val="single" w:sz="4" w:space="0" w:color="auto"/>
            </w:tcBorders>
          </w:tcPr>
          <w:p w14:paraId="48A58C27" w14:textId="77777777" w:rsidR="00744F3A" w:rsidRPr="002D2326" w:rsidRDefault="00744F3A" w:rsidP="00A06685">
            <w:r>
              <w:t>Data Source</w:t>
            </w:r>
          </w:p>
        </w:tc>
        <w:tc>
          <w:tcPr>
            <w:tcW w:w="6945" w:type="dxa"/>
            <w:tcBorders>
              <w:top w:val="single" w:sz="4" w:space="0" w:color="auto"/>
              <w:left w:val="single" w:sz="4" w:space="0" w:color="auto"/>
              <w:bottom w:val="single" w:sz="4" w:space="0" w:color="auto"/>
              <w:right w:val="single" w:sz="4" w:space="0" w:color="auto"/>
            </w:tcBorders>
          </w:tcPr>
          <w:p w14:paraId="11FE968D" w14:textId="77777777" w:rsidR="00744F3A" w:rsidRPr="002D2326" w:rsidRDefault="00744F3A" w:rsidP="00A06685"/>
        </w:tc>
      </w:tr>
      <w:tr w:rsidR="00744F3A" w:rsidRPr="002D2326" w14:paraId="297DF9F4" w14:textId="77777777" w:rsidTr="00A06685">
        <w:tc>
          <w:tcPr>
            <w:tcW w:w="2689" w:type="dxa"/>
            <w:tcBorders>
              <w:top w:val="single" w:sz="4" w:space="0" w:color="auto"/>
              <w:left w:val="single" w:sz="4" w:space="0" w:color="auto"/>
              <w:bottom w:val="single" w:sz="4" w:space="0" w:color="auto"/>
              <w:right w:val="single" w:sz="4" w:space="0" w:color="auto"/>
            </w:tcBorders>
          </w:tcPr>
          <w:p w14:paraId="7E62ADFA" w14:textId="77777777" w:rsidR="00744F3A" w:rsidRPr="002D2326" w:rsidRDefault="00744F3A" w:rsidP="00A06685">
            <w:r w:rsidRPr="002D2326">
              <w:t>Periodicity</w:t>
            </w:r>
          </w:p>
          <w:p w14:paraId="2AB948D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12BD458" w14:textId="77777777" w:rsidR="00744F3A" w:rsidRPr="002D2326" w:rsidRDefault="00744F3A" w:rsidP="00A06685"/>
        </w:tc>
      </w:tr>
      <w:tr w:rsidR="00744F3A" w:rsidRPr="002D2326" w14:paraId="64ACECE8" w14:textId="77777777" w:rsidTr="00A06685">
        <w:tc>
          <w:tcPr>
            <w:tcW w:w="2689" w:type="dxa"/>
            <w:tcBorders>
              <w:top w:val="single" w:sz="4" w:space="0" w:color="auto"/>
              <w:left w:val="single" w:sz="4" w:space="0" w:color="auto"/>
              <w:bottom w:val="single" w:sz="4" w:space="0" w:color="auto"/>
              <w:right w:val="single" w:sz="4" w:space="0" w:color="auto"/>
            </w:tcBorders>
          </w:tcPr>
          <w:p w14:paraId="60EAD224" w14:textId="77777777" w:rsidR="00744F3A" w:rsidRPr="002D2326" w:rsidRDefault="00744F3A" w:rsidP="00A06685">
            <w:pPr>
              <w:ind w:right="283"/>
              <w:jc w:val="both"/>
            </w:pPr>
            <w:r w:rsidRPr="002D2326">
              <w:t>Earliest available data</w:t>
            </w:r>
          </w:p>
          <w:p w14:paraId="2B8C9A6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C0B32E9" w14:textId="77777777" w:rsidR="00744F3A" w:rsidRPr="002D2326" w:rsidRDefault="00744F3A" w:rsidP="00A06685"/>
        </w:tc>
      </w:tr>
      <w:tr w:rsidR="00744F3A" w:rsidRPr="002D2326" w14:paraId="07C53B30" w14:textId="77777777" w:rsidTr="00A06685">
        <w:tc>
          <w:tcPr>
            <w:tcW w:w="2689" w:type="dxa"/>
            <w:tcBorders>
              <w:top w:val="single" w:sz="4" w:space="0" w:color="auto"/>
              <w:left w:val="single" w:sz="4" w:space="0" w:color="auto"/>
              <w:bottom w:val="single" w:sz="4" w:space="0" w:color="auto"/>
              <w:right w:val="single" w:sz="4" w:space="0" w:color="auto"/>
            </w:tcBorders>
          </w:tcPr>
          <w:p w14:paraId="59097F6F" w14:textId="77777777" w:rsidR="00744F3A" w:rsidRPr="002D2326" w:rsidRDefault="00744F3A" w:rsidP="00A06685">
            <w:pPr>
              <w:ind w:right="283"/>
              <w:jc w:val="both"/>
            </w:pPr>
            <w:r w:rsidRPr="002D2326">
              <w:t>Link to data source/ The text to show instead of the URL</w:t>
            </w:r>
          </w:p>
          <w:p w14:paraId="5C6AA887"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02D02FC5" w14:textId="77777777" w:rsidR="00744F3A" w:rsidRPr="002D2326" w:rsidRDefault="00744F3A" w:rsidP="00A06685"/>
        </w:tc>
      </w:tr>
      <w:tr w:rsidR="00744F3A" w:rsidRPr="002D2326" w14:paraId="462B11D6" w14:textId="77777777" w:rsidTr="00A06685">
        <w:tc>
          <w:tcPr>
            <w:tcW w:w="2689" w:type="dxa"/>
            <w:tcBorders>
              <w:top w:val="single" w:sz="4" w:space="0" w:color="auto"/>
              <w:left w:val="single" w:sz="4" w:space="0" w:color="auto"/>
              <w:bottom w:val="single" w:sz="4" w:space="0" w:color="auto"/>
              <w:right w:val="single" w:sz="4" w:space="0" w:color="auto"/>
            </w:tcBorders>
          </w:tcPr>
          <w:p w14:paraId="347C50C5" w14:textId="77777777" w:rsidR="00744F3A" w:rsidRPr="002D2326" w:rsidRDefault="00744F3A" w:rsidP="00A06685">
            <w:pPr>
              <w:ind w:right="283"/>
              <w:jc w:val="both"/>
            </w:pPr>
            <w:r w:rsidRPr="002D2326">
              <w:t>Release date</w:t>
            </w:r>
          </w:p>
          <w:p w14:paraId="2033661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EE0EE83" w14:textId="77777777" w:rsidR="00744F3A" w:rsidRPr="002D2326" w:rsidRDefault="00744F3A" w:rsidP="00A06685"/>
        </w:tc>
      </w:tr>
      <w:tr w:rsidR="00744F3A" w:rsidRPr="002D2326" w14:paraId="59A8AEB1" w14:textId="77777777" w:rsidTr="00A06685">
        <w:tc>
          <w:tcPr>
            <w:tcW w:w="2689" w:type="dxa"/>
            <w:tcBorders>
              <w:top w:val="single" w:sz="4" w:space="0" w:color="auto"/>
              <w:left w:val="single" w:sz="4" w:space="0" w:color="auto"/>
              <w:bottom w:val="single" w:sz="4" w:space="0" w:color="auto"/>
              <w:right w:val="single" w:sz="4" w:space="0" w:color="auto"/>
            </w:tcBorders>
          </w:tcPr>
          <w:p w14:paraId="7D5812BC" w14:textId="77777777" w:rsidR="00744F3A" w:rsidRPr="002D2326" w:rsidRDefault="00744F3A" w:rsidP="00A06685">
            <w:pPr>
              <w:ind w:right="283"/>
              <w:jc w:val="both"/>
            </w:pPr>
            <w:r w:rsidRPr="002D2326">
              <w:t>Statistical classification</w:t>
            </w:r>
          </w:p>
          <w:p w14:paraId="36D3A7E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0DC9763" w14:textId="77777777" w:rsidR="00744F3A" w:rsidRPr="002D2326" w:rsidRDefault="00744F3A" w:rsidP="00A06685"/>
        </w:tc>
      </w:tr>
      <w:tr w:rsidR="00744F3A" w:rsidRPr="002D2326" w14:paraId="21121D09" w14:textId="77777777" w:rsidTr="00A06685">
        <w:tc>
          <w:tcPr>
            <w:tcW w:w="2689" w:type="dxa"/>
            <w:tcBorders>
              <w:top w:val="single" w:sz="4" w:space="0" w:color="auto"/>
              <w:left w:val="single" w:sz="4" w:space="0" w:color="auto"/>
              <w:bottom w:val="single" w:sz="4" w:space="0" w:color="auto"/>
              <w:right w:val="single" w:sz="4" w:space="0" w:color="auto"/>
            </w:tcBorders>
          </w:tcPr>
          <w:p w14:paraId="3742B4B6" w14:textId="77777777" w:rsidR="00744F3A" w:rsidRPr="002D2326" w:rsidRDefault="00744F3A" w:rsidP="00A06685">
            <w:pPr>
              <w:ind w:right="283"/>
              <w:jc w:val="both"/>
            </w:pPr>
            <w:r w:rsidRPr="002D2326">
              <w:t>Contact details</w:t>
            </w:r>
          </w:p>
          <w:p w14:paraId="151B7FF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B09C687" w14:textId="77777777" w:rsidR="00744F3A" w:rsidRPr="002D2326" w:rsidRDefault="00744F3A" w:rsidP="00A06685"/>
        </w:tc>
      </w:tr>
      <w:tr w:rsidR="00744F3A" w:rsidRPr="002D2326" w14:paraId="051730C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EF09CA3"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FB60628" w14:textId="77777777" w:rsidR="00744F3A" w:rsidRPr="002D2326" w:rsidRDefault="00744F3A" w:rsidP="00A06685"/>
        </w:tc>
      </w:tr>
    </w:tbl>
    <w:p w14:paraId="65B7330F" w14:textId="77777777" w:rsidR="00744F3A" w:rsidRPr="002D2326" w:rsidRDefault="00744F3A" w:rsidP="00744F3A"/>
    <w:p w14:paraId="402EAE73" w14:textId="77777777" w:rsidR="00744F3A" w:rsidRPr="002D2326" w:rsidRDefault="00744F3A" w:rsidP="00744F3A">
      <w:pPr>
        <w:pStyle w:val="Heading2"/>
        <w:numPr>
          <w:ilvl w:val="0"/>
          <w:numId w:val="0"/>
        </w:numPr>
        <w:ind w:left="576"/>
        <w:rPr>
          <w:rFonts w:ascii="Arial" w:hAnsi="Arial" w:cs="Arial"/>
        </w:rPr>
      </w:pPr>
      <w:bookmarkStart w:id="67" w:name="_Toc517414077"/>
      <w:bookmarkStart w:id="68" w:name="_Toc533147126"/>
      <w:bookmarkStart w:id="69" w:name="_Hlk524105871"/>
      <w:bookmarkStart w:id="70" w:name="_Hlk526765558"/>
      <w:r w:rsidRPr="002D2326">
        <w:rPr>
          <w:rFonts w:ascii="Arial" w:hAnsi="Arial" w:cs="Arial"/>
        </w:rPr>
        <w:t>5.a.1 Proportion of total agricultural population with ownership or secure rights over agricultural land, by sex; and (b) share of women among owners or rights-bearers of agricultural land, by type of tenure</w:t>
      </w:r>
      <w:bookmarkEnd w:id="67"/>
      <w:bookmarkEnd w:id="68"/>
    </w:p>
    <w:tbl>
      <w:tblPr>
        <w:tblStyle w:val="TableGrid"/>
        <w:tblW w:w="9634" w:type="dxa"/>
        <w:tblLook w:val="04A0" w:firstRow="1" w:lastRow="0" w:firstColumn="1" w:lastColumn="0" w:noHBand="0" w:noVBand="1"/>
      </w:tblPr>
      <w:tblGrid>
        <w:gridCol w:w="2689"/>
        <w:gridCol w:w="6945"/>
      </w:tblGrid>
      <w:tr w:rsidR="00744F3A" w:rsidRPr="002D2326" w14:paraId="08A5635F"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9E7501C"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19F93650" w14:textId="77777777" w:rsidR="00744F3A" w:rsidRPr="002D2326" w:rsidRDefault="00744F3A" w:rsidP="00A06685"/>
        </w:tc>
      </w:tr>
      <w:tr w:rsidR="00744F3A" w:rsidRPr="002D2326" w14:paraId="6F60ACA9" w14:textId="77777777" w:rsidTr="00A06685">
        <w:tc>
          <w:tcPr>
            <w:tcW w:w="2689" w:type="dxa"/>
            <w:tcBorders>
              <w:top w:val="single" w:sz="4" w:space="0" w:color="auto"/>
              <w:left w:val="single" w:sz="4" w:space="0" w:color="auto"/>
              <w:bottom w:val="single" w:sz="4" w:space="0" w:color="auto"/>
              <w:right w:val="single" w:sz="4" w:space="0" w:color="auto"/>
            </w:tcBorders>
          </w:tcPr>
          <w:p w14:paraId="4BE1F1DA" w14:textId="77777777" w:rsidR="00744F3A" w:rsidRPr="002D2326" w:rsidRDefault="00744F3A" w:rsidP="00A06685">
            <w:pPr>
              <w:ind w:right="283"/>
              <w:jc w:val="both"/>
            </w:pPr>
            <w:r w:rsidRPr="002D2326">
              <w:t xml:space="preserve">Indicator available </w:t>
            </w:r>
          </w:p>
        </w:tc>
        <w:tc>
          <w:tcPr>
            <w:tcW w:w="6945" w:type="dxa"/>
            <w:tcBorders>
              <w:top w:val="single" w:sz="4" w:space="0" w:color="auto"/>
              <w:left w:val="single" w:sz="4" w:space="0" w:color="auto"/>
              <w:bottom w:val="single" w:sz="4" w:space="0" w:color="auto"/>
              <w:right w:val="single" w:sz="4" w:space="0" w:color="auto"/>
            </w:tcBorders>
          </w:tcPr>
          <w:p w14:paraId="360816D5" w14:textId="77777777" w:rsidR="00744F3A" w:rsidRPr="002D2326" w:rsidRDefault="00744F3A" w:rsidP="00A06685">
            <w:r w:rsidRPr="002D2326">
              <w:t>Percentage (%) of households owning agricultural land in the past 12 months by sex of head of household</w:t>
            </w:r>
          </w:p>
        </w:tc>
      </w:tr>
      <w:tr w:rsidR="00744F3A" w:rsidRPr="002D2326" w14:paraId="7927B158" w14:textId="77777777" w:rsidTr="00A06685">
        <w:tc>
          <w:tcPr>
            <w:tcW w:w="2689" w:type="dxa"/>
            <w:tcBorders>
              <w:top w:val="single" w:sz="4" w:space="0" w:color="auto"/>
              <w:left w:val="single" w:sz="4" w:space="0" w:color="auto"/>
              <w:bottom w:val="single" w:sz="4" w:space="0" w:color="auto"/>
              <w:right w:val="single" w:sz="4" w:space="0" w:color="auto"/>
            </w:tcBorders>
          </w:tcPr>
          <w:p w14:paraId="6ACCD3F1" w14:textId="77777777" w:rsidR="00744F3A" w:rsidRPr="002D2326" w:rsidRDefault="00744F3A" w:rsidP="00A06685">
            <w:pPr>
              <w:ind w:right="283"/>
              <w:jc w:val="both"/>
            </w:pPr>
            <w:r w:rsidRPr="002D2326">
              <w:t>Definition</w:t>
            </w:r>
          </w:p>
          <w:p w14:paraId="4EEBAAD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2055E9B" w14:textId="77777777" w:rsidR="00744F3A" w:rsidRPr="002D2326" w:rsidRDefault="00744F3A" w:rsidP="00A06685">
            <w:pPr>
              <w:jc w:val="both"/>
            </w:pPr>
            <w:r w:rsidRPr="002D2326">
              <w:t>It is the number of agricultural populations with ownership or tenure right over agricultural land expressed as a percentage of total</w:t>
            </w:r>
          </w:p>
          <w:p w14:paraId="630B471C" w14:textId="77777777" w:rsidR="00744F3A" w:rsidRPr="002D2326" w:rsidRDefault="00744F3A" w:rsidP="00A06685">
            <w:pPr>
              <w:jc w:val="both"/>
            </w:pPr>
            <w:r w:rsidRPr="002D2326">
              <w:t>agricultural population.</w:t>
            </w:r>
          </w:p>
          <w:p w14:paraId="42B3DF1A" w14:textId="77777777" w:rsidR="00744F3A" w:rsidRPr="002D2326" w:rsidRDefault="00744F3A" w:rsidP="00A06685">
            <w:pPr>
              <w:jc w:val="both"/>
              <w:rPr>
                <w:b/>
              </w:rPr>
            </w:pPr>
          </w:p>
          <w:p w14:paraId="0982D1CC" w14:textId="77777777" w:rsidR="00744F3A" w:rsidRPr="002D2326" w:rsidRDefault="00744F3A" w:rsidP="00A06685">
            <w:pPr>
              <w:jc w:val="both"/>
            </w:pPr>
            <w:r w:rsidRPr="002D2326">
              <w:rPr>
                <w:b/>
              </w:rPr>
              <w:t>Agricultural land</w:t>
            </w:r>
            <w:r w:rsidRPr="002D2326">
              <w:t>: In compliance with the classification proposed by the World Census of Agriculture 2020 (WCA 2020), land is considered ‘agricultural land’ according to its use. Moreover, a reference period is usually required in order to characterize the use of a specific area of agricultural land and identify subcategories.</w:t>
            </w:r>
          </w:p>
          <w:p w14:paraId="7AB7416B" w14:textId="77777777" w:rsidR="00744F3A" w:rsidRPr="002D2326" w:rsidRDefault="00744F3A" w:rsidP="00A06685">
            <w:pPr>
              <w:jc w:val="both"/>
            </w:pPr>
            <w:r w:rsidRPr="002D2326">
              <w:t>In particular, following the WCA 2020, agricultural land includes: • land under temporary crops• land under temporary meadows and pastures • land temporarily fallow • land under permanent crops • land under permanent meadows and pastures</w:t>
            </w:r>
          </w:p>
          <w:p w14:paraId="63559C8E" w14:textId="77777777" w:rsidR="00744F3A" w:rsidRPr="002D2326" w:rsidRDefault="00744F3A" w:rsidP="00A06685">
            <w:pPr>
              <w:jc w:val="both"/>
            </w:pPr>
          </w:p>
          <w:p w14:paraId="6663E8FF" w14:textId="77777777" w:rsidR="00744F3A" w:rsidRPr="002D2326" w:rsidRDefault="00744F3A" w:rsidP="00A06685">
            <w:pPr>
              <w:jc w:val="both"/>
            </w:pPr>
            <w:r w:rsidRPr="002D2326">
              <w:rPr>
                <w:b/>
              </w:rPr>
              <w:t>Agricultural population:</w:t>
            </w:r>
            <w:r w:rsidRPr="002D2326">
              <w:t xml:space="preserve"> Indicator 5.a.1 uses ‘agricultural population’ as denominator, instead of the total population, because tenure rights over agricultural land are relevant especially for individuals whose livelihood relies on agriculture. As a consequence, in the context of 5.a.1, the term ‘agricultural population’ has to be interpreted as equivalent of ‘individuals engaged in agriculture’.</w:t>
            </w:r>
          </w:p>
          <w:p w14:paraId="21EE70AE" w14:textId="77777777" w:rsidR="00744F3A" w:rsidRPr="002D2326" w:rsidRDefault="00744F3A" w:rsidP="00A06685"/>
          <w:p w14:paraId="53658838" w14:textId="77777777" w:rsidR="00744F3A" w:rsidRPr="002D2326" w:rsidRDefault="00744F3A" w:rsidP="00A06685">
            <w:pPr>
              <w:jc w:val="both"/>
              <w:rPr>
                <w:b/>
                <w:color w:val="FF0000"/>
              </w:rPr>
            </w:pPr>
            <w:r w:rsidRPr="002D2326">
              <w:rPr>
                <w:b/>
              </w:rPr>
              <w:t>Ownership and tenure rights over agricultural land:</w:t>
            </w:r>
            <w:r w:rsidRPr="002D2326">
              <w:t xml:space="preserve"> Land ownership is a </w:t>
            </w:r>
            <w:r w:rsidRPr="00AC6642">
              <w:t xml:space="preserve">legally recognised right to acquire, to use and to transfer land. In private property systems, this is a right akin to a freehold tenure. However, in systems where land is owned by the State, the term ‘land ownership’ refers </w:t>
            </w:r>
            <w:r w:rsidRPr="00AC6642">
              <w:lastRenderedPageBreak/>
              <w:t>to possession of the rights most akin to ownership in a private property system. In this context, it is more appropriate to speak of tenure rights.</w:t>
            </w:r>
            <w:r w:rsidRPr="00AC6642">
              <w:rPr>
                <w:color w:val="FF0000"/>
              </w:rPr>
              <w:t xml:space="preserve"> </w:t>
            </w:r>
          </w:p>
        </w:tc>
      </w:tr>
      <w:tr w:rsidR="00744F3A" w:rsidRPr="002D2326" w14:paraId="0CD3BEF2" w14:textId="77777777" w:rsidTr="00A06685">
        <w:tc>
          <w:tcPr>
            <w:tcW w:w="2689" w:type="dxa"/>
            <w:tcBorders>
              <w:top w:val="single" w:sz="4" w:space="0" w:color="auto"/>
              <w:left w:val="single" w:sz="4" w:space="0" w:color="auto"/>
              <w:bottom w:val="single" w:sz="4" w:space="0" w:color="auto"/>
              <w:right w:val="single" w:sz="4" w:space="0" w:color="auto"/>
            </w:tcBorders>
          </w:tcPr>
          <w:p w14:paraId="02CB777B" w14:textId="77777777" w:rsidR="00744F3A" w:rsidRPr="002D2326" w:rsidRDefault="00744F3A" w:rsidP="00A06685">
            <w:pPr>
              <w:ind w:right="283"/>
              <w:jc w:val="both"/>
            </w:pPr>
            <w:r w:rsidRPr="002D2326">
              <w:lastRenderedPageBreak/>
              <w:t>Geographic coverage</w:t>
            </w:r>
          </w:p>
          <w:p w14:paraId="52B35C8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5F2C09A" w14:textId="77777777" w:rsidR="00744F3A" w:rsidRPr="002D2326" w:rsidRDefault="00744F3A" w:rsidP="00A06685">
            <w:r w:rsidRPr="002D2326">
              <w:t>National</w:t>
            </w:r>
          </w:p>
        </w:tc>
      </w:tr>
      <w:tr w:rsidR="00744F3A" w:rsidRPr="002D2326" w14:paraId="1C0B4DAA" w14:textId="77777777" w:rsidTr="00A06685">
        <w:tc>
          <w:tcPr>
            <w:tcW w:w="2689" w:type="dxa"/>
            <w:tcBorders>
              <w:top w:val="single" w:sz="4" w:space="0" w:color="auto"/>
              <w:left w:val="single" w:sz="4" w:space="0" w:color="auto"/>
              <w:bottom w:val="single" w:sz="4" w:space="0" w:color="auto"/>
              <w:right w:val="single" w:sz="4" w:space="0" w:color="auto"/>
            </w:tcBorders>
          </w:tcPr>
          <w:p w14:paraId="32510C14" w14:textId="77777777" w:rsidR="00744F3A" w:rsidRPr="002D2326" w:rsidRDefault="00744F3A" w:rsidP="00A06685">
            <w:pPr>
              <w:ind w:right="283"/>
              <w:jc w:val="both"/>
            </w:pPr>
          </w:p>
          <w:p w14:paraId="6A491DA6" w14:textId="77777777" w:rsidR="00744F3A" w:rsidRPr="002D2326" w:rsidRDefault="00744F3A" w:rsidP="00A06685">
            <w:pPr>
              <w:ind w:right="283"/>
              <w:jc w:val="both"/>
            </w:pPr>
            <w:r w:rsidRPr="002D2326">
              <w:t>Unit of Measurement</w:t>
            </w:r>
          </w:p>
          <w:p w14:paraId="120366F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791B64C" w14:textId="77777777" w:rsidR="00744F3A" w:rsidRPr="00AD7C36" w:rsidRDefault="00744F3A" w:rsidP="00A06685">
            <w:r w:rsidRPr="00AD7C36">
              <w:t>Percent (%)</w:t>
            </w:r>
          </w:p>
        </w:tc>
      </w:tr>
      <w:tr w:rsidR="00744F3A" w:rsidRPr="002D2326" w14:paraId="2A981F19" w14:textId="77777777" w:rsidTr="00A06685">
        <w:tc>
          <w:tcPr>
            <w:tcW w:w="2689" w:type="dxa"/>
            <w:tcBorders>
              <w:top w:val="single" w:sz="4" w:space="0" w:color="auto"/>
              <w:left w:val="single" w:sz="4" w:space="0" w:color="auto"/>
              <w:bottom w:val="single" w:sz="4" w:space="0" w:color="auto"/>
              <w:right w:val="single" w:sz="4" w:space="0" w:color="auto"/>
            </w:tcBorders>
          </w:tcPr>
          <w:p w14:paraId="78AF343E" w14:textId="77777777" w:rsidR="00744F3A" w:rsidRPr="002D2326" w:rsidRDefault="00744F3A" w:rsidP="00A06685">
            <w:pPr>
              <w:ind w:right="283"/>
              <w:jc w:val="both"/>
            </w:pPr>
            <w:r w:rsidRPr="002D2326">
              <w:t>Computation method</w:t>
            </w:r>
          </w:p>
          <w:p w14:paraId="7474254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6C7379D" w14:textId="77777777" w:rsidR="00744F3A" w:rsidRPr="00AD7C36" w:rsidRDefault="00744F3A" w:rsidP="00A06685"/>
          <w:p w14:paraId="43AD50A3" w14:textId="77777777" w:rsidR="00744F3A" w:rsidRPr="00AD7C36" w:rsidRDefault="00744F3A" w:rsidP="00A06685">
            <m:oMathPara>
              <m:oMath>
                <m:f>
                  <m:fPr>
                    <m:ctrlPr>
                      <w:rPr>
                        <w:rFonts w:ascii="Cambria Math" w:hAnsi="Cambria Math"/>
                        <w:i/>
                      </w:rPr>
                    </m:ctrlPr>
                  </m:fPr>
                  <m:num>
                    <m:eqArr>
                      <m:eqArrPr>
                        <m:ctrlPr>
                          <w:rPr>
                            <w:rFonts w:ascii="Cambria Math" w:hAnsi="Cambria Math"/>
                          </w:rPr>
                        </m:ctrlPr>
                      </m:eqArrPr>
                      <m:e>
                        <m:r>
                          <m:rPr>
                            <m:sty m:val="p"/>
                          </m:rPr>
                          <w:rPr>
                            <w:rFonts w:ascii="Cambria Math" w:hAnsi="Cambria Math"/>
                          </w:rPr>
                          <m:t xml:space="preserve">Number of households in agricultural population with ownership or </m:t>
                        </m:r>
                      </m:e>
                      <m:e>
                        <m:r>
                          <m:rPr>
                            <m:sty m:val="p"/>
                          </m:rPr>
                          <w:rPr>
                            <w:rFonts w:ascii="Cambria Math" w:hAnsi="Cambria Math"/>
                          </w:rPr>
                          <m:t xml:space="preserve">tenure rights over agricultural land </m:t>
                        </m:r>
                      </m:e>
                    </m:eqArr>
                  </m:num>
                  <m:den>
                    <m:r>
                      <m:rPr>
                        <m:sty m:val="p"/>
                      </m:rPr>
                      <w:rPr>
                        <w:rFonts w:ascii="Cambria Math" w:hAnsi="Cambria Math"/>
                      </w:rPr>
                      <m:t xml:space="preserve">Total agricultural household </m:t>
                    </m:r>
                  </m:den>
                </m:f>
                <m:r>
                  <w:rPr>
                    <w:rFonts w:ascii="Cambria Math" w:hAnsi="Cambria Math"/>
                  </w:rPr>
                  <m:t>×100</m:t>
                </m:r>
              </m:oMath>
            </m:oMathPara>
          </w:p>
          <w:p w14:paraId="6AFB4572" w14:textId="77777777" w:rsidR="00744F3A" w:rsidRPr="00AD7C36" w:rsidRDefault="00744F3A" w:rsidP="00A06685"/>
          <w:p w14:paraId="44A40426" w14:textId="77777777" w:rsidR="00744F3A" w:rsidRPr="00AD7C36" w:rsidRDefault="00744F3A" w:rsidP="00A06685"/>
          <w:p w14:paraId="634008A2" w14:textId="77777777" w:rsidR="00744F3A" w:rsidRPr="00AD7C36" w:rsidRDefault="00744F3A" w:rsidP="00A06685"/>
        </w:tc>
      </w:tr>
      <w:tr w:rsidR="00744F3A" w:rsidRPr="002D2326" w14:paraId="566E2988" w14:textId="77777777" w:rsidTr="00A06685">
        <w:tc>
          <w:tcPr>
            <w:tcW w:w="2689" w:type="dxa"/>
            <w:tcBorders>
              <w:top w:val="single" w:sz="4" w:space="0" w:color="auto"/>
              <w:left w:val="single" w:sz="4" w:space="0" w:color="auto"/>
              <w:bottom w:val="single" w:sz="4" w:space="0" w:color="auto"/>
              <w:right w:val="single" w:sz="4" w:space="0" w:color="auto"/>
            </w:tcBorders>
          </w:tcPr>
          <w:p w14:paraId="28EDB94E" w14:textId="77777777" w:rsidR="00744F3A" w:rsidRPr="002D2326" w:rsidRDefault="00744F3A" w:rsidP="00A06685">
            <w:pPr>
              <w:ind w:right="283"/>
              <w:jc w:val="both"/>
            </w:pPr>
            <w:r w:rsidRPr="002D2326">
              <w:t>Disaggregation</w:t>
            </w:r>
          </w:p>
          <w:p w14:paraId="42EABA2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1F45BAF" w14:textId="77777777" w:rsidR="00744F3A" w:rsidRPr="002D2326" w:rsidRDefault="00744F3A" w:rsidP="00A06685">
            <w:pPr>
              <w:pStyle w:val="PlainText"/>
              <w:ind w:left="360"/>
              <w:rPr>
                <w:rFonts w:ascii="Arial" w:hAnsi="Arial"/>
              </w:rPr>
            </w:pPr>
          </w:p>
        </w:tc>
      </w:tr>
      <w:tr w:rsidR="00744F3A" w:rsidRPr="002D2326" w14:paraId="6806F94A" w14:textId="77777777" w:rsidTr="00A06685">
        <w:tc>
          <w:tcPr>
            <w:tcW w:w="2689" w:type="dxa"/>
            <w:tcBorders>
              <w:top w:val="single" w:sz="4" w:space="0" w:color="auto"/>
              <w:left w:val="single" w:sz="4" w:space="0" w:color="auto"/>
              <w:bottom w:val="single" w:sz="4" w:space="0" w:color="auto"/>
              <w:right w:val="single" w:sz="4" w:space="0" w:color="auto"/>
            </w:tcBorders>
          </w:tcPr>
          <w:p w14:paraId="5B3C21E4" w14:textId="77777777" w:rsidR="00744F3A" w:rsidRPr="002D2326" w:rsidRDefault="00744F3A" w:rsidP="00A06685">
            <w:pPr>
              <w:ind w:right="283"/>
            </w:pPr>
            <w:r w:rsidRPr="002D2326">
              <w:t>Comments and limitations/ Other Information</w:t>
            </w:r>
          </w:p>
          <w:p w14:paraId="2CED1FB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FE67AEF" w14:textId="77777777" w:rsidR="00744F3A" w:rsidRPr="002D2326" w:rsidRDefault="00744F3A" w:rsidP="00A06685"/>
        </w:tc>
      </w:tr>
      <w:tr w:rsidR="00744F3A" w:rsidRPr="002D2326" w14:paraId="7768E1C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E967D3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E4FD346" w14:textId="77777777" w:rsidR="00744F3A" w:rsidRPr="002D2326" w:rsidRDefault="00744F3A" w:rsidP="00A06685"/>
        </w:tc>
      </w:tr>
      <w:tr w:rsidR="00744F3A" w:rsidRPr="002D2326" w14:paraId="1B7DCDA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DAB1FE3"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78F2F3BF" w14:textId="77777777" w:rsidR="00744F3A" w:rsidRPr="002D2326" w:rsidRDefault="00744F3A" w:rsidP="00A06685">
            <w:pPr>
              <w:jc w:val="both"/>
            </w:pPr>
            <w:r w:rsidRPr="002D2326">
              <w:t>Proportion of total agricultural population with ownership or secure rights over agricultural land, by sex; and (b) share of women among owners or rights-bearers of agricultural land, by type of tenure</w:t>
            </w:r>
          </w:p>
        </w:tc>
      </w:tr>
      <w:tr w:rsidR="00744F3A" w:rsidRPr="002D2326" w14:paraId="708634C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446CBBE"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6B031695" w14:textId="77777777" w:rsidR="00744F3A" w:rsidRPr="002D2326" w:rsidRDefault="00744F3A" w:rsidP="00A06685">
            <w:pPr>
              <w:jc w:val="both"/>
            </w:pPr>
            <w:r w:rsidRPr="002D2326">
              <w:t>5.a.1</w:t>
            </w:r>
          </w:p>
        </w:tc>
      </w:tr>
      <w:tr w:rsidR="00744F3A" w:rsidRPr="002D2326" w14:paraId="3444FBCD" w14:textId="77777777" w:rsidTr="00A06685">
        <w:tc>
          <w:tcPr>
            <w:tcW w:w="2689" w:type="dxa"/>
            <w:tcBorders>
              <w:top w:val="single" w:sz="4" w:space="0" w:color="auto"/>
              <w:left w:val="single" w:sz="4" w:space="0" w:color="auto"/>
              <w:bottom w:val="single" w:sz="4" w:space="0" w:color="auto"/>
              <w:right w:val="single" w:sz="4" w:space="0" w:color="auto"/>
            </w:tcBorders>
          </w:tcPr>
          <w:p w14:paraId="67A4CB94" w14:textId="77777777" w:rsidR="00744F3A" w:rsidRPr="002D2326" w:rsidRDefault="00744F3A" w:rsidP="00A06685">
            <w:pPr>
              <w:ind w:right="283"/>
              <w:jc w:val="both"/>
            </w:pPr>
            <w:r w:rsidRPr="002D2326">
              <w:t>Target Name</w:t>
            </w:r>
          </w:p>
          <w:p w14:paraId="3822D9A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C041922" w14:textId="77777777" w:rsidR="00744F3A" w:rsidRPr="002D2326" w:rsidRDefault="00744F3A" w:rsidP="00A06685">
            <w:pPr>
              <w:jc w:val="both"/>
            </w:pPr>
            <w:r w:rsidRPr="002D2326">
              <w:t>Undertake reforms to give women equal rights to economic resources, as well as access to ownership and control over land and other forms of property, financial services, inheritance and natural resources, in accordance with national laws</w:t>
            </w:r>
          </w:p>
        </w:tc>
      </w:tr>
      <w:tr w:rsidR="00744F3A" w:rsidRPr="002D2326" w14:paraId="0D3808B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57CC821"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F167FF8" w14:textId="77777777" w:rsidR="00744F3A" w:rsidRPr="002D2326" w:rsidRDefault="00744F3A" w:rsidP="00A06685">
            <w:pPr>
              <w:jc w:val="both"/>
            </w:pPr>
            <w:r w:rsidRPr="002D2326">
              <w:t>5.a</w:t>
            </w:r>
          </w:p>
        </w:tc>
      </w:tr>
      <w:tr w:rsidR="00744F3A" w:rsidRPr="002D2326" w14:paraId="108B748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9B4049D"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4A21DF97" w14:textId="77777777" w:rsidR="00744F3A" w:rsidRPr="002D2326" w:rsidRDefault="00744F3A" w:rsidP="00A06685">
            <w:pPr>
              <w:jc w:val="both"/>
            </w:pPr>
          </w:p>
        </w:tc>
      </w:tr>
      <w:tr w:rsidR="00744F3A" w:rsidRPr="002D2326" w14:paraId="0271875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103371D"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036630FA" w14:textId="77777777" w:rsidR="00744F3A" w:rsidRPr="002D2326" w:rsidRDefault="00744F3A" w:rsidP="00A06685">
            <w:pPr>
              <w:jc w:val="both"/>
            </w:pPr>
            <w:r w:rsidRPr="002D2326">
              <w:t>2</w:t>
            </w:r>
          </w:p>
        </w:tc>
      </w:tr>
      <w:tr w:rsidR="00744F3A" w:rsidRPr="002D2326" w14:paraId="1D2972C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861E80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3F0E2836" w14:textId="77777777" w:rsidR="00744F3A" w:rsidRPr="002D2326" w:rsidRDefault="00744F3A" w:rsidP="00A06685">
            <w:pPr>
              <w:jc w:val="both"/>
            </w:pPr>
            <w:r w:rsidRPr="002D2326">
              <w:t>United Nations Entity for Gender Equality and the Empowerment of Women (UN Women) United Nations Statistics Division (UNSD) Food and Agriculture Organization of the United Nations (FAO)</w:t>
            </w:r>
          </w:p>
        </w:tc>
      </w:tr>
      <w:tr w:rsidR="00744F3A" w:rsidRPr="002D2326" w14:paraId="40C720D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A257AAF"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6AE07A77" w14:textId="77777777" w:rsidR="00744F3A" w:rsidRPr="002D2326" w:rsidRDefault="00744F3A" w:rsidP="00A06685">
            <w:pPr>
              <w:rPr>
                <w:rStyle w:val="FollowedHyperlink"/>
                <w:color w:val="2258A9"/>
                <w:shd w:val="clear" w:color="auto" w:fill="FFFFFF"/>
              </w:rPr>
            </w:pPr>
            <w:hyperlink r:id="rId75" w:tgtFrame="_blank" w:history="1">
              <w:r w:rsidRPr="002D2326">
                <w:rPr>
                  <w:rStyle w:val="FollowedHyperlink"/>
                  <w:color w:val="2258A9"/>
                  <w:shd w:val="clear" w:color="auto" w:fill="FFFFFF"/>
                </w:rPr>
                <w:t>United Nations Sustainable Development Goals Metadata (PDF 4.0 MB)</w:t>
              </w:r>
            </w:hyperlink>
          </w:p>
        </w:tc>
      </w:tr>
      <w:tr w:rsidR="00744F3A" w:rsidRPr="002D2326" w14:paraId="316790D1"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243AA7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Sources</w:t>
            </w:r>
          </w:p>
          <w:p w14:paraId="68EEEF84" w14:textId="77777777" w:rsidR="00744F3A" w:rsidRPr="002D2326" w:rsidRDefault="00744F3A" w:rsidP="00A06685"/>
        </w:tc>
      </w:tr>
      <w:tr w:rsidR="00744F3A" w:rsidRPr="002D2326" w14:paraId="4BA5D94E" w14:textId="77777777" w:rsidTr="00A06685">
        <w:tc>
          <w:tcPr>
            <w:tcW w:w="2689" w:type="dxa"/>
            <w:tcBorders>
              <w:top w:val="single" w:sz="4" w:space="0" w:color="auto"/>
              <w:left w:val="single" w:sz="4" w:space="0" w:color="auto"/>
              <w:bottom w:val="single" w:sz="4" w:space="0" w:color="auto"/>
              <w:right w:val="single" w:sz="4" w:space="0" w:color="auto"/>
            </w:tcBorders>
          </w:tcPr>
          <w:p w14:paraId="6D2B710C" w14:textId="77777777" w:rsidR="00744F3A" w:rsidRPr="002D2326" w:rsidRDefault="00744F3A" w:rsidP="00A06685">
            <w:pPr>
              <w:ind w:right="283"/>
              <w:jc w:val="both"/>
            </w:pPr>
            <w:r w:rsidRPr="002D2326">
              <w:t xml:space="preserve">Source Organization </w:t>
            </w:r>
          </w:p>
          <w:p w14:paraId="369CD25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93F477A" w14:textId="77777777" w:rsidR="00744F3A" w:rsidRPr="002D2326" w:rsidRDefault="00744F3A" w:rsidP="00A06685">
            <w:r w:rsidRPr="002D2326">
              <w:t>National Institute of Statistics of Rwanda (NISR)</w:t>
            </w:r>
          </w:p>
        </w:tc>
      </w:tr>
      <w:tr w:rsidR="00744F3A" w:rsidRPr="002D2326" w14:paraId="6C7EDFAA" w14:textId="77777777" w:rsidTr="00A06685">
        <w:tc>
          <w:tcPr>
            <w:tcW w:w="2689" w:type="dxa"/>
            <w:tcBorders>
              <w:top w:val="single" w:sz="4" w:space="0" w:color="auto"/>
              <w:left w:val="single" w:sz="4" w:space="0" w:color="auto"/>
              <w:bottom w:val="single" w:sz="4" w:space="0" w:color="auto"/>
              <w:right w:val="single" w:sz="4" w:space="0" w:color="auto"/>
            </w:tcBorders>
          </w:tcPr>
          <w:p w14:paraId="348E51D7"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2E66A0A" w14:textId="77777777" w:rsidR="00744F3A" w:rsidRPr="002D2326" w:rsidRDefault="00744F3A" w:rsidP="00A06685">
            <w:r w:rsidRPr="002D2326">
              <w:t>Integrated Household Living Condition (EICV)</w:t>
            </w:r>
            <w:r>
              <w:t>, agriculture housesold survey</w:t>
            </w:r>
          </w:p>
        </w:tc>
      </w:tr>
      <w:tr w:rsidR="00744F3A" w:rsidRPr="002D2326" w14:paraId="118F1BEE" w14:textId="77777777" w:rsidTr="00A06685">
        <w:tc>
          <w:tcPr>
            <w:tcW w:w="2689" w:type="dxa"/>
            <w:tcBorders>
              <w:top w:val="single" w:sz="4" w:space="0" w:color="auto"/>
              <w:left w:val="single" w:sz="4" w:space="0" w:color="auto"/>
              <w:bottom w:val="single" w:sz="4" w:space="0" w:color="auto"/>
              <w:right w:val="single" w:sz="4" w:space="0" w:color="auto"/>
            </w:tcBorders>
          </w:tcPr>
          <w:p w14:paraId="5A577B63" w14:textId="77777777" w:rsidR="00744F3A" w:rsidRPr="002D2326" w:rsidRDefault="00744F3A" w:rsidP="00A06685">
            <w:r w:rsidRPr="002D2326">
              <w:t>Periodicity</w:t>
            </w:r>
          </w:p>
          <w:p w14:paraId="69255DE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990580F" w14:textId="77777777" w:rsidR="00744F3A" w:rsidRPr="002D2326" w:rsidRDefault="00744F3A" w:rsidP="00A06685">
            <w:r w:rsidRPr="002D2326">
              <w:t>3 years</w:t>
            </w:r>
          </w:p>
        </w:tc>
      </w:tr>
      <w:tr w:rsidR="00744F3A" w:rsidRPr="002D2326" w14:paraId="718DA882" w14:textId="77777777" w:rsidTr="00A06685">
        <w:tc>
          <w:tcPr>
            <w:tcW w:w="2689" w:type="dxa"/>
            <w:tcBorders>
              <w:top w:val="single" w:sz="4" w:space="0" w:color="auto"/>
              <w:left w:val="single" w:sz="4" w:space="0" w:color="auto"/>
              <w:bottom w:val="single" w:sz="4" w:space="0" w:color="auto"/>
              <w:right w:val="single" w:sz="4" w:space="0" w:color="auto"/>
            </w:tcBorders>
          </w:tcPr>
          <w:p w14:paraId="3A2F4331" w14:textId="77777777" w:rsidR="00744F3A" w:rsidRPr="002D2326" w:rsidRDefault="00744F3A" w:rsidP="00A06685">
            <w:pPr>
              <w:ind w:right="283"/>
              <w:jc w:val="both"/>
            </w:pPr>
            <w:r w:rsidRPr="002D2326">
              <w:t>Earliest available data</w:t>
            </w:r>
          </w:p>
          <w:p w14:paraId="42317E7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FCCDED6" w14:textId="77777777" w:rsidR="00744F3A" w:rsidRPr="002D2326" w:rsidRDefault="00744F3A" w:rsidP="00A06685"/>
        </w:tc>
      </w:tr>
      <w:tr w:rsidR="00744F3A" w:rsidRPr="002D2326" w14:paraId="50C448E4" w14:textId="77777777" w:rsidTr="00A06685">
        <w:tc>
          <w:tcPr>
            <w:tcW w:w="2689" w:type="dxa"/>
            <w:tcBorders>
              <w:top w:val="single" w:sz="4" w:space="0" w:color="auto"/>
              <w:left w:val="single" w:sz="4" w:space="0" w:color="auto"/>
              <w:bottom w:val="single" w:sz="4" w:space="0" w:color="auto"/>
              <w:right w:val="single" w:sz="4" w:space="0" w:color="auto"/>
            </w:tcBorders>
          </w:tcPr>
          <w:p w14:paraId="62866B4D" w14:textId="77777777" w:rsidR="00744F3A" w:rsidRPr="002D2326" w:rsidRDefault="00744F3A" w:rsidP="00A06685">
            <w:pPr>
              <w:ind w:right="283"/>
              <w:jc w:val="both"/>
            </w:pPr>
            <w:r w:rsidRPr="002D2326">
              <w:t>Link to data source/ The text to show instead of the URL</w:t>
            </w:r>
          </w:p>
          <w:p w14:paraId="59CF4E59"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00FDA353" w14:textId="77777777" w:rsidR="00744F3A" w:rsidRDefault="00744F3A" w:rsidP="00A06685">
            <w:hyperlink r:id="rId76" w:history="1">
              <w:r w:rsidRPr="00DD3AD3">
                <w:rPr>
                  <w:rStyle w:val="Hyperlink"/>
                </w:rPr>
                <w:t>http://www.statistics.gov.rw/datasource/integrated-household-living-conditions-survey-eicv</w:t>
              </w:r>
            </w:hyperlink>
          </w:p>
          <w:p w14:paraId="1D6F455A" w14:textId="77777777" w:rsidR="00744F3A" w:rsidRPr="002D2326" w:rsidRDefault="00744F3A" w:rsidP="00A06685"/>
        </w:tc>
      </w:tr>
      <w:tr w:rsidR="00744F3A" w:rsidRPr="002D2326" w14:paraId="7E622AC5" w14:textId="77777777" w:rsidTr="00A06685">
        <w:tc>
          <w:tcPr>
            <w:tcW w:w="2689" w:type="dxa"/>
            <w:tcBorders>
              <w:top w:val="single" w:sz="4" w:space="0" w:color="auto"/>
              <w:left w:val="single" w:sz="4" w:space="0" w:color="auto"/>
              <w:bottom w:val="single" w:sz="4" w:space="0" w:color="auto"/>
              <w:right w:val="single" w:sz="4" w:space="0" w:color="auto"/>
            </w:tcBorders>
          </w:tcPr>
          <w:p w14:paraId="152D24D7" w14:textId="77777777" w:rsidR="00744F3A" w:rsidRPr="002D2326" w:rsidRDefault="00744F3A" w:rsidP="00A06685">
            <w:pPr>
              <w:ind w:right="283"/>
              <w:jc w:val="both"/>
            </w:pPr>
            <w:r w:rsidRPr="002D2326">
              <w:t>Release date</w:t>
            </w:r>
          </w:p>
          <w:p w14:paraId="7FEB0B5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71F147E" w14:textId="77777777" w:rsidR="00744F3A" w:rsidRPr="002D2326" w:rsidRDefault="00744F3A" w:rsidP="00A06685"/>
        </w:tc>
      </w:tr>
      <w:tr w:rsidR="00744F3A" w:rsidRPr="002D2326" w14:paraId="11C57783" w14:textId="77777777" w:rsidTr="00A06685">
        <w:tc>
          <w:tcPr>
            <w:tcW w:w="2689" w:type="dxa"/>
            <w:tcBorders>
              <w:top w:val="single" w:sz="4" w:space="0" w:color="auto"/>
              <w:left w:val="single" w:sz="4" w:space="0" w:color="auto"/>
              <w:bottom w:val="single" w:sz="4" w:space="0" w:color="auto"/>
              <w:right w:val="single" w:sz="4" w:space="0" w:color="auto"/>
            </w:tcBorders>
          </w:tcPr>
          <w:p w14:paraId="170FB14B" w14:textId="77777777" w:rsidR="00744F3A" w:rsidRPr="002D2326" w:rsidRDefault="00744F3A" w:rsidP="00A06685">
            <w:pPr>
              <w:ind w:right="283"/>
              <w:jc w:val="both"/>
            </w:pPr>
            <w:r w:rsidRPr="002D2326">
              <w:t>Next release date</w:t>
            </w:r>
          </w:p>
          <w:p w14:paraId="5011491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22EA039" w14:textId="77777777" w:rsidR="00744F3A" w:rsidRPr="002D2326" w:rsidRDefault="00744F3A" w:rsidP="00A06685"/>
        </w:tc>
      </w:tr>
      <w:tr w:rsidR="00744F3A" w:rsidRPr="002D2326" w14:paraId="111776CB" w14:textId="77777777" w:rsidTr="00A06685">
        <w:tc>
          <w:tcPr>
            <w:tcW w:w="2689" w:type="dxa"/>
            <w:tcBorders>
              <w:top w:val="single" w:sz="4" w:space="0" w:color="auto"/>
              <w:left w:val="single" w:sz="4" w:space="0" w:color="auto"/>
              <w:bottom w:val="single" w:sz="4" w:space="0" w:color="auto"/>
              <w:right w:val="single" w:sz="4" w:space="0" w:color="auto"/>
            </w:tcBorders>
          </w:tcPr>
          <w:p w14:paraId="5F869708" w14:textId="77777777" w:rsidR="00744F3A" w:rsidRPr="002D2326" w:rsidRDefault="00744F3A" w:rsidP="00A06685">
            <w:pPr>
              <w:ind w:right="283"/>
              <w:jc w:val="both"/>
            </w:pPr>
            <w:r w:rsidRPr="002D2326">
              <w:t>Statistical classification</w:t>
            </w:r>
          </w:p>
          <w:p w14:paraId="495D01D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01BAF0E" w14:textId="77777777" w:rsidR="00744F3A" w:rsidRPr="002D2326" w:rsidRDefault="00744F3A" w:rsidP="00A06685"/>
        </w:tc>
      </w:tr>
      <w:tr w:rsidR="00744F3A" w:rsidRPr="002D2326" w14:paraId="3CA10FA6" w14:textId="77777777" w:rsidTr="00A06685">
        <w:tc>
          <w:tcPr>
            <w:tcW w:w="2689" w:type="dxa"/>
            <w:tcBorders>
              <w:top w:val="single" w:sz="4" w:space="0" w:color="auto"/>
              <w:left w:val="single" w:sz="4" w:space="0" w:color="auto"/>
              <w:bottom w:val="single" w:sz="4" w:space="0" w:color="auto"/>
              <w:right w:val="single" w:sz="4" w:space="0" w:color="auto"/>
            </w:tcBorders>
          </w:tcPr>
          <w:p w14:paraId="4C3500E5" w14:textId="77777777" w:rsidR="00744F3A" w:rsidRPr="002D2326" w:rsidRDefault="00744F3A" w:rsidP="00A06685">
            <w:pPr>
              <w:ind w:right="283"/>
              <w:jc w:val="both"/>
            </w:pPr>
            <w:r w:rsidRPr="002D2326">
              <w:t>Contact details</w:t>
            </w:r>
          </w:p>
          <w:p w14:paraId="28701F0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063B845" w14:textId="77777777" w:rsidR="00744F3A" w:rsidRPr="002D2326" w:rsidRDefault="00744F3A" w:rsidP="00A06685">
            <w:hyperlink r:id="rId77" w:history="1">
              <w:r w:rsidRPr="002D2326">
                <w:rPr>
                  <w:rStyle w:val="FollowedHyperlink"/>
                  <w:color w:val="2258A9"/>
                  <w:shd w:val="clear" w:color="auto" w:fill="FFFFFF"/>
                </w:rPr>
                <w:t>info@statistics.gov.rw</w:t>
              </w:r>
            </w:hyperlink>
          </w:p>
        </w:tc>
      </w:tr>
      <w:tr w:rsidR="00744F3A" w:rsidRPr="002D2326" w14:paraId="229A444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9E23264"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5B3ED0F" w14:textId="77777777" w:rsidR="00744F3A" w:rsidRPr="002D2326" w:rsidRDefault="00744F3A" w:rsidP="00A06685"/>
        </w:tc>
      </w:tr>
      <w:bookmarkEnd w:id="69"/>
    </w:tbl>
    <w:p w14:paraId="1339F385" w14:textId="77777777" w:rsidR="00744F3A" w:rsidRPr="002D2326" w:rsidRDefault="00744F3A" w:rsidP="00744F3A"/>
    <w:p w14:paraId="313FF0BC" w14:textId="77777777" w:rsidR="00744F3A" w:rsidRPr="002D2326" w:rsidRDefault="00744F3A" w:rsidP="00744F3A">
      <w:pPr>
        <w:pStyle w:val="Heading2"/>
        <w:numPr>
          <w:ilvl w:val="0"/>
          <w:numId w:val="0"/>
        </w:numPr>
        <w:ind w:left="576"/>
        <w:rPr>
          <w:rFonts w:ascii="Arial" w:hAnsi="Arial" w:cs="Arial"/>
        </w:rPr>
      </w:pPr>
      <w:bookmarkStart w:id="71" w:name="_Toc517414078"/>
      <w:bookmarkStart w:id="72" w:name="_Toc533147127"/>
      <w:bookmarkEnd w:id="70"/>
      <w:r w:rsidRPr="002D2326">
        <w:rPr>
          <w:rFonts w:ascii="Arial" w:hAnsi="Arial" w:cs="Arial"/>
        </w:rPr>
        <w:t>5.a.2 Proportion of countries where the legal framework (including customary law) guarantees women’s equal rights to land ownership and/or control</w:t>
      </w:r>
      <w:bookmarkEnd w:id="71"/>
      <w:bookmarkEnd w:id="72"/>
    </w:p>
    <w:tbl>
      <w:tblPr>
        <w:tblStyle w:val="TableGrid"/>
        <w:tblW w:w="9634" w:type="dxa"/>
        <w:tblLook w:val="04A0" w:firstRow="1" w:lastRow="0" w:firstColumn="1" w:lastColumn="0" w:noHBand="0" w:noVBand="1"/>
      </w:tblPr>
      <w:tblGrid>
        <w:gridCol w:w="2689"/>
        <w:gridCol w:w="6945"/>
      </w:tblGrid>
      <w:tr w:rsidR="00744F3A" w:rsidRPr="002D2326" w14:paraId="7B359521"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7D0337B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F7D0BAB" w14:textId="77777777" w:rsidR="00744F3A" w:rsidRPr="002D2326" w:rsidRDefault="00744F3A" w:rsidP="00A06685"/>
        </w:tc>
      </w:tr>
      <w:tr w:rsidR="00744F3A" w:rsidRPr="002D2326" w14:paraId="05D9DE6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1A7167D" w14:textId="77777777" w:rsidR="00744F3A" w:rsidRPr="002D2326" w:rsidRDefault="00744F3A" w:rsidP="00A06685">
            <w:pPr>
              <w:ind w:right="283"/>
              <w:jc w:val="both"/>
            </w:pPr>
            <w:r w:rsidRPr="002D2326">
              <w:t>Indicator Available</w:t>
            </w:r>
          </w:p>
        </w:tc>
        <w:tc>
          <w:tcPr>
            <w:tcW w:w="6945" w:type="dxa"/>
            <w:tcBorders>
              <w:top w:val="single" w:sz="4" w:space="0" w:color="auto"/>
              <w:left w:val="single" w:sz="4" w:space="0" w:color="auto"/>
              <w:bottom w:val="single" w:sz="4" w:space="0" w:color="auto"/>
              <w:right w:val="single" w:sz="4" w:space="0" w:color="auto"/>
            </w:tcBorders>
            <w:hideMark/>
          </w:tcPr>
          <w:p w14:paraId="12168ADC" w14:textId="77777777" w:rsidR="00744F3A" w:rsidRPr="002D2326" w:rsidRDefault="00744F3A" w:rsidP="00A06685">
            <w:r w:rsidRPr="002D2326">
              <w:t>Law N° 43/2013 of 16/06/2013 Governing Land in Rwanda, Guarantees women equal rights with men on land access, ownership and utilization</w:t>
            </w:r>
          </w:p>
        </w:tc>
      </w:tr>
      <w:tr w:rsidR="00744F3A" w:rsidRPr="002D2326" w14:paraId="592801BB" w14:textId="77777777" w:rsidTr="00A06685">
        <w:tc>
          <w:tcPr>
            <w:tcW w:w="2689" w:type="dxa"/>
            <w:tcBorders>
              <w:top w:val="single" w:sz="4" w:space="0" w:color="auto"/>
              <w:left w:val="single" w:sz="4" w:space="0" w:color="auto"/>
              <w:bottom w:val="single" w:sz="4" w:space="0" w:color="auto"/>
              <w:right w:val="single" w:sz="4" w:space="0" w:color="auto"/>
            </w:tcBorders>
          </w:tcPr>
          <w:p w14:paraId="1236165F" w14:textId="77777777" w:rsidR="00744F3A" w:rsidRPr="002D2326" w:rsidRDefault="00744F3A" w:rsidP="00A06685">
            <w:pPr>
              <w:ind w:right="283"/>
              <w:jc w:val="both"/>
            </w:pPr>
            <w:r w:rsidRPr="002D2326">
              <w:t>Definition</w:t>
            </w:r>
          </w:p>
          <w:p w14:paraId="4005052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BA30C9F" w14:textId="77777777" w:rsidR="00744F3A" w:rsidRPr="002D2326" w:rsidRDefault="00744F3A" w:rsidP="00A06685"/>
        </w:tc>
      </w:tr>
      <w:tr w:rsidR="00744F3A" w:rsidRPr="002D2326" w14:paraId="3E28C5AE" w14:textId="77777777" w:rsidTr="00A06685">
        <w:tc>
          <w:tcPr>
            <w:tcW w:w="2689" w:type="dxa"/>
            <w:tcBorders>
              <w:top w:val="single" w:sz="4" w:space="0" w:color="auto"/>
              <w:left w:val="single" w:sz="4" w:space="0" w:color="auto"/>
              <w:bottom w:val="single" w:sz="4" w:space="0" w:color="auto"/>
              <w:right w:val="single" w:sz="4" w:space="0" w:color="auto"/>
            </w:tcBorders>
          </w:tcPr>
          <w:p w14:paraId="6ED75832" w14:textId="77777777" w:rsidR="00744F3A" w:rsidRPr="002D2326" w:rsidRDefault="00744F3A" w:rsidP="00A06685">
            <w:pPr>
              <w:ind w:right="283"/>
              <w:jc w:val="both"/>
            </w:pPr>
            <w:r w:rsidRPr="002D2326">
              <w:t>Geographic coverage</w:t>
            </w:r>
          </w:p>
          <w:p w14:paraId="565F5A4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316D652" w14:textId="77777777" w:rsidR="00744F3A" w:rsidRPr="002D2326" w:rsidRDefault="00744F3A" w:rsidP="00A06685"/>
        </w:tc>
      </w:tr>
      <w:tr w:rsidR="00744F3A" w:rsidRPr="002D2326" w14:paraId="2E5596F4" w14:textId="77777777" w:rsidTr="00A06685">
        <w:tc>
          <w:tcPr>
            <w:tcW w:w="2689" w:type="dxa"/>
            <w:tcBorders>
              <w:top w:val="single" w:sz="4" w:space="0" w:color="auto"/>
              <w:left w:val="single" w:sz="4" w:space="0" w:color="auto"/>
              <w:bottom w:val="single" w:sz="4" w:space="0" w:color="auto"/>
              <w:right w:val="single" w:sz="4" w:space="0" w:color="auto"/>
            </w:tcBorders>
          </w:tcPr>
          <w:p w14:paraId="3D347F66" w14:textId="77777777" w:rsidR="00744F3A" w:rsidRPr="002D2326" w:rsidRDefault="00744F3A" w:rsidP="00A06685">
            <w:pPr>
              <w:ind w:right="283"/>
              <w:jc w:val="both"/>
            </w:pPr>
          </w:p>
          <w:p w14:paraId="22084812" w14:textId="77777777" w:rsidR="00744F3A" w:rsidRPr="002D2326" w:rsidRDefault="00744F3A" w:rsidP="00A06685">
            <w:pPr>
              <w:ind w:right="283"/>
              <w:jc w:val="both"/>
            </w:pPr>
            <w:r w:rsidRPr="002D2326">
              <w:t>Unit of Measurement</w:t>
            </w:r>
          </w:p>
          <w:p w14:paraId="32C1901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6C27D81" w14:textId="77777777" w:rsidR="00744F3A" w:rsidRPr="002D2326" w:rsidRDefault="00744F3A" w:rsidP="00A06685"/>
        </w:tc>
      </w:tr>
      <w:tr w:rsidR="00744F3A" w:rsidRPr="002D2326" w14:paraId="52762AF6" w14:textId="77777777" w:rsidTr="00A06685">
        <w:tc>
          <w:tcPr>
            <w:tcW w:w="2689" w:type="dxa"/>
            <w:tcBorders>
              <w:top w:val="single" w:sz="4" w:space="0" w:color="auto"/>
              <w:left w:val="single" w:sz="4" w:space="0" w:color="auto"/>
              <w:bottom w:val="single" w:sz="4" w:space="0" w:color="auto"/>
              <w:right w:val="single" w:sz="4" w:space="0" w:color="auto"/>
            </w:tcBorders>
          </w:tcPr>
          <w:p w14:paraId="248CE75C" w14:textId="77777777" w:rsidR="00744F3A" w:rsidRPr="002D2326" w:rsidRDefault="00744F3A" w:rsidP="00A06685">
            <w:pPr>
              <w:ind w:right="283"/>
              <w:jc w:val="both"/>
            </w:pPr>
            <w:r w:rsidRPr="002D2326">
              <w:t>Computation method</w:t>
            </w:r>
          </w:p>
          <w:p w14:paraId="4C946A4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4BEB016" w14:textId="77777777" w:rsidR="00744F3A" w:rsidRPr="002D2326" w:rsidRDefault="00744F3A" w:rsidP="00A06685"/>
        </w:tc>
      </w:tr>
      <w:tr w:rsidR="00744F3A" w:rsidRPr="002D2326" w14:paraId="631E62DA" w14:textId="77777777" w:rsidTr="00A06685">
        <w:tc>
          <w:tcPr>
            <w:tcW w:w="2689" w:type="dxa"/>
            <w:tcBorders>
              <w:top w:val="single" w:sz="4" w:space="0" w:color="auto"/>
              <w:left w:val="single" w:sz="4" w:space="0" w:color="auto"/>
              <w:bottom w:val="single" w:sz="4" w:space="0" w:color="auto"/>
              <w:right w:val="single" w:sz="4" w:space="0" w:color="auto"/>
            </w:tcBorders>
          </w:tcPr>
          <w:p w14:paraId="1A5AF9A9" w14:textId="77777777" w:rsidR="00744F3A" w:rsidRPr="002D2326" w:rsidRDefault="00744F3A" w:rsidP="00A06685">
            <w:pPr>
              <w:ind w:right="283"/>
              <w:jc w:val="both"/>
            </w:pPr>
            <w:r w:rsidRPr="002D2326">
              <w:t>Disaggregation</w:t>
            </w:r>
          </w:p>
          <w:p w14:paraId="2F28772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E6FD3D5" w14:textId="77777777" w:rsidR="00744F3A" w:rsidRPr="002D2326" w:rsidRDefault="00744F3A" w:rsidP="00744F3A">
            <w:pPr>
              <w:pStyle w:val="PlainText"/>
              <w:numPr>
                <w:ilvl w:val="0"/>
                <w:numId w:val="3"/>
              </w:numPr>
              <w:rPr>
                <w:rFonts w:ascii="Arial" w:hAnsi="Arial"/>
              </w:rPr>
            </w:pPr>
          </w:p>
        </w:tc>
      </w:tr>
      <w:tr w:rsidR="00744F3A" w:rsidRPr="002D2326" w14:paraId="702C074A" w14:textId="77777777" w:rsidTr="00A06685">
        <w:tc>
          <w:tcPr>
            <w:tcW w:w="2689" w:type="dxa"/>
            <w:tcBorders>
              <w:top w:val="single" w:sz="4" w:space="0" w:color="auto"/>
              <w:left w:val="single" w:sz="4" w:space="0" w:color="auto"/>
              <w:bottom w:val="single" w:sz="4" w:space="0" w:color="auto"/>
              <w:right w:val="single" w:sz="4" w:space="0" w:color="auto"/>
            </w:tcBorders>
          </w:tcPr>
          <w:p w14:paraId="1FC3222F" w14:textId="77777777" w:rsidR="00744F3A" w:rsidRPr="002D2326" w:rsidRDefault="00744F3A" w:rsidP="00A06685">
            <w:pPr>
              <w:ind w:right="283"/>
            </w:pPr>
            <w:r w:rsidRPr="002D2326">
              <w:t>Comments and limitations/ Other Information</w:t>
            </w:r>
          </w:p>
          <w:p w14:paraId="1C03288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035EF59" w14:textId="77777777" w:rsidR="00744F3A" w:rsidRPr="002D2326" w:rsidRDefault="00744F3A" w:rsidP="00A06685"/>
        </w:tc>
      </w:tr>
      <w:tr w:rsidR="00744F3A" w:rsidRPr="002D2326" w14:paraId="4C2FC67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420998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51AF467B" w14:textId="77777777" w:rsidR="00744F3A" w:rsidRPr="002D2326" w:rsidRDefault="00744F3A" w:rsidP="00A06685"/>
        </w:tc>
      </w:tr>
      <w:tr w:rsidR="00744F3A" w:rsidRPr="002D2326" w14:paraId="2D4B6DC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FDE48CE"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6D9BE4CB" w14:textId="77777777" w:rsidR="00744F3A" w:rsidRPr="002D2326" w:rsidRDefault="00744F3A" w:rsidP="00A06685">
            <w:r w:rsidRPr="002D2326">
              <w:t>Proportion of countries where the legal framework (including customary law) guarantees women’s equal rights to land ownership and/or control</w:t>
            </w:r>
          </w:p>
          <w:p w14:paraId="10A53769" w14:textId="77777777" w:rsidR="00744F3A" w:rsidRPr="002D2326" w:rsidRDefault="00744F3A" w:rsidP="00A06685">
            <w:pPr>
              <w:jc w:val="both"/>
            </w:pPr>
          </w:p>
        </w:tc>
      </w:tr>
      <w:tr w:rsidR="00744F3A" w:rsidRPr="002D2326" w14:paraId="0384B13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1BEE201"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52F1061F" w14:textId="77777777" w:rsidR="00744F3A" w:rsidRPr="002D2326" w:rsidRDefault="00744F3A" w:rsidP="00A06685">
            <w:pPr>
              <w:jc w:val="both"/>
            </w:pPr>
            <w:r w:rsidRPr="002D2326">
              <w:t>5.a.2</w:t>
            </w:r>
          </w:p>
        </w:tc>
      </w:tr>
      <w:tr w:rsidR="00744F3A" w:rsidRPr="002D2326" w14:paraId="6E195C37" w14:textId="77777777" w:rsidTr="00A06685">
        <w:tc>
          <w:tcPr>
            <w:tcW w:w="2689" w:type="dxa"/>
            <w:tcBorders>
              <w:top w:val="single" w:sz="4" w:space="0" w:color="auto"/>
              <w:left w:val="single" w:sz="4" w:space="0" w:color="auto"/>
              <w:bottom w:val="single" w:sz="4" w:space="0" w:color="auto"/>
              <w:right w:val="single" w:sz="4" w:space="0" w:color="auto"/>
            </w:tcBorders>
          </w:tcPr>
          <w:p w14:paraId="148FA902" w14:textId="77777777" w:rsidR="00744F3A" w:rsidRPr="002D2326" w:rsidRDefault="00744F3A" w:rsidP="00A06685">
            <w:r w:rsidRPr="002D2326">
              <w:t>Target Name</w:t>
            </w:r>
          </w:p>
          <w:p w14:paraId="6653684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8D42843" w14:textId="77777777" w:rsidR="00744F3A" w:rsidRPr="002D2326" w:rsidRDefault="00744F3A" w:rsidP="00A06685">
            <w:r w:rsidRPr="002D2326">
              <w:t>Undertake reforms to give women equal rights to economic resources, as well as access to ownership and control over land and other forms of property, financial services, inheritance and natural resources, in accordance with national laws</w:t>
            </w:r>
          </w:p>
        </w:tc>
      </w:tr>
      <w:tr w:rsidR="00744F3A" w:rsidRPr="002D2326" w14:paraId="6C9E6D2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DF3ADED"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6864585A" w14:textId="77777777" w:rsidR="00744F3A" w:rsidRPr="002D2326" w:rsidRDefault="00744F3A" w:rsidP="00A06685">
            <w:r w:rsidRPr="002D2326">
              <w:t>5.a</w:t>
            </w:r>
          </w:p>
        </w:tc>
      </w:tr>
      <w:tr w:rsidR="00744F3A" w:rsidRPr="002D2326" w14:paraId="0E79CF1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4CF5A8D"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71D188CB" w14:textId="77777777" w:rsidR="00744F3A" w:rsidRPr="002D2326" w:rsidRDefault="00744F3A" w:rsidP="00A06685"/>
        </w:tc>
      </w:tr>
      <w:tr w:rsidR="00744F3A" w:rsidRPr="002D2326" w14:paraId="6799AE1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20A0B81"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06683A85" w14:textId="77777777" w:rsidR="00744F3A" w:rsidRPr="002D2326" w:rsidRDefault="00744F3A" w:rsidP="00A06685">
            <w:r w:rsidRPr="002D2326">
              <w:t>2</w:t>
            </w:r>
          </w:p>
        </w:tc>
      </w:tr>
      <w:tr w:rsidR="00744F3A" w:rsidRPr="002D2326" w14:paraId="2A4D872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DB8CE4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05CD2693" w14:textId="77777777" w:rsidR="00744F3A" w:rsidRPr="002D2326" w:rsidRDefault="00744F3A" w:rsidP="00A06685">
            <w:r w:rsidRPr="002D2326">
              <w:t>FAO,World Bank, UN Women</w:t>
            </w:r>
          </w:p>
        </w:tc>
      </w:tr>
      <w:tr w:rsidR="00744F3A" w:rsidRPr="002D2326" w14:paraId="4E387B7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B46D462"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674E9F0C" w14:textId="77777777" w:rsidR="00744F3A" w:rsidRPr="002D2326" w:rsidRDefault="00744F3A" w:rsidP="00A06685">
            <w:pPr>
              <w:rPr>
                <w:rStyle w:val="HeaderChar"/>
              </w:rPr>
            </w:pPr>
            <w:hyperlink r:id="rId78" w:tgtFrame="_blank" w:history="1">
              <w:r w:rsidRPr="002D2326">
                <w:rPr>
                  <w:rStyle w:val="Hyperlink"/>
                </w:rPr>
                <w:t>United Nations Sustainable Development Goals Metadata (pdf 634kB)</w:t>
              </w:r>
            </w:hyperlink>
          </w:p>
        </w:tc>
      </w:tr>
      <w:tr w:rsidR="00744F3A" w:rsidRPr="002D2326" w14:paraId="2D3C9313"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7E5FBA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CF3BA3C" w14:textId="77777777" w:rsidR="00744F3A" w:rsidRPr="002D2326" w:rsidRDefault="00744F3A" w:rsidP="00A06685"/>
        </w:tc>
      </w:tr>
      <w:tr w:rsidR="00744F3A" w:rsidRPr="002D2326" w14:paraId="7C785CD3" w14:textId="77777777" w:rsidTr="00A06685">
        <w:tc>
          <w:tcPr>
            <w:tcW w:w="2689" w:type="dxa"/>
            <w:tcBorders>
              <w:top w:val="single" w:sz="4" w:space="0" w:color="auto"/>
              <w:left w:val="single" w:sz="4" w:space="0" w:color="auto"/>
              <w:bottom w:val="single" w:sz="4" w:space="0" w:color="auto"/>
              <w:right w:val="single" w:sz="4" w:space="0" w:color="auto"/>
            </w:tcBorders>
          </w:tcPr>
          <w:p w14:paraId="07E2FC60" w14:textId="77777777" w:rsidR="00744F3A" w:rsidRPr="002D2326" w:rsidRDefault="00744F3A" w:rsidP="00A06685">
            <w:pPr>
              <w:ind w:right="283"/>
              <w:jc w:val="both"/>
            </w:pPr>
            <w:r w:rsidRPr="002D2326">
              <w:t xml:space="preserve">Source Organization </w:t>
            </w:r>
          </w:p>
          <w:p w14:paraId="29F8926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014E3EA" w14:textId="77777777" w:rsidR="00744F3A" w:rsidRPr="002D2326" w:rsidRDefault="00744F3A" w:rsidP="00A06685">
            <w:r w:rsidRPr="002D2326">
              <w:t>MIGEPROF</w:t>
            </w:r>
          </w:p>
        </w:tc>
      </w:tr>
      <w:tr w:rsidR="00744F3A" w:rsidRPr="002D2326" w14:paraId="45DD8F20" w14:textId="77777777" w:rsidTr="00A06685">
        <w:tc>
          <w:tcPr>
            <w:tcW w:w="2689" w:type="dxa"/>
            <w:tcBorders>
              <w:top w:val="single" w:sz="4" w:space="0" w:color="auto"/>
              <w:left w:val="single" w:sz="4" w:space="0" w:color="auto"/>
              <w:bottom w:val="single" w:sz="4" w:space="0" w:color="auto"/>
              <w:right w:val="single" w:sz="4" w:space="0" w:color="auto"/>
            </w:tcBorders>
          </w:tcPr>
          <w:p w14:paraId="308DFC2C"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20FDEA7" w14:textId="77777777" w:rsidR="00744F3A" w:rsidRPr="002D2326" w:rsidRDefault="00744F3A" w:rsidP="00A06685"/>
        </w:tc>
      </w:tr>
      <w:tr w:rsidR="00744F3A" w:rsidRPr="002D2326" w14:paraId="06CE2C45" w14:textId="77777777" w:rsidTr="00A06685">
        <w:tc>
          <w:tcPr>
            <w:tcW w:w="2689" w:type="dxa"/>
            <w:tcBorders>
              <w:top w:val="single" w:sz="4" w:space="0" w:color="auto"/>
              <w:left w:val="single" w:sz="4" w:space="0" w:color="auto"/>
              <w:bottom w:val="single" w:sz="4" w:space="0" w:color="auto"/>
              <w:right w:val="single" w:sz="4" w:space="0" w:color="auto"/>
            </w:tcBorders>
          </w:tcPr>
          <w:p w14:paraId="5FC88C06" w14:textId="77777777" w:rsidR="00744F3A" w:rsidRPr="002D2326" w:rsidRDefault="00744F3A" w:rsidP="00A06685">
            <w:r w:rsidRPr="002D2326">
              <w:t>Periodicity</w:t>
            </w:r>
          </w:p>
          <w:p w14:paraId="2BB0B45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5047375" w14:textId="77777777" w:rsidR="00744F3A" w:rsidRPr="002D2326" w:rsidRDefault="00744F3A" w:rsidP="00A06685"/>
        </w:tc>
      </w:tr>
      <w:tr w:rsidR="00744F3A" w:rsidRPr="002D2326" w14:paraId="3AC746EF" w14:textId="77777777" w:rsidTr="00A06685">
        <w:tc>
          <w:tcPr>
            <w:tcW w:w="2689" w:type="dxa"/>
            <w:tcBorders>
              <w:top w:val="single" w:sz="4" w:space="0" w:color="auto"/>
              <w:left w:val="single" w:sz="4" w:space="0" w:color="auto"/>
              <w:bottom w:val="single" w:sz="4" w:space="0" w:color="auto"/>
              <w:right w:val="single" w:sz="4" w:space="0" w:color="auto"/>
            </w:tcBorders>
          </w:tcPr>
          <w:p w14:paraId="2E850199" w14:textId="77777777" w:rsidR="00744F3A" w:rsidRPr="002D2326" w:rsidRDefault="00744F3A" w:rsidP="00A06685">
            <w:pPr>
              <w:ind w:right="283"/>
              <w:jc w:val="both"/>
            </w:pPr>
            <w:r w:rsidRPr="002D2326">
              <w:t>Earliest available data</w:t>
            </w:r>
          </w:p>
          <w:p w14:paraId="3F9B1CB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CA9023A" w14:textId="77777777" w:rsidR="00744F3A" w:rsidRPr="002D2326" w:rsidRDefault="00744F3A" w:rsidP="00A06685"/>
        </w:tc>
      </w:tr>
      <w:tr w:rsidR="00744F3A" w:rsidRPr="002D2326" w14:paraId="665406E2" w14:textId="77777777" w:rsidTr="00A06685">
        <w:tc>
          <w:tcPr>
            <w:tcW w:w="2689" w:type="dxa"/>
            <w:tcBorders>
              <w:top w:val="single" w:sz="4" w:space="0" w:color="auto"/>
              <w:left w:val="single" w:sz="4" w:space="0" w:color="auto"/>
              <w:bottom w:val="single" w:sz="4" w:space="0" w:color="auto"/>
              <w:right w:val="single" w:sz="4" w:space="0" w:color="auto"/>
            </w:tcBorders>
          </w:tcPr>
          <w:p w14:paraId="09F90CD4" w14:textId="77777777" w:rsidR="00744F3A" w:rsidRPr="002D2326" w:rsidRDefault="00744F3A" w:rsidP="00A06685">
            <w:pPr>
              <w:ind w:right="283"/>
              <w:jc w:val="both"/>
            </w:pPr>
            <w:r w:rsidRPr="002D2326">
              <w:lastRenderedPageBreak/>
              <w:t>Link to data source/ The text to show instead of the URL</w:t>
            </w:r>
          </w:p>
          <w:p w14:paraId="326DD7DD"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AFF11A0" w14:textId="77777777" w:rsidR="00744F3A" w:rsidRPr="002D2326" w:rsidRDefault="00744F3A" w:rsidP="00A06685"/>
        </w:tc>
      </w:tr>
      <w:tr w:rsidR="00744F3A" w:rsidRPr="002D2326" w14:paraId="454EEF80" w14:textId="77777777" w:rsidTr="00A06685">
        <w:tc>
          <w:tcPr>
            <w:tcW w:w="2689" w:type="dxa"/>
            <w:tcBorders>
              <w:top w:val="single" w:sz="4" w:space="0" w:color="auto"/>
              <w:left w:val="single" w:sz="4" w:space="0" w:color="auto"/>
              <w:bottom w:val="single" w:sz="4" w:space="0" w:color="auto"/>
              <w:right w:val="single" w:sz="4" w:space="0" w:color="auto"/>
            </w:tcBorders>
          </w:tcPr>
          <w:p w14:paraId="4098EB30" w14:textId="77777777" w:rsidR="00744F3A" w:rsidRPr="002D2326" w:rsidRDefault="00744F3A" w:rsidP="00A06685">
            <w:pPr>
              <w:ind w:right="283"/>
              <w:jc w:val="both"/>
            </w:pPr>
            <w:r w:rsidRPr="002D2326">
              <w:t>Release date</w:t>
            </w:r>
          </w:p>
          <w:p w14:paraId="4583572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AB3F871" w14:textId="77777777" w:rsidR="00744F3A" w:rsidRPr="002D2326" w:rsidRDefault="00744F3A" w:rsidP="00A06685"/>
        </w:tc>
      </w:tr>
      <w:tr w:rsidR="00744F3A" w:rsidRPr="002D2326" w14:paraId="6D39C02D" w14:textId="77777777" w:rsidTr="00A06685">
        <w:tc>
          <w:tcPr>
            <w:tcW w:w="2689" w:type="dxa"/>
            <w:tcBorders>
              <w:top w:val="single" w:sz="4" w:space="0" w:color="auto"/>
              <w:left w:val="single" w:sz="4" w:space="0" w:color="auto"/>
              <w:bottom w:val="single" w:sz="4" w:space="0" w:color="auto"/>
              <w:right w:val="single" w:sz="4" w:space="0" w:color="auto"/>
            </w:tcBorders>
          </w:tcPr>
          <w:p w14:paraId="0046E349" w14:textId="77777777" w:rsidR="00744F3A" w:rsidRPr="002D2326" w:rsidRDefault="00744F3A" w:rsidP="00A06685">
            <w:pPr>
              <w:ind w:right="283"/>
              <w:jc w:val="both"/>
            </w:pPr>
            <w:r w:rsidRPr="002D2326">
              <w:t>Next release date</w:t>
            </w:r>
          </w:p>
          <w:p w14:paraId="3A8A1C9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F76D798" w14:textId="77777777" w:rsidR="00744F3A" w:rsidRPr="002D2326" w:rsidRDefault="00744F3A" w:rsidP="00A06685"/>
        </w:tc>
      </w:tr>
      <w:tr w:rsidR="00744F3A" w:rsidRPr="002D2326" w14:paraId="53558F21" w14:textId="77777777" w:rsidTr="00A06685">
        <w:tc>
          <w:tcPr>
            <w:tcW w:w="2689" w:type="dxa"/>
            <w:tcBorders>
              <w:top w:val="single" w:sz="4" w:space="0" w:color="auto"/>
              <w:left w:val="single" w:sz="4" w:space="0" w:color="auto"/>
              <w:bottom w:val="single" w:sz="4" w:space="0" w:color="auto"/>
              <w:right w:val="single" w:sz="4" w:space="0" w:color="auto"/>
            </w:tcBorders>
          </w:tcPr>
          <w:p w14:paraId="5B8E7602" w14:textId="77777777" w:rsidR="00744F3A" w:rsidRPr="002D2326" w:rsidRDefault="00744F3A" w:rsidP="00A06685">
            <w:pPr>
              <w:ind w:right="283"/>
              <w:jc w:val="both"/>
            </w:pPr>
            <w:r w:rsidRPr="002D2326">
              <w:t>Statistical classification</w:t>
            </w:r>
          </w:p>
          <w:p w14:paraId="035207B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CFEBAEA" w14:textId="77777777" w:rsidR="00744F3A" w:rsidRPr="002D2326" w:rsidRDefault="00744F3A" w:rsidP="00A06685"/>
        </w:tc>
      </w:tr>
      <w:tr w:rsidR="00744F3A" w:rsidRPr="002D2326" w14:paraId="33CBFF25" w14:textId="77777777" w:rsidTr="00A06685">
        <w:tc>
          <w:tcPr>
            <w:tcW w:w="2689" w:type="dxa"/>
            <w:tcBorders>
              <w:top w:val="single" w:sz="4" w:space="0" w:color="auto"/>
              <w:left w:val="single" w:sz="4" w:space="0" w:color="auto"/>
              <w:bottom w:val="single" w:sz="4" w:space="0" w:color="auto"/>
              <w:right w:val="single" w:sz="4" w:space="0" w:color="auto"/>
            </w:tcBorders>
          </w:tcPr>
          <w:p w14:paraId="1460D9F4" w14:textId="77777777" w:rsidR="00744F3A" w:rsidRPr="002D2326" w:rsidRDefault="00744F3A" w:rsidP="00A06685">
            <w:pPr>
              <w:ind w:right="283"/>
              <w:jc w:val="both"/>
            </w:pPr>
            <w:r w:rsidRPr="002D2326">
              <w:t>Contact details</w:t>
            </w:r>
          </w:p>
          <w:p w14:paraId="62962DD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66AA1BF" w14:textId="77777777" w:rsidR="00744F3A" w:rsidRPr="002D2326" w:rsidRDefault="00744F3A" w:rsidP="00A06685"/>
        </w:tc>
      </w:tr>
      <w:tr w:rsidR="00744F3A" w:rsidRPr="002D2326" w14:paraId="63CDA2D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407F15A"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2FC2EB67" w14:textId="77777777" w:rsidR="00744F3A" w:rsidRPr="002D2326" w:rsidRDefault="00744F3A" w:rsidP="00A06685"/>
        </w:tc>
      </w:tr>
    </w:tbl>
    <w:p w14:paraId="62EDC6F5" w14:textId="77777777" w:rsidR="00744F3A" w:rsidRPr="002D2326" w:rsidRDefault="00744F3A" w:rsidP="00744F3A"/>
    <w:p w14:paraId="56F69A91" w14:textId="77777777" w:rsidR="00744F3A" w:rsidRPr="002D2326" w:rsidRDefault="00744F3A" w:rsidP="00744F3A">
      <w:pPr>
        <w:pStyle w:val="Heading2"/>
        <w:numPr>
          <w:ilvl w:val="0"/>
          <w:numId w:val="0"/>
        </w:numPr>
        <w:ind w:left="576"/>
        <w:rPr>
          <w:rFonts w:ascii="Arial" w:hAnsi="Arial" w:cs="Arial"/>
        </w:rPr>
      </w:pPr>
      <w:bookmarkStart w:id="73" w:name="_Toc517414079"/>
      <w:bookmarkStart w:id="74" w:name="_Toc533147128"/>
      <w:r w:rsidRPr="002D2326">
        <w:rPr>
          <w:rFonts w:ascii="Arial" w:hAnsi="Arial" w:cs="Arial"/>
        </w:rPr>
        <w:t>5.c.1 Proportion of countries with systems to track and make public allocations for gender equality and women’s empowerment</w:t>
      </w:r>
      <w:bookmarkEnd w:id="73"/>
      <w:bookmarkEnd w:id="74"/>
    </w:p>
    <w:tbl>
      <w:tblPr>
        <w:tblStyle w:val="TableGrid"/>
        <w:tblW w:w="9634" w:type="dxa"/>
        <w:tblLook w:val="04A0" w:firstRow="1" w:lastRow="0" w:firstColumn="1" w:lastColumn="0" w:noHBand="0" w:noVBand="1"/>
      </w:tblPr>
      <w:tblGrid>
        <w:gridCol w:w="2689"/>
        <w:gridCol w:w="6945"/>
      </w:tblGrid>
      <w:tr w:rsidR="00744F3A" w:rsidRPr="002D2326" w14:paraId="0C6A60D9"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4D94864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5F0A803" w14:textId="77777777" w:rsidR="00744F3A" w:rsidRPr="002D2326" w:rsidRDefault="00744F3A" w:rsidP="00A06685"/>
        </w:tc>
      </w:tr>
      <w:tr w:rsidR="00744F3A" w:rsidRPr="002D2326" w14:paraId="5B2AA47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8120B91" w14:textId="77777777" w:rsidR="00744F3A" w:rsidRPr="002D2326" w:rsidRDefault="00744F3A" w:rsidP="00A06685">
            <w:pPr>
              <w:ind w:right="283"/>
              <w:jc w:val="both"/>
            </w:pPr>
            <w:r w:rsidRPr="002D2326">
              <w:t xml:space="preserve">Indicator Available </w:t>
            </w:r>
          </w:p>
        </w:tc>
        <w:tc>
          <w:tcPr>
            <w:tcW w:w="6945" w:type="dxa"/>
            <w:tcBorders>
              <w:top w:val="single" w:sz="4" w:space="0" w:color="auto"/>
              <w:left w:val="single" w:sz="4" w:space="0" w:color="auto"/>
              <w:bottom w:val="single" w:sz="4" w:space="0" w:color="auto"/>
              <w:right w:val="single" w:sz="4" w:space="0" w:color="auto"/>
            </w:tcBorders>
            <w:hideMark/>
          </w:tcPr>
          <w:p w14:paraId="1752B65C" w14:textId="77777777" w:rsidR="00744F3A" w:rsidRPr="002D2326" w:rsidRDefault="00744F3A" w:rsidP="00A06685">
            <w:pPr>
              <w:jc w:val="both"/>
            </w:pPr>
            <w:r w:rsidRPr="002D2326">
              <w:t>Organic Budget Law N° 12/2013, Instituting Gender Responsive Budgeting, Enforces accountability measures for gender sensitive resource allocation across sectors programmes and projects through Gender Budget Statements; a mandatory annex of the Budget Framework Paper submitted to both chambers of Parliament.</w:t>
            </w:r>
          </w:p>
        </w:tc>
      </w:tr>
      <w:tr w:rsidR="00744F3A" w:rsidRPr="002D2326" w14:paraId="629AFDB3" w14:textId="77777777" w:rsidTr="00A06685">
        <w:tc>
          <w:tcPr>
            <w:tcW w:w="2689" w:type="dxa"/>
            <w:tcBorders>
              <w:top w:val="single" w:sz="4" w:space="0" w:color="auto"/>
              <w:left w:val="single" w:sz="4" w:space="0" w:color="auto"/>
              <w:bottom w:val="single" w:sz="4" w:space="0" w:color="auto"/>
              <w:right w:val="single" w:sz="4" w:space="0" w:color="auto"/>
            </w:tcBorders>
          </w:tcPr>
          <w:p w14:paraId="0DF52AAD" w14:textId="77777777" w:rsidR="00744F3A" w:rsidRPr="002D2326" w:rsidRDefault="00744F3A" w:rsidP="00A06685">
            <w:pPr>
              <w:ind w:right="283"/>
              <w:jc w:val="both"/>
            </w:pPr>
            <w:r w:rsidRPr="002D2326">
              <w:t>Definition</w:t>
            </w:r>
          </w:p>
          <w:p w14:paraId="1172EB7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0C00C0D" w14:textId="77777777" w:rsidR="00744F3A" w:rsidRPr="002D2326" w:rsidRDefault="00744F3A" w:rsidP="00A06685"/>
        </w:tc>
      </w:tr>
      <w:tr w:rsidR="00744F3A" w:rsidRPr="002D2326" w14:paraId="010C2E49" w14:textId="77777777" w:rsidTr="00A06685">
        <w:tc>
          <w:tcPr>
            <w:tcW w:w="2689" w:type="dxa"/>
            <w:tcBorders>
              <w:top w:val="single" w:sz="4" w:space="0" w:color="auto"/>
              <w:left w:val="single" w:sz="4" w:space="0" w:color="auto"/>
              <w:bottom w:val="single" w:sz="4" w:space="0" w:color="auto"/>
              <w:right w:val="single" w:sz="4" w:space="0" w:color="auto"/>
            </w:tcBorders>
          </w:tcPr>
          <w:p w14:paraId="6F03B7F5" w14:textId="77777777" w:rsidR="00744F3A" w:rsidRPr="002D2326" w:rsidRDefault="00744F3A" w:rsidP="00A06685">
            <w:pPr>
              <w:ind w:right="283"/>
              <w:jc w:val="both"/>
            </w:pPr>
            <w:r w:rsidRPr="002D2326">
              <w:t>Geographic coverage</w:t>
            </w:r>
          </w:p>
          <w:p w14:paraId="7CB527F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4CCA1ECB" w14:textId="77777777" w:rsidR="00744F3A" w:rsidRPr="002D2326" w:rsidRDefault="00744F3A" w:rsidP="00A06685">
            <w:r w:rsidRPr="002D2326">
              <w:t>National</w:t>
            </w:r>
          </w:p>
        </w:tc>
      </w:tr>
      <w:tr w:rsidR="00744F3A" w:rsidRPr="002D2326" w14:paraId="120D28C7" w14:textId="77777777" w:rsidTr="00A06685">
        <w:tc>
          <w:tcPr>
            <w:tcW w:w="2689" w:type="dxa"/>
            <w:tcBorders>
              <w:top w:val="single" w:sz="4" w:space="0" w:color="auto"/>
              <w:left w:val="single" w:sz="4" w:space="0" w:color="auto"/>
              <w:bottom w:val="single" w:sz="4" w:space="0" w:color="auto"/>
              <w:right w:val="single" w:sz="4" w:space="0" w:color="auto"/>
            </w:tcBorders>
          </w:tcPr>
          <w:p w14:paraId="4B586682" w14:textId="77777777" w:rsidR="00744F3A" w:rsidRPr="002D2326" w:rsidRDefault="00744F3A" w:rsidP="00A06685">
            <w:pPr>
              <w:ind w:right="283"/>
              <w:jc w:val="both"/>
            </w:pPr>
          </w:p>
          <w:p w14:paraId="196167B7" w14:textId="77777777" w:rsidR="00744F3A" w:rsidRPr="002D2326" w:rsidRDefault="00744F3A" w:rsidP="00A06685">
            <w:pPr>
              <w:ind w:right="283"/>
              <w:jc w:val="both"/>
            </w:pPr>
            <w:r w:rsidRPr="002D2326">
              <w:t>Unit of Measurement</w:t>
            </w:r>
          </w:p>
          <w:p w14:paraId="48D4984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EE353A8" w14:textId="77777777" w:rsidR="00744F3A" w:rsidRPr="002D2326" w:rsidRDefault="00744F3A" w:rsidP="00A06685"/>
        </w:tc>
      </w:tr>
      <w:tr w:rsidR="00744F3A" w:rsidRPr="002D2326" w14:paraId="7B3245A9" w14:textId="77777777" w:rsidTr="00A06685">
        <w:tc>
          <w:tcPr>
            <w:tcW w:w="2689" w:type="dxa"/>
            <w:tcBorders>
              <w:top w:val="single" w:sz="4" w:space="0" w:color="auto"/>
              <w:left w:val="single" w:sz="4" w:space="0" w:color="auto"/>
              <w:bottom w:val="single" w:sz="4" w:space="0" w:color="auto"/>
              <w:right w:val="single" w:sz="4" w:space="0" w:color="auto"/>
            </w:tcBorders>
          </w:tcPr>
          <w:p w14:paraId="1DE21E7B" w14:textId="77777777" w:rsidR="00744F3A" w:rsidRPr="002D2326" w:rsidRDefault="00744F3A" w:rsidP="00A06685">
            <w:pPr>
              <w:ind w:right="283"/>
              <w:jc w:val="both"/>
            </w:pPr>
            <w:r w:rsidRPr="002D2326">
              <w:t>Computation method</w:t>
            </w:r>
          </w:p>
          <w:p w14:paraId="06B8136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ECD0B2A" w14:textId="77777777" w:rsidR="00744F3A" w:rsidRPr="002D2326" w:rsidRDefault="00744F3A" w:rsidP="00A06685"/>
        </w:tc>
      </w:tr>
      <w:tr w:rsidR="00744F3A" w:rsidRPr="002D2326" w14:paraId="3E6F8F5A" w14:textId="77777777" w:rsidTr="00A06685">
        <w:tc>
          <w:tcPr>
            <w:tcW w:w="2689" w:type="dxa"/>
            <w:tcBorders>
              <w:top w:val="single" w:sz="4" w:space="0" w:color="auto"/>
              <w:left w:val="single" w:sz="4" w:space="0" w:color="auto"/>
              <w:bottom w:val="single" w:sz="4" w:space="0" w:color="auto"/>
              <w:right w:val="single" w:sz="4" w:space="0" w:color="auto"/>
            </w:tcBorders>
          </w:tcPr>
          <w:p w14:paraId="52A76AD1" w14:textId="77777777" w:rsidR="00744F3A" w:rsidRPr="002D2326" w:rsidRDefault="00744F3A" w:rsidP="00A06685">
            <w:pPr>
              <w:ind w:right="283"/>
              <w:jc w:val="both"/>
            </w:pPr>
            <w:r w:rsidRPr="002D2326">
              <w:t>Disaggregation</w:t>
            </w:r>
          </w:p>
          <w:p w14:paraId="7BB9A8A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C8892AC" w14:textId="77777777" w:rsidR="00744F3A" w:rsidRPr="002D2326" w:rsidRDefault="00744F3A" w:rsidP="00744F3A">
            <w:pPr>
              <w:pStyle w:val="PlainText"/>
              <w:numPr>
                <w:ilvl w:val="0"/>
                <w:numId w:val="3"/>
              </w:numPr>
              <w:rPr>
                <w:rFonts w:ascii="Arial" w:hAnsi="Arial"/>
              </w:rPr>
            </w:pPr>
          </w:p>
        </w:tc>
      </w:tr>
      <w:tr w:rsidR="00744F3A" w:rsidRPr="002D2326" w14:paraId="70B6E49E" w14:textId="77777777" w:rsidTr="00A06685">
        <w:tc>
          <w:tcPr>
            <w:tcW w:w="2689" w:type="dxa"/>
            <w:tcBorders>
              <w:top w:val="single" w:sz="4" w:space="0" w:color="auto"/>
              <w:left w:val="single" w:sz="4" w:space="0" w:color="auto"/>
              <w:bottom w:val="single" w:sz="4" w:space="0" w:color="auto"/>
              <w:right w:val="single" w:sz="4" w:space="0" w:color="auto"/>
            </w:tcBorders>
          </w:tcPr>
          <w:p w14:paraId="58DB3261" w14:textId="77777777" w:rsidR="00744F3A" w:rsidRPr="002D2326" w:rsidRDefault="00744F3A" w:rsidP="00A06685">
            <w:pPr>
              <w:ind w:right="283"/>
            </w:pPr>
            <w:r w:rsidRPr="002D2326">
              <w:lastRenderedPageBreak/>
              <w:t>Comments and limitations/ Other Information</w:t>
            </w:r>
          </w:p>
          <w:p w14:paraId="6C28A66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E849E39" w14:textId="77777777" w:rsidR="00744F3A" w:rsidRPr="002D2326" w:rsidRDefault="00744F3A" w:rsidP="00A06685"/>
        </w:tc>
      </w:tr>
      <w:tr w:rsidR="00744F3A" w:rsidRPr="002D2326" w14:paraId="4366E0A9"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36D819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B11C2B2" w14:textId="77777777" w:rsidR="00744F3A" w:rsidRPr="002D2326" w:rsidRDefault="00744F3A" w:rsidP="00A06685"/>
        </w:tc>
      </w:tr>
      <w:tr w:rsidR="00744F3A" w:rsidRPr="002D2326" w14:paraId="003A133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CC57D7F"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1F6C63A1" w14:textId="77777777" w:rsidR="00744F3A" w:rsidRPr="002D2326" w:rsidRDefault="00744F3A" w:rsidP="00A06685">
            <w:r w:rsidRPr="002D2326">
              <w:t>Proportion of countries with systems to track and make public allocations for gender equality and women’s empowerment</w:t>
            </w:r>
          </w:p>
          <w:p w14:paraId="1C36DFF2" w14:textId="77777777" w:rsidR="00744F3A" w:rsidRPr="002D2326" w:rsidRDefault="00744F3A" w:rsidP="00A06685">
            <w:pPr>
              <w:jc w:val="both"/>
            </w:pPr>
          </w:p>
        </w:tc>
      </w:tr>
      <w:tr w:rsidR="00744F3A" w:rsidRPr="002D2326" w14:paraId="7705010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EFF1531"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2ADCE334" w14:textId="77777777" w:rsidR="00744F3A" w:rsidRPr="002D2326" w:rsidRDefault="00744F3A" w:rsidP="00A06685">
            <w:pPr>
              <w:jc w:val="both"/>
            </w:pPr>
            <w:r w:rsidRPr="002D2326">
              <w:t>5.c.1</w:t>
            </w:r>
          </w:p>
        </w:tc>
      </w:tr>
      <w:tr w:rsidR="00744F3A" w:rsidRPr="002D2326" w14:paraId="5B6983C9" w14:textId="77777777" w:rsidTr="00A06685">
        <w:tc>
          <w:tcPr>
            <w:tcW w:w="2689" w:type="dxa"/>
            <w:tcBorders>
              <w:top w:val="single" w:sz="4" w:space="0" w:color="auto"/>
              <w:left w:val="single" w:sz="4" w:space="0" w:color="auto"/>
              <w:bottom w:val="single" w:sz="4" w:space="0" w:color="auto"/>
              <w:right w:val="single" w:sz="4" w:space="0" w:color="auto"/>
            </w:tcBorders>
          </w:tcPr>
          <w:p w14:paraId="160654A6" w14:textId="77777777" w:rsidR="00744F3A" w:rsidRPr="002D2326" w:rsidRDefault="00744F3A" w:rsidP="00A06685">
            <w:r w:rsidRPr="002D2326">
              <w:t>Target Name</w:t>
            </w:r>
          </w:p>
          <w:p w14:paraId="0BEA20C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FF815CF" w14:textId="77777777" w:rsidR="00744F3A" w:rsidRPr="002D2326" w:rsidRDefault="00744F3A" w:rsidP="00A06685">
            <w:r w:rsidRPr="002D2326">
              <w:t>Adopt and strengthen sound policies and enforceable legislation for the promotion of gender equality and the empowerment of all women and girls at all levels</w:t>
            </w:r>
          </w:p>
        </w:tc>
      </w:tr>
      <w:tr w:rsidR="00744F3A" w:rsidRPr="002D2326" w14:paraId="306A360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9F18AD6"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42682542" w14:textId="77777777" w:rsidR="00744F3A" w:rsidRPr="002D2326" w:rsidRDefault="00744F3A" w:rsidP="00A06685">
            <w:r w:rsidRPr="002D2326">
              <w:t>5.c</w:t>
            </w:r>
          </w:p>
        </w:tc>
      </w:tr>
      <w:tr w:rsidR="00744F3A" w:rsidRPr="002D2326" w14:paraId="5BB4813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5A6CD2E"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1B1A517A" w14:textId="77777777" w:rsidR="00744F3A" w:rsidRPr="002D2326" w:rsidRDefault="00744F3A" w:rsidP="00A06685"/>
        </w:tc>
      </w:tr>
      <w:tr w:rsidR="00744F3A" w:rsidRPr="002D2326" w14:paraId="35E4C9B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6CE419F"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21B84967" w14:textId="77777777" w:rsidR="00744F3A" w:rsidRPr="002D2326" w:rsidRDefault="00744F3A" w:rsidP="00A06685">
            <w:r w:rsidRPr="002D2326">
              <w:t>2</w:t>
            </w:r>
          </w:p>
        </w:tc>
      </w:tr>
      <w:tr w:rsidR="00744F3A" w:rsidRPr="002D2326" w14:paraId="73FFB68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51A338A"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7937FD5C" w14:textId="77777777" w:rsidR="00744F3A" w:rsidRPr="002D2326" w:rsidRDefault="00744F3A" w:rsidP="00A06685">
            <w:r w:rsidRPr="002D2326">
              <w:t>UN WOMEN</w:t>
            </w:r>
          </w:p>
        </w:tc>
      </w:tr>
      <w:tr w:rsidR="00744F3A" w:rsidRPr="002D2326" w14:paraId="31624D0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409EF26"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7C284EC1" w14:textId="77777777" w:rsidR="00744F3A" w:rsidRPr="002D2326" w:rsidRDefault="00744F3A" w:rsidP="00A06685">
            <w:pPr>
              <w:rPr>
                <w:rStyle w:val="HeaderChar"/>
              </w:rPr>
            </w:pPr>
            <w:hyperlink r:id="rId79" w:tgtFrame="_blank" w:history="1">
              <w:r w:rsidRPr="002D2326">
                <w:rPr>
                  <w:rStyle w:val="Hyperlink"/>
                </w:rPr>
                <w:t>United Nations Sustainable Development Goals Metadata (pdf 634kB)</w:t>
              </w:r>
            </w:hyperlink>
          </w:p>
        </w:tc>
      </w:tr>
      <w:tr w:rsidR="00744F3A" w:rsidRPr="002D2326" w14:paraId="39D86FF6"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331FCC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FBA5194" w14:textId="77777777" w:rsidR="00744F3A" w:rsidRPr="002D2326" w:rsidRDefault="00744F3A" w:rsidP="00A06685"/>
        </w:tc>
      </w:tr>
      <w:tr w:rsidR="00744F3A" w:rsidRPr="002D2326" w14:paraId="3EE1B55D" w14:textId="77777777" w:rsidTr="00A06685">
        <w:tc>
          <w:tcPr>
            <w:tcW w:w="2689" w:type="dxa"/>
            <w:tcBorders>
              <w:top w:val="single" w:sz="4" w:space="0" w:color="auto"/>
              <w:left w:val="single" w:sz="4" w:space="0" w:color="auto"/>
              <w:bottom w:val="single" w:sz="4" w:space="0" w:color="auto"/>
              <w:right w:val="single" w:sz="4" w:space="0" w:color="auto"/>
            </w:tcBorders>
          </w:tcPr>
          <w:p w14:paraId="3F4BF800" w14:textId="77777777" w:rsidR="00744F3A" w:rsidRPr="002D2326" w:rsidRDefault="00744F3A" w:rsidP="00A06685">
            <w:pPr>
              <w:ind w:right="283"/>
              <w:jc w:val="both"/>
            </w:pPr>
            <w:r w:rsidRPr="002D2326">
              <w:t xml:space="preserve">Source Organization </w:t>
            </w:r>
          </w:p>
          <w:p w14:paraId="6075E45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5C62E0F" w14:textId="77777777" w:rsidR="00744F3A" w:rsidRPr="002D2326" w:rsidRDefault="00744F3A" w:rsidP="00A06685">
            <w:r w:rsidRPr="002D2326">
              <w:t>Ministry of Gender and Family Promotion (MIGEPROF)</w:t>
            </w:r>
          </w:p>
        </w:tc>
      </w:tr>
      <w:tr w:rsidR="00744F3A" w:rsidRPr="002D2326" w14:paraId="5761B1F6" w14:textId="77777777" w:rsidTr="00A06685">
        <w:tc>
          <w:tcPr>
            <w:tcW w:w="2689" w:type="dxa"/>
            <w:tcBorders>
              <w:top w:val="single" w:sz="4" w:space="0" w:color="auto"/>
              <w:left w:val="single" w:sz="4" w:space="0" w:color="auto"/>
              <w:bottom w:val="single" w:sz="4" w:space="0" w:color="auto"/>
              <w:right w:val="single" w:sz="4" w:space="0" w:color="auto"/>
            </w:tcBorders>
          </w:tcPr>
          <w:p w14:paraId="73F7884C"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7A34D1CD" w14:textId="77777777" w:rsidR="00744F3A" w:rsidRPr="002D2326" w:rsidRDefault="00744F3A" w:rsidP="00A06685"/>
        </w:tc>
      </w:tr>
      <w:tr w:rsidR="00744F3A" w:rsidRPr="002D2326" w14:paraId="472B74A7" w14:textId="77777777" w:rsidTr="00A06685">
        <w:tc>
          <w:tcPr>
            <w:tcW w:w="2689" w:type="dxa"/>
            <w:tcBorders>
              <w:top w:val="single" w:sz="4" w:space="0" w:color="auto"/>
              <w:left w:val="single" w:sz="4" w:space="0" w:color="auto"/>
              <w:bottom w:val="single" w:sz="4" w:space="0" w:color="auto"/>
              <w:right w:val="single" w:sz="4" w:space="0" w:color="auto"/>
            </w:tcBorders>
          </w:tcPr>
          <w:p w14:paraId="59F51A62" w14:textId="77777777" w:rsidR="00744F3A" w:rsidRPr="002D2326" w:rsidRDefault="00744F3A" w:rsidP="00A06685">
            <w:r w:rsidRPr="002D2326">
              <w:t>Periodicity</w:t>
            </w:r>
          </w:p>
          <w:p w14:paraId="2B0210A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9456B21" w14:textId="77777777" w:rsidR="00744F3A" w:rsidRPr="002D2326" w:rsidRDefault="00744F3A" w:rsidP="00A06685"/>
        </w:tc>
      </w:tr>
      <w:tr w:rsidR="00744F3A" w:rsidRPr="002D2326" w14:paraId="38F5D1FE" w14:textId="77777777" w:rsidTr="00A06685">
        <w:tc>
          <w:tcPr>
            <w:tcW w:w="2689" w:type="dxa"/>
            <w:tcBorders>
              <w:top w:val="single" w:sz="4" w:space="0" w:color="auto"/>
              <w:left w:val="single" w:sz="4" w:space="0" w:color="auto"/>
              <w:bottom w:val="single" w:sz="4" w:space="0" w:color="auto"/>
              <w:right w:val="single" w:sz="4" w:space="0" w:color="auto"/>
            </w:tcBorders>
          </w:tcPr>
          <w:p w14:paraId="69271630" w14:textId="77777777" w:rsidR="00744F3A" w:rsidRPr="002D2326" w:rsidRDefault="00744F3A" w:rsidP="00A06685">
            <w:pPr>
              <w:ind w:right="283"/>
              <w:jc w:val="both"/>
            </w:pPr>
            <w:r w:rsidRPr="002D2326">
              <w:t>Earliest available data</w:t>
            </w:r>
          </w:p>
          <w:p w14:paraId="1B8B226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3B2AF24" w14:textId="77777777" w:rsidR="00744F3A" w:rsidRPr="002D2326" w:rsidRDefault="00744F3A" w:rsidP="00A06685"/>
        </w:tc>
      </w:tr>
      <w:tr w:rsidR="00744F3A" w:rsidRPr="002D2326" w14:paraId="49FB13EC" w14:textId="77777777" w:rsidTr="00A06685">
        <w:tc>
          <w:tcPr>
            <w:tcW w:w="2689" w:type="dxa"/>
            <w:tcBorders>
              <w:top w:val="single" w:sz="4" w:space="0" w:color="auto"/>
              <w:left w:val="single" w:sz="4" w:space="0" w:color="auto"/>
              <w:bottom w:val="single" w:sz="4" w:space="0" w:color="auto"/>
              <w:right w:val="single" w:sz="4" w:space="0" w:color="auto"/>
            </w:tcBorders>
          </w:tcPr>
          <w:p w14:paraId="4985D5EA" w14:textId="77777777" w:rsidR="00744F3A" w:rsidRPr="002D2326" w:rsidRDefault="00744F3A" w:rsidP="00A06685">
            <w:pPr>
              <w:ind w:right="283"/>
              <w:jc w:val="both"/>
            </w:pPr>
            <w:r w:rsidRPr="002D2326">
              <w:t>Link to data source/ The text to show instead of the URL</w:t>
            </w:r>
          </w:p>
          <w:p w14:paraId="2E6C4747"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0AF73D65" w14:textId="77777777" w:rsidR="00744F3A" w:rsidRPr="002D2326" w:rsidRDefault="00744F3A" w:rsidP="00A06685"/>
        </w:tc>
      </w:tr>
      <w:tr w:rsidR="00744F3A" w:rsidRPr="002D2326" w14:paraId="31D1F704" w14:textId="77777777" w:rsidTr="00A06685">
        <w:tc>
          <w:tcPr>
            <w:tcW w:w="2689" w:type="dxa"/>
            <w:tcBorders>
              <w:top w:val="single" w:sz="4" w:space="0" w:color="auto"/>
              <w:left w:val="single" w:sz="4" w:space="0" w:color="auto"/>
              <w:bottom w:val="single" w:sz="4" w:space="0" w:color="auto"/>
              <w:right w:val="single" w:sz="4" w:space="0" w:color="auto"/>
            </w:tcBorders>
          </w:tcPr>
          <w:p w14:paraId="40382278" w14:textId="77777777" w:rsidR="00744F3A" w:rsidRPr="002D2326" w:rsidRDefault="00744F3A" w:rsidP="00A06685">
            <w:pPr>
              <w:ind w:right="283"/>
              <w:jc w:val="both"/>
            </w:pPr>
            <w:r w:rsidRPr="002D2326">
              <w:t>Release date</w:t>
            </w:r>
          </w:p>
          <w:p w14:paraId="448F385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571979B" w14:textId="77777777" w:rsidR="00744F3A" w:rsidRPr="002D2326" w:rsidRDefault="00744F3A" w:rsidP="00A06685"/>
        </w:tc>
      </w:tr>
      <w:tr w:rsidR="00744F3A" w:rsidRPr="002D2326" w14:paraId="03A92C78" w14:textId="77777777" w:rsidTr="00A06685">
        <w:tc>
          <w:tcPr>
            <w:tcW w:w="2689" w:type="dxa"/>
            <w:tcBorders>
              <w:top w:val="single" w:sz="4" w:space="0" w:color="auto"/>
              <w:left w:val="single" w:sz="4" w:space="0" w:color="auto"/>
              <w:bottom w:val="single" w:sz="4" w:space="0" w:color="auto"/>
              <w:right w:val="single" w:sz="4" w:space="0" w:color="auto"/>
            </w:tcBorders>
          </w:tcPr>
          <w:p w14:paraId="5EFE28E5" w14:textId="77777777" w:rsidR="00744F3A" w:rsidRPr="002D2326" w:rsidRDefault="00744F3A" w:rsidP="00A06685">
            <w:pPr>
              <w:ind w:right="283"/>
              <w:jc w:val="both"/>
            </w:pPr>
            <w:r w:rsidRPr="002D2326">
              <w:t>Next release date</w:t>
            </w:r>
          </w:p>
          <w:p w14:paraId="5773CE3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0BB7CA3" w14:textId="77777777" w:rsidR="00744F3A" w:rsidRPr="002D2326" w:rsidRDefault="00744F3A" w:rsidP="00A06685"/>
        </w:tc>
      </w:tr>
      <w:tr w:rsidR="00744F3A" w:rsidRPr="002D2326" w14:paraId="212A7C19" w14:textId="77777777" w:rsidTr="00A06685">
        <w:tc>
          <w:tcPr>
            <w:tcW w:w="2689" w:type="dxa"/>
            <w:tcBorders>
              <w:top w:val="single" w:sz="4" w:space="0" w:color="auto"/>
              <w:left w:val="single" w:sz="4" w:space="0" w:color="auto"/>
              <w:bottom w:val="single" w:sz="4" w:space="0" w:color="auto"/>
              <w:right w:val="single" w:sz="4" w:space="0" w:color="auto"/>
            </w:tcBorders>
          </w:tcPr>
          <w:p w14:paraId="0C1BB45D" w14:textId="77777777" w:rsidR="00744F3A" w:rsidRPr="002D2326" w:rsidRDefault="00744F3A" w:rsidP="00A06685">
            <w:pPr>
              <w:ind w:right="283"/>
              <w:jc w:val="both"/>
            </w:pPr>
            <w:r w:rsidRPr="002D2326">
              <w:lastRenderedPageBreak/>
              <w:t>Statistical classification</w:t>
            </w:r>
          </w:p>
          <w:p w14:paraId="1DE3132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B637273" w14:textId="77777777" w:rsidR="00744F3A" w:rsidRPr="002D2326" w:rsidRDefault="00744F3A" w:rsidP="00A06685"/>
        </w:tc>
      </w:tr>
      <w:tr w:rsidR="00744F3A" w:rsidRPr="002D2326" w14:paraId="289D4617" w14:textId="77777777" w:rsidTr="00A06685">
        <w:tc>
          <w:tcPr>
            <w:tcW w:w="2689" w:type="dxa"/>
            <w:tcBorders>
              <w:top w:val="single" w:sz="4" w:space="0" w:color="auto"/>
              <w:left w:val="single" w:sz="4" w:space="0" w:color="auto"/>
              <w:bottom w:val="single" w:sz="4" w:space="0" w:color="auto"/>
              <w:right w:val="single" w:sz="4" w:space="0" w:color="auto"/>
            </w:tcBorders>
          </w:tcPr>
          <w:p w14:paraId="75E78825" w14:textId="77777777" w:rsidR="00744F3A" w:rsidRPr="002D2326" w:rsidRDefault="00744F3A" w:rsidP="00A06685">
            <w:pPr>
              <w:ind w:right="283"/>
              <w:jc w:val="both"/>
            </w:pPr>
            <w:r w:rsidRPr="002D2326">
              <w:t>Contact details</w:t>
            </w:r>
          </w:p>
          <w:p w14:paraId="4E5EF51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BEC704F" w14:textId="77777777" w:rsidR="00744F3A" w:rsidRPr="002D2326" w:rsidRDefault="00744F3A" w:rsidP="00A06685"/>
        </w:tc>
      </w:tr>
      <w:tr w:rsidR="00744F3A" w:rsidRPr="002D2326" w14:paraId="122F56B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496AD75"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138937D3" w14:textId="77777777" w:rsidR="00744F3A" w:rsidRPr="002D2326" w:rsidRDefault="00744F3A" w:rsidP="00A06685"/>
        </w:tc>
      </w:tr>
    </w:tbl>
    <w:p w14:paraId="3D1EAC1B" w14:textId="77777777" w:rsidR="00744F3A" w:rsidRPr="002D2326" w:rsidRDefault="00744F3A" w:rsidP="00744F3A"/>
    <w:p w14:paraId="5CBD6ACA" w14:textId="77777777" w:rsidR="00744F3A" w:rsidRPr="002D2326" w:rsidRDefault="00744F3A" w:rsidP="00744F3A">
      <w:pPr>
        <w:pStyle w:val="Heading2"/>
        <w:numPr>
          <w:ilvl w:val="0"/>
          <w:numId w:val="0"/>
        </w:numPr>
        <w:ind w:left="576"/>
        <w:rPr>
          <w:rFonts w:ascii="Arial" w:hAnsi="Arial" w:cs="Arial"/>
        </w:rPr>
      </w:pPr>
      <w:bookmarkStart w:id="75" w:name="_Toc517414083"/>
      <w:bookmarkStart w:id="76" w:name="_Toc533147129"/>
      <w:bookmarkStart w:id="77" w:name="_Hlk516740869"/>
      <w:r w:rsidRPr="002D2326">
        <w:rPr>
          <w:rFonts w:ascii="Arial" w:hAnsi="Arial" w:cs="Arial"/>
        </w:rPr>
        <w:t>8.3.1 Proportion of informal employment in non-agriculture employment, by sex</w:t>
      </w:r>
      <w:bookmarkEnd w:id="75"/>
      <w:bookmarkEnd w:id="76"/>
    </w:p>
    <w:tbl>
      <w:tblPr>
        <w:tblStyle w:val="TableGrid"/>
        <w:tblW w:w="9634" w:type="dxa"/>
        <w:tblLook w:val="04A0" w:firstRow="1" w:lastRow="0" w:firstColumn="1" w:lastColumn="0" w:noHBand="0" w:noVBand="1"/>
      </w:tblPr>
      <w:tblGrid>
        <w:gridCol w:w="2689"/>
        <w:gridCol w:w="6945"/>
      </w:tblGrid>
      <w:tr w:rsidR="00744F3A" w:rsidRPr="002D2326" w14:paraId="705A0C94"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69B69F3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1E063CE0" w14:textId="77777777" w:rsidR="00744F3A" w:rsidRPr="002D2326" w:rsidRDefault="00744F3A" w:rsidP="00A06685"/>
        </w:tc>
      </w:tr>
      <w:tr w:rsidR="00744F3A" w:rsidRPr="002D2326" w14:paraId="24F136B3" w14:textId="77777777" w:rsidTr="00A06685">
        <w:tc>
          <w:tcPr>
            <w:tcW w:w="2689" w:type="dxa"/>
            <w:tcBorders>
              <w:top w:val="single" w:sz="4" w:space="0" w:color="auto"/>
              <w:left w:val="single" w:sz="4" w:space="0" w:color="auto"/>
              <w:bottom w:val="single" w:sz="4" w:space="0" w:color="auto"/>
              <w:right w:val="single" w:sz="4" w:space="0" w:color="auto"/>
            </w:tcBorders>
          </w:tcPr>
          <w:p w14:paraId="49A1743D" w14:textId="77777777" w:rsidR="00744F3A" w:rsidRPr="002D2326" w:rsidRDefault="00744F3A" w:rsidP="00A06685">
            <w:pPr>
              <w:ind w:right="283"/>
              <w:jc w:val="both"/>
            </w:pPr>
            <w:r w:rsidRPr="002D2326">
              <w:t>Definition</w:t>
            </w:r>
          </w:p>
          <w:p w14:paraId="51F5265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4CCE42C" w14:textId="77777777" w:rsidR="00744F3A" w:rsidRPr="002D2326" w:rsidRDefault="00744F3A" w:rsidP="00A06685">
            <w:r w:rsidRPr="002D2326">
              <w:t>Is the share of non-agricultural employment which is classified as informal employment?</w:t>
            </w:r>
          </w:p>
          <w:p w14:paraId="035A3C89" w14:textId="77777777" w:rsidR="00744F3A" w:rsidRPr="002D2326" w:rsidRDefault="00744F3A" w:rsidP="00A06685">
            <w:pPr>
              <w:jc w:val="both"/>
            </w:pPr>
            <w:r w:rsidRPr="002D2326">
              <w:t>Employment comprises all persons of working age who during a specified brief period, such as one week or one day, performed work for others in exchange for pay or profit. Informal employment comprises persons who in their main or secondary jobs were in one of the following categories:</w:t>
            </w:r>
          </w:p>
          <w:p w14:paraId="37D1115D" w14:textId="77777777" w:rsidR="00744F3A" w:rsidRPr="002D2326" w:rsidRDefault="00744F3A" w:rsidP="00A06685">
            <w:pPr>
              <w:jc w:val="both"/>
            </w:pPr>
            <w:r w:rsidRPr="002D2326">
              <w:t xml:space="preserve"> - Own-account workers, employers and members of producers’ cooperatives employed in their own informal sector enterprises (the characteristics of the enterprise determine the informal nature of their jobs);</w:t>
            </w:r>
          </w:p>
          <w:p w14:paraId="6A93DC19" w14:textId="77777777" w:rsidR="00744F3A" w:rsidRPr="002D2326" w:rsidRDefault="00744F3A" w:rsidP="00A06685">
            <w:pPr>
              <w:jc w:val="both"/>
            </w:pPr>
            <w:r w:rsidRPr="002D2326">
              <w:t xml:space="preserve"> - Own-account workers engaged in the production of goods exclusively for own final use by their household (e.g. subsistence farming); </w:t>
            </w:r>
          </w:p>
          <w:p w14:paraId="456F9794" w14:textId="77777777" w:rsidR="00744F3A" w:rsidRPr="002D2326" w:rsidRDefault="00744F3A" w:rsidP="00A06685">
            <w:pPr>
              <w:jc w:val="both"/>
            </w:pPr>
            <w:r w:rsidRPr="002D2326">
              <w:t xml:space="preserve">- Contributing family workers, regardless of whether they work in formal or informal sector enterprises (they usually do not have explicit, written contracts of employment, and are not subject to labour legislation, social security regulations, collective agreements, etc., which determines the informal nature of their jobs); </w:t>
            </w:r>
          </w:p>
          <w:p w14:paraId="6516E334" w14:textId="77777777" w:rsidR="00744F3A" w:rsidRPr="002D2326" w:rsidRDefault="00744F3A" w:rsidP="00A06685">
            <w:pPr>
              <w:jc w:val="both"/>
            </w:pPr>
            <w:r w:rsidRPr="002D2326">
              <w:t>- Employees holding informal jobs, whether employed by formal sector enterprises, informal sector enterprises, or as paid domestic workers by households (employees are considered to have informal jobs if their employment relationship is, in law or in practice, not subject to national labour legislation, income taxation, social protection or entitlement to certain employment benefits).</w:t>
            </w:r>
          </w:p>
          <w:p w14:paraId="3A1724F2" w14:textId="77777777" w:rsidR="00744F3A" w:rsidRPr="002D2326" w:rsidRDefault="00744F3A" w:rsidP="00A06685">
            <w:pPr>
              <w:jc w:val="both"/>
            </w:pPr>
            <w:r w:rsidRPr="002D2326">
              <w:t>An enterprise belongs to the informal sector if it fulfils the three following conditions: - It is an unincorporated enterprise (it is not constituted as a legal entity separate from its owners, and it is owned and controlled by one or more members of one or more households, and it is not a quasicorporation: it does not have a complete set of accounts, including balance sheets); - It is a market enterprise (it sells at least some of the goods or services it produces); - The enterprise is not registered or the employees of the enterprise are not registered or the number of persons engaged on a continuous basis is below a threshold determined by the country.</w:t>
            </w:r>
          </w:p>
        </w:tc>
      </w:tr>
      <w:tr w:rsidR="00744F3A" w:rsidRPr="002D2326" w14:paraId="3A5A1A9E" w14:textId="77777777" w:rsidTr="00A06685">
        <w:tc>
          <w:tcPr>
            <w:tcW w:w="2689" w:type="dxa"/>
            <w:tcBorders>
              <w:top w:val="single" w:sz="4" w:space="0" w:color="auto"/>
              <w:left w:val="single" w:sz="4" w:space="0" w:color="auto"/>
              <w:bottom w:val="single" w:sz="4" w:space="0" w:color="auto"/>
              <w:right w:val="single" w:sz="4" w:space="0" w:color="auto"/>
            </w:tcBorders>
          </w:tcPr>
          <w:p w14:paraId="54CC4240" w14:textId="77777777" w:rsidR="00744F3A" w:rsidRPr="002D2326" w:rsidRDefault="00744F3A" w:rsidP="00A06685">
            <w:pPr>
              <w:ind w:right="283"/>
              <w:jc w:val="both"/>
            </w:pPr>
            <w:r w:rsidRPr="002D2326">
              <w:t>Geographic coverage</w:t>
            </w:r>
          </w:p>
          <w:p w14:paraId="3B16673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581A9C0" w14:textId="77777777" w:rsidR="00744F3A" w:rsidRPr="002D2326" w:rsidRDefault="00744F3A" w:rsidP="00A06685">
            <w:r w:rsidRPr="002D2326">
              <w:t>National</w:t>
            </w:r>
          </w:p>
        </w:tc>
      </w:tr>
      <w:tr w:rsidR="00744F3A" w:rsidRPr="002D2326" w14:paraId="1923EF5E" w14:textId="77777777" w:rsidTr="00A06685">
        <w:tc>
          <w:tcPr>
            <w:tcW w:w="2689" w:type="dxa"/>
            <w:tcBorders>
              <w:top w:val="single" w:sz="4" w:space="0" w:color="auto"/>
              <w:left w:val="single" w:sz="4" w:space="0" w:color="auto"/>
              <w:bottom w:val="single" w:sz="4" w:space="0" w:color="auto"/>
              <w:right w:val="single" w:sz="4" w:space="0" w:color="auto"/>
            </w:tcBorders>
          </w:tcPr>
          <w:p w14:paraId="2DBC0082" w14:textId="77777777" w:rsidR="00744F3A" w:rsidRPr="002D2326" w:rsidRDefault="00744F3A" w:rsidP="00A06685">
            <w:pPr>
              <w:ind w:right="283"/>
              <w:jc w:val="both"/>
            </w:pPr>
          </w:p>
          <w:p w14:paraId="206C3E4A" w14:textId="77777777" w:rsidR="00744F3A" w:rsidRPr="002D2326" w:rsidRDefault="00744F3A" w:rsidP="00A06685">
            <w:pPr>
              <w:ind w:right="283"/>
              <w:jc w:val="both"/>
            </w:pPr>
            <w:r w:rsidRPr="002D2326">
              <w:t>Unit of Measurement</w:t>
            </w:r>
          </w:p>
          <w:p w14:paraId="739E662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EC22576" w14:textId="77777777" w:rsidR="00744F3A" w:rsidRPr="002D2326" w:rsidRDefault="00744F3A" w:rsidP="00A06685">
            <w:r w:rsidRPr="002D2326">
              <w:t>Percent (%)</w:t>
            </w:r>
          </w:p>
        </w:tc>
      </w:tr>
      <w:tr w:rsidR="00744F3A" w:rsidRPr="002D2326" w14:paraId="3480F76F" w14:textId="77777777" w:rsidTr="00A06685">
        <w:tc>
          <w:tcPr>
            <w:tcW w:w="2689" w:type="dxa"/>
            <w:tcBorders>
              <w:top w:val="single" w:sz="4" w:space="0" w:color="auto"/>
              <w:left w:val="single" w:sz="4" w:space="0" w:color="auto"/>
              <w:bottom w:val="single" w:sz="4" w:space="0" w:color="auto"/>
              <w:right w:val="single" w:sz="4" w:space="0" w:color="auto"/>
            </w:tcBorders>
          </w:tcPr>
          <w:p w14:paraId="12A2B847" w14:textId="77777777" w:rsidR="00744F3A" w:rsidRPr="002D2326" w:rsidRDefault="00744F3A" w:rsidP="00A06685">
            <w:pPr>
              <w:ind w:right="283"/>
              <w:jc w:val="both"/>
            </w:pPr>
            <w:r w:rsidRPr="002D2326">
              <w:t>Computation method</w:t>
            </w:r>
          </w:p>
          <w:p w14:paraId="0784281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4024827" w14:textId="77777777" w:rsidR="00744F3A" w:rsidRDefault="00744F3A" w:rsidP="00A06685">
            <w:r w:rsidRPr="002D2326">
              <w:t xml:space="preserve">Proportion of informal employment in non-agricultural employment </w:t>
            </w:r>
          </w:p>
          <w:p w14:paraId="1696E58C" w14:textId="77777777" w:rsidR="00744F3A" w:rsidRDefault="00744F3A" w:rsidP="00A06685"/>
          <w:p w14:paraId="35F0FC8F" w14:textId="77777777" w:rsidR="00744F3A" w:rsidRPr="002D2326" w:rsidRDefault="00744F3A" w:rsidP="00A06685">
            <w:r w:rsidRPr="002D2326">
              <w:t>=</w:t>
            </w:r>
            <m:oMath>
              <m:f>
                <m:fPr>
                  <m:ctrlPr>
                    <w:rPr>
                      <w:rFonts w:ascii="Cambria Math" w:hAnsi="Cambria Math"/>
                      <w:i/>
                    </w:rPr>
                  </m:ctrlPr>
                </m:fPr>
                <m:num>
                  <m:r>
                    <m:rPr>
                      <m:sty m:val="p"/>
                    </m:rPr>
                    <w:rPr>
                      <w:rFonts w:ascii="Cambria Math" w:hAnsi="Cambria Math"/>
                    </w:rPr>
                    <m:t>Informal employment in non agricultural activities</m:t>
                  </m:r>
                </m:num>
                <m:den>
                  <m:r>
                    <m:rPr>
                      <m:sty m:val="p"/>
                    </m:rPr>
                    <w:rPr>
                      <w:rFonts w:ascii="Cambria Math" w:hAnsi="Cambria Math"/>
                    </w:rPr>
                    <m:t xml:space="preserve">Total employment in non agricultural activities </m:t>
                  </m:r>
                </m:den>
              </m:f>
              <m:r>
                <w:rPr>
                  <w:rFonts w:ascii="Cambria Math" w:hAnsi="Cambria Math"/>
                </w:rPr>
                <m:t>×100</m:t>
              </m:r>
            </m:oMath>
          </w:p>
          <w:p w14:paraId="7915C579" w14:textId="77777777" w:rsidR="00744F3A" w:rsidRPr="002D2326" w:rsidRDefault="00744F3A" w:rsidP="00A06685"/>
          <w:p w14:paraId="5345B6C1" w14:textId="77777777" w:rsidR="00744F3A" w:rsidRPr="002D2326" w:rsidRDefault="00744F3A" w:rsidP="00A06685"/>
        </w:tc>
      </w:tr>
      <w:tr w:rsidR="00744F3A" w:rsidRPr="002D2326" w14:paraId="38CC8C2C" w14:textId="77777777" w:rsidTr="00A06685">
        <w:tc>
          <w:tcPr>
            <w:tcW w:w="2689" w:type="dxa"/>
            <w:tcBorders>
              <w:top w:val="single" w:sz="4" w:space="0" w:color="auto"/>
              <w:left w:val="single" w:sz="4" w:space="0" w:color="auto"/>
              <w:bottom w:val="single" w:sz="4" w:space="0" w:color="auto"/>
              <w:right w:val="single" w:sz="4" w:space="0" w:color="auto"/>
            </w:tcBorders>
          </w:tcPr>
          <w:p w14:paraId="52A137B0" w14:textId="77777777" w:rsidR="00744F3A" w:rsidRPr="002D2326" w:rsidRDefault="00744F3A" w:rsidP="00A06685">
            <w:pPr>
              <w:ind w:right="283"/>
              <w:jc w:val="both"/>
            </w:pPr>
            <w:r w:rsidRPr="002D2326">
              <w:t>Disaggregation</w:t>
            </w:r>
          </w:p>
          <w:p w14:paraId="0DE2370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A65C416"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Geographical: National, Province, District Residence (Urban &amp; Rural)</w:t>
            </w:r>
          </w:p>
          <w:p w14:paraId="6D2050D6"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Sex</w:t>
            </w:r>
          </w:p>
          <w:p w14:paraId="0BCA2193" w14:textId="77777777" w:rsidR="00744F3A" w:rsidRPr="002D2326" w:rsidRDefault="00744F3A" w:rsidP="00744F3A">
            <w:pPr>
              <w:pStyle w:val="PlainText"/>
              <w:numPr>
                <w:ilvl w:val="0"/>
                <w:numId w:val="3"/>
              </w:numPr>
              <w:rPr>
                <w:rFonts w:ascii="Arial" w:hAnsi="Arial"/>
                <w:color w:val="FF0000"/>
                <w:sz w:val="22"/>
                <w:szCs w:val="22"/>
              </w:rPr>
            </w:pPr>
            <w:r w:rsidRPr="002D2326">
              <w:rPr>
                <w:rFonts w:ascii="Arial" w:hAnsi="Arial"/>
                <w:sz w:val="22"/>
                <w:szCs w:val="22"/>
              </w:rPr>
              <w:t>By Economic Activities</w:t>
            </w:r>
          </w:p>
          <w:p w14:paraId="6476B361" w14:textId="77777777" w:rsidR="00744F3A" w:rsidRPr="002D2326" w:rsidRDefault="00744F3A" w:rsidP="00A06685">
            <w:pPr>
              <w:pStyle w:val="PlainText"/>
              <w:ind w:left="360"/>
              <w:rPr>
                <w:rFonts w:ascii="Arial" w:hAnsi="Arial"/>
              </w:rPr>
            </w:pPr>
          </w:p>
        </w:tc>
      </w:tr>
      <w:tr w:rsidR="00744F3A" w:rsidRPr="002D2326" w14:paraId="3243BDEC" w14:textId="77777777" w:rsidTr="00A06685">
        <w:tc>
          <w:tcPr>
            <w:tcW w:w="2689" w:type="dxa"/>
            <w:tcBorders>
              <w:top w:val="single" w:sz="4" w:space="0" w:color="auto"/>
              <w:left w:val="single" w:sz="4" w:space="0" w:color="auto"/>
              <w:bottom w:val="single" w:sz="4" w:space="0" w:color="auto"/>
              <w:right w:val="single" w:sz="4" w:space="0" w:color="auto"/>
            </w:tcBorders>
          </w:tcPr>
          <w:p w14:paraId="1A2A3819" w14:textId="77777777" w:rsidR="00744F3A" w:rsidRPr="002D2326" w:rsidRDefault="00744F3A" w:rsidP="00A06685">
            <w:pPr>
              <w:ind w:right="283"/>
            </w:pPr>
            <w:r w:rsidRPr="002D2326">
              <w:t>Comments and limitations/ Other Information</w:t>
            </w:r>
          </w:p>
          <w:p w14:paraId="60B6CED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0297A3F" w14:textId="77777777" w:rsidR="00744F3A" w:rsidRPr="002D2326" w:rsidRDefault="00744F3A" w:rsidP="00A06685"/>
        </w:tc>
      </w:tr>
      <w:tr w:rsidR="00744F3A" w:rsidRPr="002D2326" w14:paraId="3E4D650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BD9C3F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C3F2A7B" w14:textId="77777777" w:rsidR="00744F3A" w:rsidRPr="002D2326" w:rsidRDefault="00744F3A" w:rsidP="00A06685"/>
        </w:tc>
      </w:tr>
      <w:tr w:rsidR="00744F3A" w:rsidRPr="002D2326" w14:paraId="254EFAD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A2AC904"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166E6CC2" w14:textId="77777777" w:rsidR="00744F3A" w:rsidRPr="002D2326" w:rsidRDefault="00744F3A" w:rsidP="00A06685">
            <w:r w:rsidRPr="002D2326">
              <w:t>Proportion of informal employment in non-agriculture employment, by sex</w:t>
            </w:r>
          </w:p>
        </w:tc>
      </w:tr>
      <w:tr w:rsidR="00744F3A" w:rsidRPr="002D2326" w14:paraId="1D09221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1F9AB99"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4238EDD7" w14:textId="77777777" w:rsidR="00744F3A" w:rsidRPr="002D2326" w:rsidRDefault="00744F3A" w:rsidP="00A06685">
            <w:r w:rsidRPr="002D2326">
              <w:t>8.3.1</w:t>
            </w:r>
          </w:p>
        </w:tc>
      </w:tr>
      <w:tr w:rsidR="00744F3A" w:rsidRPr="002D2326" w14:paraId="7E348DBA" w14:textId="77777777" w:rsidTr="00A06685">
        <w:tc>
          <w:tcPr>
            <w:tcW w:w="2689" w:type="dxa"/>
            <w:tcBorders>
              <w:top w:val="single" w:sz="4" w:space="0" w:color="auto"/>
              <w:left w:val="single" w:sz="4" w:space="0" w:color="auto"/>
              <w:bottom w:val="single" w:sz="4" w:space="0" w:color="auto"/>
              <w:right w:val="single" w:sz="4" w:space="0" w:color="auto"/>
            </w:tcBorders>
          </w:tcPr>
          <w:p w14:paraId="026E26DA" w14:textId="77777777" w:rsidR="00744F3A" w:rsidRPr="002D2326" w:rsidRDefault="00744F3A" w:rsidP="00A06685">
            <w:r w:rsidRPr="002D2326">
              <w:t>Target Name</w:t>
            </w:r>
          </w:p>
          <w:p w14:paraId="56D51FC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49312A67" w14:textId="77777777" w:rsidR="00744F3A" w:rsidRPr="002D2326" w:rsidRDefault="00744F3A" w:rsidP="00A06685">
            <w:pPr>
              <w:jc w:val="both"/>
            </w:pPr>
            <w:r w:rsidRPr="002D2326">
              <w:t>Promote development-oriented policies that support productive activities, decent job creation, entrepreneurship, creativity and innovation, and encourage the formalization and growth of micro-, small- and medium-sized enterprises, including through access to financial services</w:t>
            </w:r>
          </w:p>
        </w:tc>
      </w:tr>
      <w:tr w:rsidR="00744F3A" w:rsidRPr="002D2326" w14:paraId="263EBA7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12E1062"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1F37442A" w14:textId="77777777" w:rsidR="00744F3A" w:rsidRPr="002D2326" w:rsidRDefault="00744F3A" w:rsidP="00A06685">
            <w:r w:rsidRPr="002D2326">
              <w:t>8.3</w:t>
            </w:r>
          </w:p>
        </w:tc>
      </w:tr>
      <w:tr w:rsidR="00744F3A" w:rsidRPr="002D2326" w14:paraId="05B1DE2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F83BAA6"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B9C493A" w14:textId="77777777" w:rsidR="00744F3A" w:rsidRPr="002D2326" w:rsidRDefault="00744F3A" w:rsidP="00A06685"/>
        </w:tc>
      </w:tr>
      <w:tr w:rsidR="00744F3A" w:rsidRPr="002D2326" w14:paraId="0A308C8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3A48531"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2996686B" w14:textId="77777777" w:rsidR="00744F3A" w:rsidRPr="002D2326" w:rsidRDefault="00744F3A" w:rsidP="00A06685">
            <w:r w:rsidRPr="002D2326">
              <w:t>2</w:t>
            </w:r>
          </w:p>
        </w:tc>
      </w:tr>
      <w:tr w:rsidR="00744F3A" w:rsidRPr="002D2326" w14:paraId="195E7F7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38B6DE9"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170441D6" w14:textId="77777777" w:rsidR="00744F3A" w:rsidRPr="002D2326" w:rsidRDefault="00744F3A" w:rsidP="00A06685">
            <w:r w:rsidRPr="002D2326">
              <w:t>International Labour Organisation (ILO)</w:t>
            </w:r>
          </w:p>
        </w:tc>
      </w:tr>
      <w:tr w:rsidR="00744F3A" w:rsidRPr="002D2326" w14:paraId="2C2B15C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94BDD94"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4E805433" w14:textId="77777777" w:rsidR="00744F3A" w:rsidRPr="002D2326" w:rsidRDefault="00744F3A" w:rsidP="00A06685">
            <w:pPr>
              <w:rPr>
                <w:rStyle w:val="HeaderChar"/>
              </w:rPr>
            </w:pPr>
            <w:hyperlink r:id="rId80" w:tgtFrame="_blank" w:history="1">
              <w:r w:rsidRPr="002D2326">
                <w:rPr>
                  <w:rStyle w:val="HeaderChar"/>
                </w:rPr>
                <w:t>United Nations Sustainable Development Goals Metadata (PDF 231 KB)</w:t>
              </w:r>
            </w:hyperlink>
          </w:p>
        </w:tc>
      </w:tr>
      <w:tr w:rsidR="00744F3A" w:rsidRPr="002D2326" w14:paraId="7E8CDBF3"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BEF205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6FB7F05C" w14:textId="77777777" w:rsidR="00744F3A" w:rsidRPr="002D2326" w:rsidRDefault="00744F3A" w:rsidP="00A06685"/>
        </w:tc>
      </w:tr>
      <w:tr w:rsidR="00744F3A" w:rsidRPr="002D2326" w14:paraId="5EA3EE2A" w14:textId="77777777" w:rsidTr="00A06685">
        <w:tc>
          <w:tcPr>
            <w:tcW w:w="2689" w:type="dxa"/>
            <w:tcBorders>
              <w:top w:val="single" w:sz="4" w:space="0" w:color="auto"/>
              <w:left w:val="single" w:sz="4" w:space="0" w:color="auto"/>
              <w:bottom w:val="single" w:sz="4" w:space="0" w:color="auto"/>
              <w:right w:val="single" w:sz="4" w:space="0" w:color="auto"/>
            </w:tcBorders>
          </w:tcPr>
          <w:p w14:paraId="7CDEF415" w14:textId="77777777" w:rsidR="00744F3A" w:rsidRPr="002D2326" w:rsidRDefault="00744F3A" w:rsidP="00A06685">
            <w:pPr>
              <w:ind w:right="283"/>
              <w:jc w:val="both"/>
            </w:pPr>
            <w:r w:rsidRPr="002D2326">
              <w:t xml:space="preserve">Source Organization </w:t>
            </w:r>
          </w:p>
          <w:p w14:paraId="1046BEB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5105545" w14:textId="77777777" w:rsidR="00744F3A" w:rsidRPr="002D2326" w:rsidRDefault="00744F3A" w:rsidP="00A06685">
            <w:r w:rsidRPr="002D2326">
              <w:t>NISR</w:t>
            </w:r>
          </w:p>
        </w:tc>
      </w:tr>
      <w:tr w:rsidR="00744F3A" w:rsidRPr="002D2326" w14:paraId="5A65646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1F4A0A4" w14:textId="77777777" w:rsidR="00744F3A" w:rsidRPr="002D2326" w:rsidRDefault="00744F3A" w:rsidP="00A06685">
            <w:r w:rsidRPr="002D2326">
              <w:t xml:space="preserve">Data Source </w:t>
            </w:r>
          </w:p>
        </w:tc>
        <w:tc>
          <w:tcPr>
            <w:tcW w:w="6945" w:type="dxa"/>
            <w:tcBorders>
              <w:top w:val="single" w:sz="4" w:space="0" w:color="auto"/>
              <w:left w:val="single" w:sz="4" w:space="0" w:color="auto"/>
              <w:bottom w:val="single" w:sz="4" w:space="0" w:color="auto"/>
              <w:right w:val="single" w:sz="4" w:space="0" w:color="auto"/>
            </w:tcBorders>
            <w:hideMark/>
          </w:tcPr>
          <w:p w14:paraId="30C3962F" w14:textId="77777777" w:rsidR="00744F3A" w:rsidRPr="002D2326" w:rsidRDefault="00744F3A" w:rsidP="00A06685">
            <w:r w:rsidRPr="002D2326">
              <w:t xml:space="preserve">Labour Force Survey (LFS) </w:t>
            </w:r>
          </w:p>
        </w:tc>
      </w:tr>
      <w:tr w:rsidR="00744F3A" w:rsidRPr="002D2326" w14:paraId="7EB9E8FC" w14:textId="77777777" w:rsidTr="00A06685">
        <w:tc>
          <w:tcPr>
            <w:tcW w:w="2689" w:type="dxa"/>
            <w:tcBorders>
              <w:top w:val="single" w:sz="4" w:space="0" w:color="auto"/>
              <w:left w:val="single" w:sz="4" w:space="0" w:color="auto"/>
              <w:bottom w:val="single" w:sz="4" w:space="0" w:color="auto"/>
              <w:right w:val="single" w:sz="4" w:space="0" w:color="auto"/>
            </w:tcBorders>
          </w:tcPr>
          <w:p w14:paraId="7EC9FA17" w14:textId="77777777" w:rsidR="00744F3A" w:rsidRPr="002D2326" w:rsidRDefault="00744F3A" w:rsidP="00A06685">
            <w:r w:rsidRPr="002D2326">
              <w:t>Periodicity</w:t>
            </w:r>
          </w:p>
          <w:p w14:paraId="258C3E6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0433E4E" w14:textId="77777777" w:rsidR="00744F3A" w:rsidRPr="002D2326" w:rsidRDefault="00744F3A" w:rsidP="00A06685">
            <w:r w:rsidRPr="002D2326">
              <w:lastRenderedPageBreak/>
              <w:t xml:space="preserve">Annual </w:t>
            </w:r>
          </w:p>
        </w:tc>
      </w:tr>
      <w:tr w:rsidR="00744F3A" w:rsidRPr="002D2326" w14:paraId="2A8C0A58" w14:textId="77777777" w:rsidTr="00A06685">
        <w:tc>
          <w:tcPr>
            <w:tcW w:w="2689" w:type="dxa"/>
            <w:tcBorders>
              <w:top w:val="single" w:sz="4" w:space="0" w:color="auto"/>
              <w:left w:val="single" w:sz="4" w:space="0" w:color="auto"/>
              <w:bottom w:val="single" w:sz="4" w:space="0" w:color="auto"/>
              <w:right w:val="single" w:sz="4" w:space="0" w:color="auto"/>
            </w:tcBorders>
          </w:tcPr>
          <w:p w14:paraId="3D2C03A8" w14:textId="77777777" w:rsidR="00744F3A" w:rsidRPr="002D2326" w:rsidRDefault="00744F3A" w:rsidP="00A06685">
            <w:pPr>
              <w:ind w:right="283"/>
              <w:jc w:val="both"/>
            </w:pPr>
            <w:r w:rsidRPr="002D2326">
              <w:t>Earliest available data</w:t>
            </w:r>
          </w:p>
          <w:p w14:paraId="5C95247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0A4BA4D" w14:textId="77777777" w:rsidR="00744F3A" w:rsidRPr="002D2326" w:rsidRDefault="00744F3A" w:rsidP="00A06685">
            <w:r w:rsidRPr="002D2326">
              <w:t>2017</w:t>
            </w:r>
          </w:p>
        </w:tc>
      </w:tr>
      <w:tr w:rsidR="00744F3A" w:rsidRPr="002D2326" w14:paraId="6A46E2EE" w14:textId="77777777" w:rsidTr="00A06685">
        <w:tc>
          <w:tcPr>
            <w:tcW w:w="2689" w:type="dxa"/>
            <w:tcBorders>
              <w:top w:val="single" w:sz="4" w:space="0" w:color="auto"/>
              <w:left w:val="single" w:sz="4" w:space="0" w:color="auto"/>
              <w:bottom w:val="single" w:sz="4" w:space="0" w:color="auto"/>
              <w:right w:val="single" w:sz="4" w:space="0" w:color="auto"/>
            </w:tcBorders>
          </w:tcPr>
          <w:p w14:paraId="59759ACC" w14:textId="77777777" w:rsidR="00744F3A" w:rsidRPr="002D2326" w:rsidRDefault="00744F3A" w:rsidP="00A06685">
            <w:pPr>
              <w:ind w:right="283"/>
              <w:jc w:val="both"/>
            </w:pPr>
            <w:r w:rsidRPr="002D2326">
              <w:t>Link to data source/ The text to show instead of the URL</w:t>
            </w:r>
          </w:p>
          <w:p w14:paraId="0FC0733B"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65116038" w14:textId="77777777" w:rsidR="00744F3A" w:rsidRPr="002D2326" w:rsidRDefault="00744F3A" w:rsidP="00A06685">
            <w:hyperlink r:id="rId81" w:history="1">
              <w:r w:rsidRPr="002D2326">
                <w:rPr>
                  <w:rStyle w:val="Hyperlink"/>
                </w:rPr>
                <w:t>http://www.statistics.gov.rw/statistical-publications/subject/labor-force-and-economic-activity/reports</w:t>
              </w:r>
            </w:hyperlink>
          </w:p>
          <w:p w14:paraId="66A5309D" w14:textId="77777777" w:rsidR="00744F3A" w:rsidRPr="002D2326" w:rsidRDefault="00744F3A" w:rsidP="00A06685"/>
        </w:tc>
      </w:tr>
      <w:tr w:rsidR="00744F3A" w:rsidRPr="002D2326" w14:paraId="2B99B581" w14:textId="77777777" w:rsidTr="00A06685">
        <w:tc>
          <w:tcPr>
            <w:tcW w:w="2689" w:type="dxa"/>
            <w:tcBorders>
              <w:top w:val="single" w:sz="4" w:space="0" w:color="auto"/>
              <w:left w:val="single" w:sz="4" w:space="0" w:color="auto"/>
              <w:bottom w:val="single" w:sz="4" w:space="0" w:color="auto"/>
              <w:right w:val="single" w:sz="4" w:space="0" w:color="auto"/>
            </w:tcBorders>
          </w:tcPr>
          <w:p w14:paraId="3C7CB3E1" w14:textId="77777777" w:rsidR="00744F3A" w:rsidRPr="002D2326" w:rsidRDefault="00744F3A" w:rsidP="00A06685">
            <w:pPr>
              <w:ind w:right="283"/>
              <w:jc w:val="both"/>
            </w:pPr>
            <w:r w:rsidRPr="002D2326">
              <w:t>Statistical classification</w:t>
            </w:r>
          </w:p>
          <w:p w14:paraId="170D9C6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035D0D9" w14:textId="77777777" w:rsidR="00744F3A" w:rsidRPr="002D2326" w:rsidRDefault="00744F3A" w:rsidP="00A06685"/>
        </w:tc>
      </w:tr>
      <w:tr w:rsidR="00744F3A" w:rsidRPr="002D2326" w14:paraId="66F4E1A8" w14:textId="77777777" w:rsidTr="00A06685">
        <w:tc>
          <w:tcPr>
            <w:tcW w:w="2689" w:type="dxa"/>
            <w:tcBorders>
              <w:top w:val="single" w:sz="4" w:space="0" w:color="auto"/>
              <w:left w:val="single" w:sz="4" w:space="0" w:color="auto"/>
              <w:bottom w:val="single" w:sz="4" w:space="0" w:color="auto"/>
              <w:right w:val="single" w:sz="4" w:space="0" w:color="auto"/>
            </w:tcBorders>
          </w:tcPr>
          <w:p w14:paraId="42D4D0D5" w14:textId="77777777" w:rsidR="00744F3A" w:rsidRPr="002D2326" w:rsidRDefault="00744F3A" w:rsidP="00A06685">
            <w:pPr>
              <w:ind w:right="283"/>
              <w:jc w:val="both"/>
            </w:pPr>
            <w:r w:rsidRPr="002D2326">
              <w:t>Contact details</w:t>
            </w:r>
          </w:p>
          <w:p w14:paraId="795C61B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681E216B" w14:textId="77777777" w:rsidR="00744F3A" w:rsidRPr="002D2326" w:rsidRDefault="00744F3A" w:rsidP="00A06685">
            <w:hyperlink r:id="rId82" w:history="1">
              <w:r w:rsidRPr="002D2326">
                <w:rPr>
                  <w:rStyle w:val="Hyperlink"/>
                  <w:color w:val="2258A9"/>
                  <w:sz w:val="21"/>
                  <w:szCs w:val="21"/>
                  <w:shd w:val="clear" w:color="auto" w:fill="FFFFFF"/>
                </w:rPr>
                <w:t>info@statistics.gov.rw</w:t>
              </w:r>
            </w:hyperlink>
          </w:p>
        </w:tc>
      </w:tr>
      <w:tr w:rsidR="00744F3A" w:rsidRPr="002D2326" w14:paraId="687DEF6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B81D76D"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1F3251EF" w14:textId="77777777" w:rsidR="00744F3A" w:rsidRPr="002D2326" w:rsidRDefault="00744F3A" w:rsidP="00A06685"/>
        </w:tc>
      </w:tr>
    </w:tbl>
    <w:p w14:paraId="42570BE1" w14:textId="77777777" w:rsidR="00744F3A" w:rsidRPr="002D2326" w:rsidRDefault="00744F3A" w:rsidP="00744F3A"/>
    <w:p w14:paraId="206F8411" w14:textId="77777777" w:rsidR="00744F3A" w:rsidRPr="002D2326" w:rsidRDefault="00744F3A" w:rsidP="00744F3A">
      <w:pPr>
        <w:pStyle w:val="Heading2"/>
        <w:numPr>
          <w:ilvl w:val="0"/>
          <w:numId w:val="0"/>
        </w:numPr>
        <w:ind w:left="576"/>
        <w:rPr>
          <w:rFonts w:ascii="Arial" w:hAnsi="Arial" w:cs="Arial"/>
        </w:rPr>
      </w:pPr>
      <w:bookmarkStart w:id="78" w:name="_Toc517414084"/>
      <w:bookmarkStart w:id="79" w:name="_Toc533147130"/>
      <w:r w:rsidRPr="002D2326">
        <w:rPr>
          <w:rFonts w:ascii="Arial" w:hAnsi="Arial" w:cs="Arial"/>
        </w:rPr>
        <w:t>8.5.2 Unemployment rate, by sex, age and persons with disabilities</w:t>
      </w:r>
      <w:bookmarkEnd w:id="78"/>
      <w:bookmarkEnd w:id="79"/>
    </w:p>
    <w:tbl>
      <w:tblPr>
        <w:tblStyle w:val="TableGrid"/>
        <w:tblW w:w="9634" w:type="dxa"/>
        <w:tblLook w:val="04A0" w:firstRow="1" w:lastRow="0" w:firstColumn="1" w:lastColumn="0" w:noHBand="0" w:noVBand="1"/>
      </w:tblPr>
      <w:tblGrid>
        <w:gridCol w:w="2689"/>
        <w:gridCol w:w="6945"/>
      </w:tblGrid>
      <w:tr w:rsidR="00744F3A" w:rsidRPr="002D2326" w14:paraId="14825CC8"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712A450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DA74155" w14:textId="77777777" w:rsidR="00744F3A" w:rsidRPr="002D2326" w:rsidRDefault="00744F3A" w:rsidP="00A06685"/>
        </w:tc>
      </w:tr>
      <w:tr w:rsidR="00744F3A" w:rsidRPr="002D2326" w14:paraId="33371D8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82E24B8" w14:textId="77777777" w:rsidR="00744F3A" w:rsidRPr="002D2326" w:rsidRDefault="00744F3A" w:rsidP="00A06685">
            <w:pPr>
              <w:ind w:right="283"/>
              <w:jc w:val="both"/>
            </w:pPr>
            <w:r w:rsidRPr="002D2326">
              <w:t>Definition</w:t>
            </w:r>
          </w:p>
        </w:tc>
        <w:tc>
          <w:tcPr>
            <w:tcW w:w="6945" w:type="dxa"/>
            <w:tcBorders>
              <w:top w:val="single" w:sz="4" w:space="0" w:color="auto"/>
              <w:left w:val="single" w:sz="4" w:space="0" w:color="auto"/>
              <w:bottom w:val="single" w:sz="4" w:space="0" w:color="auto"/>
              <w:right w:val="single" w:sz="4" w:space="0" w:color="auto"/>
            </w:tcBorders>
          </w:tcPr>
          <w:p w14:paraId="4D438C4C" w14:textId="77777777" w:rsidR="00744F3A" w:rsidRPr="002D2326" w:rsidRDefault="00744F3A" w:rsidP="00A06685">
            <w:r w:rsidRPr="002D2326">
              <w:t>Is the percentage of persons in the labour force who are unemployed</w:t>
            </w:r>
          </w:p>
          <w:p w14:paraId="336A1734" w14:textId="77777777" w:rsidR="00744F3A" w:rsidRPr="002D2326" w:rsidRDefault="00744F3A" w:rsidP="00A06685"/>
          <w:p w14:paraId="0808E655" w14:textId="77777777" w:rsidR="00744F3A" w:rsidRPr="002D2326" w:rsidRDefault="00744F3A" w:rsidP="00A06685">
            <w:pPr>
              <w:jc w:val="both"/>
            </w:pPr>
            <w:r w:rsidRPr="002D2326">
              <w:t>Persons in unemployment are defined as all those of working age (usually persons aged 15 and above) who were not in employment, carried out activities to seek employment during a specified recent period and were currently available to take up employment given a job opportunity, where: (a) “not in employment” is assessed with respect to the short reference period for the measurement of employment; (b) to “seek employment” refers to any activity when carried out, during a specified recent period comprising the last four weeks or one month, for the purpose of finding a job or setting up a business or agricultural undertaking; (c) the point when the enterprise starts to exist should be used to distinguish between search activities aimed at setting up a business and the work activity itself, as</w:t>
            </w:r>
          </w:p>
          <w:p w14:paraId="58790672" w14:textId="77777777" w:rsidR="00744F3A" w:rsidRPr="002D2326" w:rsidRDefault="00744F3A" w:rsidP="00A06685">
            <w:pPr>
              <w:jc w:val="both"/>
            </w:pPr>
            <w:r w:rsidRPr="002D2326">
              <w:t>evidenced by the enterprise’s registration to operate or by when financial resources become available, the necessary infrastructure or materials are in place or the first client or order is received, depending on the context; (d) “currently available” serves as a test of readiness to start a job in the present, assessed with respect to a short reference period comprising that used to measure employment (depending on national circumstances, the reference period may be extended to include a short subsequent period not exceeding two weeks in total, so as to ensure adequate coverage of unemployment situations among different population groups).</w:t>
            </w:r>
          </w:p>
          <w:p w14:paraId="35F92CC4" w14:textId="77777777" w:rsidR="00744F3A" w:rsidRPr="002D2326" w:rsidRDefault="00744F3A" w:rsidP="00A06685">
            <w:pPr>
              <w:pStyle w:val="PlainText"/>
              <w:ind w:left="360"/>
              <w:rPr>
                <w:rFonts w:ascii="Arial" w:hAnsi="Arial"/>
              </w:rPr>
            </w:pPr>
          </w:p>
        </w:tc>
      </w:tr>
      <w:tr w:rsidR="00744F3A" w:rsidRPr="002D2326" w14:paraId="3455DFD1" w14:textId="77777777" w:rsidTr="00A06685">
        <w:tc>
          <w:tcPr>
            <w:tcW w:w="2689" w:type="dxa"/>
            <w:tcBorders>
              <w:top w:val="single" w:sz="4" w:space="0" w:color="auto"/>
              <w:left w:val="single" w:sz="4" w:space="0" w:color="auto"/>
              <w:bottom w:val="single" w:sz="4" w:space="0" w:color="auto"/>
              <w:right w:val="single" w:sz="4" w:space="0" w:color="auto"/>
            </w:tcBorders>
          </w:tcPr>
          <w:p w14:paraId="64742146" w14:textId="77777777" w:rsidR="00744F3A" w:rsidRPr="002D2326" w:rsidRDefault="00744F3A" w:rsidP="00A06685">
            <w:pPr>
              <w:ind w:right="283"/>
              <w:jc w:val="both"/>
            </w:pPr>
            <w:r w:rsidRPr="002D2326">
              <w:t>Geographic coverage</w:t>
            </w:r>
          </w:p>
          <w:p w14:paraId="562D6FD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8287D26" w14:textId="77777777" w:rsidR="00744F3A" w:rsidRPr="002D2326" w:rsidRDefault="00744F3A" w:rsidP="00A06685">
            <w:r w:rsidRPr="002D2326">
              <w:t>National</w:t>
            </w:r>
          </w:p>
        </w:tc>
      </w:tr>
      <w:tr w:rsidR="00744F3A" w:rsidRPr="002D2326" w14:paraId="7EB1F5C4" w14:textId="77777777" w:rsidTr="00A06685">
        <w:tc>
          <w:tcPr>
            <w:tcW w:w="2689" w:type="dxa"/>
            <w:tcBorders>
              <w:top w:val="single" w:sz="4" w:space="0" w:color="auto"/>
              <w:left w:val="single" w:sz="4" w:space="0" w:color="auto"/>
              <w:bottom w:val="single" w:sz="4" w:space="0" w:color="auto"/>
              <w:right w:val="single" w:sz="4" w:space="0" w:color="auto"/>
            </w:tcBorders>
          </w:tcPr>
          <w:p w14:paraId="5D781390" w14:textId="77777777" w:rsidR="00744F3A" w:rsidRPr="002D2326" w:rsidRDefault="00744F3A" w:rsidP="00A06685">
            <w:pPr>
              <w:ind w:right="283"/>
              <w:jc w:val="both"/>
            </w:pPr>
          </w:p>
          <w:p w14:paraId="629375D2" w14:textId="77777777" w:rsidR="00744F3A" w:rsidRPr="002D2326" w:rsidRDefault="00744F3A" w:rsidP="00A06685">
            <w:pPr>
              <w:ind w:right="283"/>
              <w:jc w:val="both"/>
            </w:pPr>
            <w:r w:rsidRPr="002D2326">
              <w:t>Unit of Measurement</w:t>
            </w:r>
          </w:p>
          <w:p w14:paraId="4E1BD27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C658BD4" w14:textId="77777777" w:rsidR="00744F3A" w:rsidRPr="002D2326" w:rsidRDefault="00744F3A" w:rsidP="00A06685">
            <w:r w:rsidRPr="002D2326">
              <w:t>Percent (%)</w:t>
            </w:r>
          </w:p>
        </w:tc>
      </w:tr>
      <w:tr w:rsidR="00744F3A" w:rsidRPr="002D2326" w14:paraId="7EC61EF7" w14:textId="77777777" w:rsidTr="00A06685">
        <w:trPr>
          <w:trHeight w:val="776"/>
        </w:trPr>
        <w:tc>
          <w:tcPr>
            <w:tcW w:w="2689" w:type="dxa"/>
            <w:tcBorders>
              <w:top w:val="single" w:sz="4" w:space="0" w:color="auto"/>
              <w:left w:val="single" w:sz="4" w:space="0" w:color="auto"/>
              <w:bottom w:val="single" w:sz="4" w:space="0" w:color="auto"/>
              <w:right w:val="single" w:sz="4" w:space="0" w:color="auto"/>
            </w:tcBorders>
          </w:tcPr>
          <w:p w14:paraId="0C2E516C" w14:textId="77777777" w:rsidR="00744F3A" w:rsidRPr="002D2326" w:rsidRDefault="00744F3A" w:rsidP="00A06685">
            <w:pPr>
              <w:ind w:right="283"/>
              <w:jc w:val="both"/>
            </w:pPr>
            <w:r w:rsidRPr="002D2326">
              <w:t>Computation method</w:t>
            </w:r>
          </w:p>
          <w:p w14:paraId="67F6616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72032C44" w14:textId="77777777" w:rsidR="00744F3A" w:rsidRPr="002D2326" w:rsidRDefault="00744F3A" w:rsidP="00A06685">
            <w:pPr>
              <w:jc w:val="both"/>
            </w:pPr>
            <m:oMathPara>
              <m:oMath>
                <m:r>
                  <w:rPr>
                    <w:rFonts w:ascii="Cambria Math" w:hAnsi="Cambria Math"/>
                  </w:rPr>
                  <m:t>Unemployment rate =</m:t>
                </m:r>
                <m:f>
                  <m:fPr>
                    <m:ctrlPr>
                      <w:rPr>
                        <w:rFonts w:ascii="Cambria Math" w:hAnsi="Cambria Math"/>
                        <w:i/>
                      </w:rPr>
                    </m:ctrlPr>
                  </m:fPr>
                  <m:num>
                    <m:r>
                      <w:rPr>
                        <w:rFonts w:ascii="Cambria Math" w:hAnsi="Cambria Math"/>
                      </w:rPr>
                      <m:t>Unemployed persons</m:t>
                    </m:r>
                  </m:num>
                  <m:den>
                    <m:r>
                      <w:rPr>
                        <w:rFonts w:ascii="Cambria Math" w:hAnsi="Cambria Math"/>
                      </w:rPr>
                      <m:t>Persons in Labour Force</m:t>
                    </m:r>
                  </m:den>
                </m:f>
                <m:r>
                  <w:rPr>
                    <w:rFonts w:ascii="Cambria Math" w:hAnsi="Cambria Math"/>
                  </w:rPr>
                  <m:t>×100</m:t>
                </m:r>
              </m:oMath>
            </m:oMathPara>
          </w:p>
        </w:tc>
      </w:tr>
      <w:tr w:rsidR="00744F3A" w:rsidRPr="002D2326" w14:paraId="25DE3904" w14:textId="77777777" w:rsidTr="00A06685">
        <w:tc>
          <w:tcPr>
            <w:tcW w:w="2689" w:type="dxa"/>
            <w:tcBorders>
              <w:top w:val="single" w:sz="4" w:space="0" w:color="auto"/>
              <w:left w:val="single" w:sz="4" w:space="0" w:color="auto"/>
              <w:bottom w:val="single" w:sz="4" w:space="0" w:color="auto"/>
              <w:right w:val="single" w:sz="4" w:space="0" w:color="auto"/>
            </w:tcBorders>
          </w:tcPr>
          <w:p w14:paraId="119EEA16" w14:textId="77777777" w:rsidR="00744F3A" w:rsidRPr="002D2326" w:rsidRDefault="00744F3A" w:rsidP="00A06685">
            <w:pPr>
              <w:ind w:right="283"/>
              <w:jc w:val="both"/>
            </w:pPr>
            <w:r w:rsidRPr="002D2326">
              <w:t>Disaggregation</w:t>
            </w:r>
          </w:p>
          <w:p w14:paraId="1887075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F30602E"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Geographical coverage: National, Residence (Urban, Rural)</w:t>
            </w:r>
          </w:p>
          <w:p w14:paraId="4DE68F90"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 xml:space="preserve">sex, </w:t>
            </w:r>
          </w:p>
          <w:p w14:paraId="211E72C3"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age group</w:t>
            </w:r>
          </w:p>
          <w:p w14:paraId="28256873"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Socio-economic characteristics: Marital Status, Educational Attainment</w:t>
            </w:r>
          </w:p>
          <w:p w14:paraId="3E24D3CD" w14:textId="77777777" w:rsidR="00744F3A" w:rsidRPr="002D2326" w:rsidRDefault="00744F3A" w:rsidP="00744F3A">
            <w:pPr>
              <w:pStyle w:val="PlainText"/>
              <w:numPr>
                <w:ilvl w:val="0"/>
                <w:numId w:val="3"/>
              </w:numPr>
              <w:rPr>
                <w:rFonts w:ascii="Arial" w:hAnsi="Arial"/>
              </w:rPr>
            </w:pPr>
            <w:r w:rsidRPr="002D2326">
              <w:rPr>
                <w:rFonts w:ascii="Arial" w:hAnsi="Arial"/>
                <w:sz w:val="22"/>
                <w:szCs w:val="22"/>
              </w:rPr>
              <w:t>Persons with disabilities</w:t>
            </w:r>
            <w:r w:rsidRPr="002D2326">
              <w:rPr>
                <w:rFonts w:ascii="Arial" w:hAnsi="Arial"/>
              </w:rPr>
              <w:t xml:space="preserve"> </w:t>
            </w:r>
          </w:p>
        </w:tc>
      </w:tr>
      <w:tr w:rsidR="00744F3A" w:rsidRPr="002D2326" w14:paraId="2B4CEB89" w14:textId="77777777" w:rsidTr="00A06685">
        <w:tc>
          <w:tcPr>
            <w:tcW w:w="2689" w:type="dxa"/>
            <w:tcBorders>
              <w:top w:val="single" w:sz="4" w:space="0" w:color="auto"/>
              <w:left w:val="single" w:sz="4" w:space="0" w:color="auto"/>
              <w:bottom w:val="single" w:sz="4" w:space="0" w:color="auto"/>
              <w:right w:val="single" w:sz="4" w:space="0" w:color="auto"/>
            </w:tcBorders>
          </w:tcPr>
          <w:p w14:paraId="593E0440" w14:textId="77777777" w:rsidR="00744F3A" w:rsidRPr="002D2326" w:rsidRDefault="00744F3A" w:rsidP="00A06685">
            <w:pPr>
              <w:ind w:right="283"/>
            </w:pPr>
            <w:r w:rsidRPr="002D2326">
              <w:t>Comments and limitations/ Other Information</w:t>
            </w:r>
          </w:p>
          <w:p w14:paraId="3B35F52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009995B" w14:textId="77777777" w:rsidR="00744F3A" w:rsidRPr="002D2326" w:rsidRDefault="00744F3A" w:rsidP="00A06685">
            <w:r w:rsidRPr="002D2326">
              <w:t xml:space="preserve">In Rwanda the working age group is 16 years old and over unlike international standard which is 15 years and above. </w:t>
            </w:r>
          </w:p>
        </w:tc>
      </w:tr>
      <w:tr w:rsidR="00744F3A" w:rsidRPr="002D2326" w14:paraId="549BDD46"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0F4B87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754A072" w14:textId="77777777" w:rsidR="00744F3A" w:rsidRPr="002D2326" w:rsidRDefault="00744F3A" w:rsidP="00A06685"/>
        </w:tc>
      </w:tr>
      <w:tr w:rsidR="00744F3A" w:rsidRPr="002D2326" w14:paraId="5974866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A84B88B"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50A89ED6" w14:textId="77777777" w:rsidR="00744F3A" w:rsidRPr="002D2326" w:rsidRDefault="00744F3A" w:rsidP="00A06685">
            <w:r w:rsidRPr="002D2326">
              <w:t>Unemployment rate, by sex, age and persons with disabilities</w:t>
            </w:r>
          </w:p>
          <w:p w14:paraId="6FE258C6" w14:textId="77777777" w:rsidR="00744F3A" w:rsidRPr="002D2326" w:rsidRDefault="00744F3A" w:rsidP="00A06685">
            <w:pPr>
              <w:jc w:val="both"/>
            </w:pPr>
          </w:p>
        </w:tc>
      </w:tr>
      <w:tr w:rsidR="00744F3A" w:rsidRPr="002D2326" w14:paraId="54E9738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6545183"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4BC80EB8" w14:textId="77777777" w:rsidR="00744F3A" w:rsidRPr="002D2326" w:rsidRDefault="00744F3A" w:rsidP="00A06685">
            <w:pPr>
              <w:jc w:val="both"/>
            </w:pPr>
            <w:r w:rsidRPr="002D2326">
              <w:t>8.5.2</w:t>
            </w:r>
          </w:p>
        </w:tc>
      </w:tr>
      <w:tr w:rsidR="00744F3A" w:rsidRPr="002D2326" w14:paraId="41027808" w14:textId="77777777" w:rsidTr="00A06685">
        <w:tc>
          <w:tcPr>
            <w:tcW w:w="2689" w:type="dxa"/>
            <w:tcBorders>
              <w:top w:val="single" w:sz="4" w:space="0" w:color="auto"/>
              <w:left w:val="single" w:sz="4" w:space="0" w:color="auto"/>
              <w:bottom w:val="single" w:sz="4" w:space="0" w:color="auto"/>
              <w:right w:val="single" w:sz="4" w:space="0" w:color="auto"/>
            </w:tcBorders>
          </w:tcPr>
          <w:p w14:paraId="1B029F5F" w14:textId="77777777" w:rsidR="00744F3A" w:rsidRPr="002D2326" w:rsidRDefault="00744F3A" w:rsidP="00A06685">
            <w:r w:rsidRPr="002D2326">
              <w:t>Target Name</w:t>
            </w:r>
          </w:p>
          <w:p w14:paraId="4EA8CD5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CDB380F" w14:textId="77777777" w:rsidR="00744F3A" w:rsidRPr="002D2326" w:rsidRDefault="00744F3A" w:rsidP="00A06685">
            <w:r w:rsidRPr="002D2326">
              <w:t>By 2030, achieve full and productive employment and decent work for all women and men, including for young people and persons with disabilities, and equal pay for work of equal value</w:t>
            </w:r>
          </w:p>
        </w:tc>
      </w:tr>
      <w:tr w:rsidR="00744F3A" w:rsidRPr="002D2326" w14:paraId="048D744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6C3A9EB"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6B5A5C22" w14:textId="77777777" w:rsidR="00744F3A" w:rsidRPr="002D2326" w:rsidRDefault="00744F3A" w:rsidP="00A06685">
            <w:r w:rsidRPr="002D2326">
              <w:t>8.5</w:t>
            </w:r>
          </w:p>
        </w:tc>
      </w:tr>
      <w:tr w:rsidR="00744F3A" w:rsidRPr="002D2326" w14:paraId="76669A2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1B34979"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hideMark/>
          </w:tcPr>
          <w:p w14:paraId="161673D6" w14:textId="77777777" w:rsidR="00744F3A" w:rsidRPr="002D2326" w:rsidRDefault="00744F3A" w:rsidP="00A06685">
            <w:r w:rsidRPr="002D2326">
              <w:t>The unemployment rate is a useful measure of the underutilization of the labour supply. It reflects the inability of an economy to generate employment for those persons who want to work but are not doing so, even though they are available for employment and actively seeking work. It is thus seen as an indicator of the efficiency and effectiveness of an economy to absorb its labour force and of the performance of the labour market. Short-term time series of the unemployment rate can be used to signal changes in the business cycle; upward movements in the indicator often coincide with recessionary periods or in some cases with the beginning of an expansionary period as persons previously not in the labour market begin to test conditions through an active job search.</w:t>
            </w:r>
          </w:p>
        </w:tc>
      </w:tr>
      <w:tr w:rsidR="00744F3A" w:rsidRPr="002D2326" w14:paraId="5B53FE6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934B9F6"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56CEEC81" w14:textId="77777777" w:rsidR="00744F3A" w:rsidRPr="002D2326" w:rsidRDefault="00744F3A" w:rsidP="00A06685">
            <w:r w:rsidRPr="002D2326">
              <w:t>1</w:t>
            </w:r>
          </w:p>
        </w:tc>
      </w:tr>
      <w:tr w:rsidR="00744F3A" w:rsidRPr="002D2326" w14:paraId="73EFD67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053CB0D"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69A18172" w14:textId="77777777" w:rsidR="00744F3A" w:rsidRPr="002D2326" w:rsidRDefault="00744F3A" w:rsidP="00A06685">
            <w:r w:rsidRPr="002D2326">
              <w:t>International labour organization (ILO)</w:t>
            </w:r>
          </w:p>
        </w:tc>
      </w:tr>
      <w:tr w:rsidR="00744F3A" w:rsidRPr="002D2326" w14:paraId="17925C3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30299B2"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25CF2A31" w14:textId="77777777" w:rsidR="00744F3A" w:rsidRPr="002D2326" w:rsidRDefault="00744F3A" w:rsidP="00A06685">
            <w:pPr>
              <w:rPr>
                <w:rStyle w:val="HeaderChar"/>
              </w:rPr>
            </w:pPr>
            <w:hyperlink r:id="rId83" w:tgtFrame="_blank" w:history="1">
              <w:r w:rsidRPr="002D2326">
                <w:rPr>
                  <w:rStyle w:val="HeaderChar"/>
                </w:rPr>
                <w:t>United Nations Sustainable Development Goals Metadata (PDF 383 KB)</w:t>
              </w:r>
            </w:hyperlink>
          </w:p>
        </w:tc>
      </w:tr>
      <w:tr w:rsidR="00744F3A" w:rsidRPr="002D2326" w14:paraId="2E3F8E57"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4E774B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1E75F4DD" w14:textId="77777777" w:rsidR="00744F3A" w:rsidRPr="002D2326" w:rsidRDefault="00744F3A" w:rsidP="00A06685"/>
        </w:tc>
      </w:tr>
      <w:tr w:rsidR="00744F3A" w:rsidRPr="002D2326" w14:paraId="4A78D8ED" w14:textId="77777777" w:rsidTr="00A06685">
        <w:tc>
          <w:tcPr>
            <w:tcW w:w="2689" w:type="dxa"/>
            <w:tcBorders>
              <w:top w:val="single" w:sz="4" w:space="0" w:color="auto"/>
              <w:left w:val="single" w:sz="4" w:space="0" w:color="auto"/>
              <w:bottom w:val="single" w:sz="4" w:space="0" w:color="auto"/>
              <w:right w:val="single" w:sz="4" w:space="0" w:color="auto"/>
            </w:tcBorders>
          </w:tcPr>
          <w:p w14:paraId="57446117" w14:textId="77777777" w:rsidR="00744F3A" w:rsidRPr="002D2326" w:rsidRDefault="00744F3A" w:rsidP="00A06685">
            <w:pPr>
              <w:ind w:right="283"/>
              <w:jc w:val="both"/>
            </w:pPr>
            <w:r w:rsidRPr="002D2326">
              <w:t xml:space="preserve">Source Organization </w:t>
            </w:r>
          </w:p>
          <w:p w14:paraId="754DA61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EEAA2EB" w14:textId="77777777" w:rsidR="00744F3A" w:rsidRPr="002D2326" w:rsidRDefault="00744F3A" w:rsidP="00A06685">
            <w:r w:rsidRPr="002D2326">
              <w:lastRenderedPageBreak/>
              <w:t>NISR</w:t>
            </w:r>
          </w:p>
        </w:tc>
      </w:tr>
      <w:tr w:rsidR="00744F3A" w:rsidRPr="002D2326" w14:paraId="0311922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926E7D9"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04992AF4" w14:textId="77777777" w:rsidR="00744F3A" w:rsidRPr="002D2326" w:rsidRDefault="00744F3A" w:rsidP="00A06685">
            <w:r w:rsidRPr="002D2326">
              <w:t xml:space="preserve">Labour Force Survey (LFS) </w:t>
            </w:r>
          </w:p>
        </w:tc>
      </w:tr>
      <w:tr w:rsidR="00744F3A" w:rsidRPr="002D2326" w14:paraId="7FF2C9E4" w14:textId="77777777" w:rsidTr="00A06685">
        <w:tc>
          <w:tcPr>
            <w:tcW w:w="2689" w:type="dxa"/>
            <w:tcBorders>
              <w:top w:val="single" w:sz="4" w:space="0" w:color="auto"/>
              <w:left w:val="single" w:sz="4" w:space="0" w:color="auto"/>
              <w:bottom w:val="single" w:sz="4" w:space="0" w:color="auto"/>
              <w:right w:val="single" w:sz="4" w:space="0" w:color="auto"/>
            </w:tcBorders>
          </w:tcPr>
          <w:p w14:paraId="5421C9BF" w14:textId="77777777" w:rsidR="00744F3A" w:rsidRPr="002D2326" w:rsidRDefault="00744F3A" w:rsidP="00A06685">
            <w:r w:rsidRPr="002D2326">
              <w:t>Periodicity</w:t>
            </w:r>
          </w:p>
          <w:p w14:paraId="2F4598D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C04D1D6" w14:textId="77777777" w:rsidR="00744F3A" w:rsidRPr="002D2326" w:rsidRDefault="00744F3A" w:rsidP="00A06685">
            <w:r w:rsidRPr="002D2326">
              <w:t>Bi-Annual</w:t>
            </w:r>
          </w:p>
        </w:tc>
      </w:tr>
      <w:tr w:rsidR="00744F3A" w:rsidRPr="002D2326" w14:paraId="694302CC" w14:textId="77777777" w:rsidTr="00A06685">
        <w:tc>
          <w:tcPr>
            <w:tcW w:w="2689" w:type="dxa"/>
            <w:tcBorders>
              <w:top w:val="single" w:sz="4" w:space="0" w:color="auto"/>
              <w:left w:val="single" w:sz="4" w:space="0" w:color="auto"/>
              <w:bottom w:val="single" w:sz="4" w:space="0" w:color="auto"/>
              <w:right w:val="single" w:sz="4" w:space="0" w:color="auto"/>
            </w:tcBorders>
          </w:tcPr>
          <w:p w14:paraId="20383727" w14:textId="77777777" w:rsidR="00744F3A" w:rsidRPr="002D2326" w:rsidRDefault="00744F3A" w:rsidP="00A06685">
            <w:pPr>
              <w:ind w:right="283"/>
              <w:jc w:val="both"/>
            </w:pPr>
            <w:r w:rsidRPr="002D2326">
              <w:t>Earliest available data</w:t>
            </w:r>
          </w:p>
          <w:p w14:paraId="27A8887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07873683" w14:textId="77777777" w:rsidR="00744F3A" w:rsidRPr="002D2326" w:rsidRDefault="00744F3A" w:rsidP="00A06685">
            <w:r w:rsidRPr="002D2326">
              <w:t>Feb  2018</w:t>
            </w:r>
          </w:p>
        </w:tc>
      </w:tr>
      <w:tr w:rsidR="00744F3A" w:rsidRPr="002D2326" w14:paraId="65485A18" w14:textId="77777777" w:rsidTr="00A06685">
        <w:tc>
          <w:tcPr>
            <w:tcW w:w="2689" w:type="dxa"/>
            <w:tcBorders>
              <w:top w:val="single" w:sz="4" w:space="0" w:color="auto"/>
              <w:left w:val="single" w:sz="4" w:space="0" w:color="auto"/>
              <w:bottom w:val="single" w:sz="4" w:space="0" w:color="auto"/>
              <w:right w:val="single" w:sz="4" w:space="0" w:color="auto"/>
            </w:tcBorders>
          </w:tcPr>
          <w:p w14:paraId="4ACF49B0" w14:textId="77777777" w:rsidR="00744F3A" w:rsidRPr="002D2326" w:rsidRDefault="00744F3A" w:rsidP="00A06685">
            <w:pPr>
              <w:ind w:right="283"/>
              <w:jc w:val="both"/>
            </w:pPr>
            <w:r w:rsidRPr="002D2326">
              <w:t>Link to data source/ The text to show instead of the URL</w:t>
            </w:r>
          </w:p>
          <w:p w14:paraId="0D4ACF44"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09FE0D84" w14:textId="77777777" w:rsidR="00744F3A" w:rsidRPr="002D2326" w:rsidRDefault="00744F3A" w:rsidP="00A06685">
            <w:hyperlink r:id="rId84" w:history="1">
              <w:r w:rsidRPr="002D2326">
                <w:rPr>
                  <w:rStyle w:val="Hyperlink"/>
                </w:rPr>
                <w:t>http://www.statistics.gov.rw/statistical-publications/subject/labor-force-and-economic-activity/reports</w:t>
              </w:r>
            </w:hyperlink>
          </w:p>
          <w:p w14:paraId="72594210" w14:textId="77777777" w:rsidR="00744F3A" w:rsidRPr="002D2326" w:rsidRDefault="00744F3A" w:rsidP="00A06685"/>
        </w:tc>
      </w:tr>
      <w:tr w:rsidR="00744F3A" w:rsidRPr="002D2326" w14:paraId="45E9D7E3" w14:textId="77777777" w:rsidTr="00A06685">
        <w:tc>
          <w:tcPr>
            <w:tcW w:w="2689" w:type="dxa"/>
            <w:tcBorders>
              <w:top w:val="single" w:sz="4" w:space="0" w:color="auto"/>
              <w:left w:val="single" w:sz="4" w:space="0" w:color="auto"/>
              <w:bottom w:val="single" w:sz="4" w:space="0" w:color="auto"/>
              <w:right w:val="single" w:sz="4" w:space="0" w:color="auto"/>
            </w:tcBorders>
          </w:tcPr>
          <w:p w14:paraId="23B53558" w14:textId="77777777" w:rsidR="00744F3A" w:rsidRPr="002D2326" w:rsidRDefault="00744F3A" w:rsidP="00A06685">
            <w:pPr>
              <w:ind w:right="283"/>
              <w:jc w:val="both"/>
            </w:pPr>
            <w:r w:rsidRPr="002D2326">
              <w:t>Release date</w:t>
            </w:r>
          </w:p>
          <w:p w14:paraId="79CC36A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A597BA9" w14:textId="77777777" w:rsidR="00744F3A" w:rsidRPr="002D2326" w:rsidRDefault="00744F3A" w:rsidP="00A06685"/>
        </w:tc>
      </w:tr>
      <w:tr w:rsidR="00744F3A" w:rsidRPr="002D2326" w14:paraId="10EC7449" w14:textId="77777777" w:rsidTr="00A06685">
        <w:tc>
          <w:tcPr>
            <w:tcW w:w="2689" w:type="dxa"/>
            <w:tcBorders>
              <w:top w:val="single" w:sz="4" w:space="0" w:color="auto"/>
              <w:left w:val="single" w:sz="4" w:space="0" w:color="auto"/>
              <w:bottom w:val="single" w:sz="4" w:space="0" w:color="auto"/>
              <w:right w:val="single" w:sz="4" w:space="0" w:color="auto"/>
            </w:tcBorders>
          </w:tcPr>
          <w:p w14:paraId="370C02F8" w14:textId="77777777" w:rsidR="00744F3A" w:rsidRPr="002D2326" w:rsidRDefault="00744F3A" w:rsidP="00A06685">
            <w:pPr>
              <w:ind w:right="283"/>
              <w:jc w:val="both"/>
            </w:pPr>
            <w:r w:rsidRPr="002D2326">
              <w:t>Next release date</w:t>
            </w:r>
          </w:p>
          <w:p w14:paraId="62DAC65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DF73D02" w14:textId="77777777" w:rsidR="00744F3A" w:rsidRPr="002D2326" w:rsidRDefault="00744F3A" w:rsidP="00A06685">
            <w:r w:rsidRPr="002D2326">
              <w:t>June 2018</w:t>
            </w:r>
          </w:p>
        </w:tc>
      </w:tr>
      <w:tr w:rsidR="00744F3A" w:rsidRPr="002D2326" w14:paraId="0B0D2617" w14:textId="77777777" w:rsidTr="00A06685">
        <w:tc>
          <w:tcPr>
            <w:tcW w:w="2689" w:type="dxa"/>
            <w:tcBorders>
              <w:top w:val="single" w:sz="4" w:space="0" w:color="auto"/>
              <w:left w:val="single" w:sz="4" w:space="0" w:color="auto"/>
              <w:bottom w:val="single" w:sz="4" w:space="0" w:color="auto"/>
              <w:right w:val="single" w:sz="4" w:space="0" w:color="auto"/>
            </w:tcBorders>
          </w:tcPr>
          <w:p w14:paraId="5A35C00D" w14:textId="77777777" w:rsidR="00744F3A" w:rsidRPr="002D2326" w:rsidRDefault="00744F3A" w:rsidP="00A06685">
            <w:pPr>
              <w:ind w:right="283"/>
              <w:jc w:val="both"/>
            </w:pPr>
            <w:r w:rsidRPr="002D2326">
              <w:t>Statistical classification</w:t>
            </w:r>
          </w:p>
          <w:p w14:paraId="5B15A10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7CEFEAD" w14:textId="77777777" w:rsidR="00744F3A" w:rsidRPr="002D2326" w:rsidRDefault="00744F3A" w:rsidP="00A06685"/>
        </w:tc>
      </w:tr>
      <w:tr w:rsidR="00744F3A" w:rsidRPr="002D2326" w14:paraId="1B13AC7A" w14:textId="77777777" w:rsidTr="00A06685">
        <w:tc>
          <w:tcPr>
            <w:tcW w:w="2689" w:type="dxa"/>
            <w:tcBorders>
              <w:top w:val="single" w:sz="4" w:space="0" w:color="auto"/>
              <w:left w:val="single" w:sz="4" w:space="0" w:color="auto"/>
              <w:bottom w:val="single" w:sz="4" w:space="0" w:color="auto"/>
              <w:right w:val="single" w:sz="4" w:space="0" w:color="auto"/>
            </w:tcBorders>
          </w:tcPr>
          <w:p w14:paraId="127B01C5" w14:textId="77777777" w:rsidR="00744F3A" w:rsidRPr="002D2326" w:rsidRDefault="00744F3A" w:rsidP="00A06685">
            <w:pPr>
              <w:ind w:right="283"/>
              <w:jc w:val="both"/>
            </w:pPr>
            <w:r w:rsidRPr="002D2326">
              <w:t>Contact details</w:t>
            </w:r>
          </w:p>
          <w:p w14:paraId="13FFAC0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2762FC6" w14:textId="77777777" w:rsidR="00744F3A" w:rsidRPr="002D2326" w:rsidRDefault="00744F3A" w:rsidP="00A06685">
            <w:hyperlink r:id="rId85" w:history="1">
              <w:r w:rsidRPr="002D2326">
                <w:rPr>
                  <w:rStyle w:val="Hyperlink"/>
                  <w:sz w:val="21"/>
                  <w:szCs w:val="21"/>
                  <w:shd w:val="clear" w:color="auto" w:fill="FFFFFF"/>
                </w:rPr>
                <w:t>info@statistics.gov.rw</w:t>
              </w:r>
            </w:hyperlink>
          </w:p>
        </w:tc>
      </w:tr>
      <w:tr w:rsidR="00744F3A" w:rsidRPr="002D2326" w14:paraId="36AE84C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CCC8D39"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2E52B9CC" w14:textId="77777777" w:rsidR="00744F3A" w:rsidRPr="002D2326" w:rsidRDefault="00744F3A" w:rsidP="00A06685"/>
        </w:tc>
      </w:tr>
    </w:tbl>
    <w:p w14:paraId="60288C93" w14:textId="77777777" w:rsidR="00744F3A" w:rsidRPr="002D2326" w:rsidRDefault="00744F3A" w:rsidP="00744F3A"/>
    <w:p w14:paraId="0EA5CBC8" w14:textId="77777777" w:rsidR="00744F3A" w:rsidRPr="002D2326" w:rsidRDefault="00744F3A" w:rsidP="00744F3A">
      <w:pPr>
        <w:pStyle w:val="Heading2"/>
        <w:numPr>
          <w:ilvl w:val="0"/>
          <w:numId w:val="0"/>
        </w:numPr>
        <w:ind w:left="576"/>
        <w:rPr>
          <w:rFonts w:ascii="Arial" w:hAnsi="Arial" w:cs="Arial"/>
        </w:rPr>
      </w:pPr>
      <w:bookmarkStart w:id="80" w:name="_Toc517414127"/>
      <w:bookmarkStart w:id="81" w:name="_Toc533147131"/>
      <w:bookmarkStart w:id="82" w:name="_Toc517414085"/>
      <w:r w:rsidRPr="002D2326">
        <w:rPr>
          <w:rFonts w:ascii="Arial" w:hAnsi="Arial" w:cs="Arial"/>
        </w:rPr>
        <w:t>8.6.1 Proportion of youth (aged 15-24 years) not in education, employment or training</w:t>
      </w:r>
      <w:bookmarkEnd w:id="80"/>
      <w:bookmarkEnd w:id="81"/>
    </w:p>
    <w:tbl>
      <w:tblPr>
        <w:tblStyle w:val="TableGrid"/>
        <w:tblW w:w="9634" w:type="dxa"/>
        <w:tblLook w:val="04A0" w:firstRow="1" w:lastRow="0" w:firstColumn="1" w:lastColumn="0" w:noHBand="0" w:noVBand="1"/>
      </w:tblPr>
      <w:tblGrid>
        <w:gridCol w:w="2689"/>
        <w:gridCol w:w="6945"/>
      </w:tblGrid>
      <w:tr w:rsidR="00744F3A" w:rsidRPr="002D2326" w14:paraId="7D312525"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09876C1C"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B4B2758" w14:textId="77777777" w:rsidR="00744F3A" w:rsidRPr="002D2326" w:rsidRDefault="00744F3A" w:rsidP="00A06685"/>
        </w:tc>
      </w:tr>
      <w:tr w:rsidR="00744F3A" w:rsidRPr="002D2326" w14:paraId="42B76123" w14:textId="77777777" w:rsidTr="00A06685">
        <w:tc>
          <w:tcPr>
            <w:tcW w:w="2689" w:type="dxa"/>
            <w:tcBorders>
              <w:top w:val="single" w:sz="4" w:space="0" w:color="auto"/>
              <w:left w:val="single" w:sz="4" w:space="0" w:color="auto"/>
              <w:bottom w:val="single" w:sz="4" w:space="0" w:color="auto"/>
              <w:right w:val="single" w:sz="4" w:space="0" w:color="auto"/>
            </w:tcBorders>
          </w:tcPr>
          <w:p w14:paraId="616AF5E6"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5F686353" w14:textId="77777777" w:rsidR="00744F3A" w:rsidRPr="002D2326" w:rsidRDefault="00744F3A" w:rsidP="00A06685">
            <w:pPr>
              <w:jc w:val="both"/>
            </w:pPr>
            <w:r w:rsidRPr="002D2326">
              <w:t>Youth not in employment and not currently in education or training, by completed education level, sex and area</w:t>
            </w:r>
          </w:p>
        </w:tc>
      </w:tr>
      <w:tr w:rsidR="00744F3A" w:rsidRPr="002D2326" w14:paraId="0242C351" w14:textId="77777777" w:rsidTr="00A06685">
        <w:tc>
          <w:tcPr>
            <w:tcW w:w="2689" w:type="dxa"/>
            <w:tcBorders>
              <w:top w:val="single" w:sz="4" w:space="0" w:color="auto"/>
              <w:left w:val="single" w:sz="4" w:space="0" w:color="auto"/>
              <w:bottom w:val="single" w:sz="4" w:space="0" w:color="auto"/>
              <w:right w:val="single" w:sz="4" w:space="0" w:color="auto"/>
            </w:tcBorders>
          </w:tcPr>
          <w:p w14:paraId="10164A78" w14:textId="77777777" w:rsidR="00744F3A" w:rsidRPr="002D2326" w:rsidRDefault="00744F3A" w:rsidP="00A06685">
            <w:pPr>
              <w:ind w:right="283"/>
              <w:jc w:val="both"/>
            </w:pPr>
            <w:r w:rsidRPr="002D2326">
              <w:t>Definition</w:t>
            </w:r>
          </w:p>
          <w:p w14:paraId="42338D6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EC4578C" w14:textId="77777777" w:rsidR="00744F3A" w:rsidRPr="002D2326" w:rsidRDefault="00744F3A" w:rsidP="00A06685">
            <w:pPr>
              <w:jc w:val="both"/>
            </w:pPr>
            <w:r w:rsidRPr="002D2326">
              <w:t>This indicator conveys the proportion of youth (aged 15-24 years) not in education, employment or training (also known as "the youth NEET rate")</w:t>
            </w:r>
          </w:p>
          <w:p w14:paraId="5D5F795D" w14:textId="77777777" w:rsidR="00744F3A" w:rsidRPr="002D2326" w:rsidRDefault="00744F3A" w:rsidP="00A06685">
            <w:pPr>
              <w:jc w:val="both"/>
            </w:pPr>
          </w:p>
          <w:p w14:paraId="32BFC704" w14:textId="77777777" w:rsidR="00744F3A" w:rsidRPr="002D2326" w:rsidRDefault="00744F3A" w:rsidP="00A06685">
            <w:pPr>
              <w:jc w:val="both"/>
            </w:pPr>
            <w:r w:rsidRPr="002D2326">
              <w:t xml:space="preserve">The share of youth not in employment, education or training (youth NEET rate) provides a measure of youth who are outside the educational system, not in training and not in employment, and thus serves as a broader measure of potential youth labour market entrants than youth unemployment. It includes discouraged worker youth as well as those who are outside the labour force due to disability and engagement in household chores, among other reasons. NEET is also a better measure of the current universe of potential youth labour market entrants as compared with the youth inactivity </w:t>
            </w:r>
            <w:r w:rsidRPr="002D2326">
              <w:lastRenderedPageBreak/>
              <w:t>rate, as the latter includes those youth who are outside the labour force and are in education, and thus are furthering their skills and qualifications</w:t>
            </w:r>
          </w:p>
        </w:tc>
      </w:tr>
      <w:tr w:rsidR="00744F3A" w:rsidRPr="002D2326" w14:paraId="09CCACF4" w14:textId="77777777" w:rsidTr="00A06685">
        <w:tc>
          <w:tcPr>
            <w:tcW w:w="2689" w:type="dxa"/>
            <w:tcBorders>
              <w:top w:val="single" w:sz="4" w:space="0" w:color="auto"/>
              <w:left w:val="single" w:sz="4" w:space="0" w:color="auto"/>
              <w:bottom w:val="single" w:sz="4" w:space="0" w:color="auto"/>
              <w:right w:val="single" w:sz="4" w:space="0" w:color="auto"/>
            </w:tcBorders>
          </w:tcPr>
          <w:p w14:paraId="564BAC41" w14:textId="77777777" w:rsidR="00744F3A" w:rsidRPr="002D2326" w:rsidRDefault="00744F3A" w:rsidP="00A06685">
            <w:pPr>
              <w:ind w:right="283"/>
              <w:jc w:val="both"/>
            </w:pPr>
            <w:r w:rsidRPr="002D2326">
              <w:lastRenderedPageBreak/>
              <w:t>Geographic coverage</w:t>
            </w:r>
          </w:p>
          <w:p w14:paraId="301C0B7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EEF9FA7" w14:textId="77777777" w:rsidR="00744F3A" w:rsidRPr="002D2326" w:rsidRDefault="00744F3A" w:rsidP="00A06685">
            <w:r w:rsidRPr="002D2326">
              <w:t>National</w:t>
            </w:r>
          </w:p>
        </w:tc>
      </w:tr>
      <w:tr w:rsidR="00744F3A" w:rsidRPr="002D2326" w14:paraId="7E997A4E" w14:textId="77777777" w:rsidTr="00A06685">
        <w:tc>
          <w:tcPr>
            <w:tcW w:w="2689" w:type="dxa"/>
            <w:tcBorders>
              <w:top w:val="single" w:sz="4" w:space="0" w:color="auto"/>
              <w:left w:val="single" w:sz="4" w:space="0" w:color="auto"/>
              <w:bottom w:val="single" w:sz="4" w:space="0" w:color="auto"/>
              <w:right w:val="single" w:sz="4" w:space="0" w:color="auto"/>
            </w:tcBorders>
          </w:tcPr>
          <w:p w14:paraId="0C13B39B" w14:textId="77777777" w:rsidR="00744F3A" w:rsidRPr="002D2326" w:rsidRDefault="00744F3A" w:rsidP="00A06685">
            <w:pPr>
              <w:ind w:right="283"/>
              <w:jc w:val="both"/>
            </w:pPr>
          </w:p>
          <w:p w14:paraId="6ADE062A" w14:textId="77777777" w:rsidR="00744F3A" w:rsidRPr="002D2326" w:rsidRDefault="00744F3A" w:rsidP="00A06685">
            <w:pPr>
              <w:ind w:right="283"/>
              <w:jc w:val="both"/>
            </w:pPr>
            <w:r w:rsidRPr="002D2326">
              <w:t>Unit of Measurement</w:t>
            </w:r>
          </w:p>
          <w:p w14:paraId="629F76B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A991A7A" w14:textId="77777777" w:rsidR="00744F3A" w:rsidRPr="002D2326" w:rsidRDefault="00744F3A" w:rsidP="00A06685">
            <w:r w:rsidRPr="002D2326">
              <w:t>Percent (%)</w:t>
            </w:r>
          </w:p>
        </w:tc>
      </w:tr>
      <w:tr w:rsidR="00744F3A" w:rsidRPr="002D2326" w14:paraId="3776EEC2" w14:textId="77777777" w:rsidTr="00A06685">
        <w:tc>
          <w:tcPr>
            <w:tcW w:w="2689" w:type="dxa"/>
            <w:tcBorders>
              <w:top w:val="single" w:sz="4" w:space="0" w:color="auto"/>
              <w:left w:val="single" w:sz="4" w:space="0" w:color="auto"/>
              <w:bottom w:val="single" w:sz="4" w:space="0" w:color="auto"/>
              <w:right w:val="single" w:sz="4" w:space="0" w:color="auto"/>
            </w:tcBorders>
          </w:tcPr>
          <w:p w14:paraId="60F6072F" w14:textId="77777777" w:rsidR="00744F3A" w:rsidRPr="002D2326" w:rsidRDefault="00744F3A" w:rsidP="00A06685">
            <w:pPr>
              <w:ind w:right="283"/>
              <w:jc w:val="both"/>
            </w:pPr>
            <w:r w:rsidRPr="002D2326">
              <w:t>Computation method</w:t>
            </w:r>
          </w:p>
          <w:p w14:paraId="597E71D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2E2F251" w14:textId="77777777" w:rsidR="00744F3A" w:rsidRPr="002D2326" w:rsidRDefault="00744F3A" w:rsidP="00A06685">
            <w:r w:rsidRPr="002D2326">
              <w:t>Youth NEET rate</w:t>
            </w:r>
            <m:oMath>
              <m:r>
                <w:rPr>
                  <w:rFonts w:ascii="Cambria Math" w:hAnsi="Cambria Math"/>
                </w:rPr>
                <m:t>=</m:t>
              </m:r>
              <m:f>
                <m:fPr>
                  <m:ctrlPr>
                    <w:rPr>
                      <w:rFonts w:ascii="Cambria Math" w:hAnsi="Cambria Math"/>
                      <w:i/>
                    </w:rPr>
                  </m:ctrlPr>
                </m:fPr>
                <m:num>
                  <m:eqArr>
                    <m:eqArrPr>
                      <m:ctrlPr>
                        <w:rPr>
                          <w:rFonts w:ascii="Cambria Math" w:hAnsi="Cambria Math"/>
                          <w:i/>
                        </w:rPr>
                      </m:ctrlPr>
                    </m:eqArrPr>
                    <m:e>
                      <m:r>
                        <w:rPr>
                          <w:rFonts w:ascii="Cambria Math" w:hAnsi="Cambria Math"/>
                        </w:rPr>
                        <m:t>Youth-(Youth in employment+Youth not in</m:t>
                      </m:r>
                    </m:e>
                    <m:e>
                      <m:r>
                        <w:rPr>
                          <w:rFonts w:ascii="Cambria Math" w:hAnsi="Cambria Math"/>
                        </w:rPr>
                        <m:t xml:space="preserve"> employment but in education or training  </m:t>
                      </m:r>
                    </m:e>
                  </m:eqArr>
                </m:num>
                <m:den>
                  <m:r>
                    <w:rPr>
                      <w:rFonts w:ascii="Cambria Math" w:hAnsi="Cambria Math"/>
                    </w:rPr>
                    <m:t>Youth</m:t>
                  </m:r>
                </m:den>
              </m:f>
              <m:r>
                <w:rPr>
                  <w:rFonts w:ascii="Cambria Math" w:hAnsi="Cambria Math"/>
                </w:rPr>
                <m:t>×100</m:t>
              </m:r>
            </m:oMath>
          </w:p>
        </w:tc>
      </w:tr>
      <w:tr w:rsidR="00744F3A" w:rsidRPr="002D2326" w14:paraId="40C79A1D" w14:textId="77777777" w:rsidTr="00A06685">
        <w:tc>
          <w:tcPr>
            <w:tcW w:w="2689" w:type="dxa"/>
            <w:tcBorders>
              <w:top w:val="single" w:sz="4" w:space="0" w:color="auto"/>
              <w:left w:val="single" w:sz="4" w:space="0" w:color="auto"/>
              <w:bottom w:val="single" w:sz="4" w:space="0" w:color="auto"/>
              <w:right w:val="single" w:sz="4" w:space="0" w:color="auto"/>
            </w:tcBorders>
          </w:tcPr>
          <w:p w14:paraId="68B26071" w14:textId="77777777" w:rsidR="00744F3A" w:rsidRPr="002D2326" w:rsidRDefault="00744F3A" w:rsidP="00A06685">
            <w:pPr>
              <w:ind w:right="283"/>
              <w:jc w:val="both"/>
            </w:pPr>
            <w:r w:rsidRPr="002D2326">
              <w:t>Disaggregation</w:t>
            </w:r>
          </w:p>
          <w:p w14:paraId="1E2AB25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7083434" w14:textId="77777777" w:rsidR="00744F3A" w:rsidRPr="002D2326" w:rsidRDefault="00744F3A" w:rsidP="00A06685">
            <w:pPr>
              <w:pStyle w:val="PlainText"/>
              <w:ind w:left="360"/>
              <w:rPr>
                <w:rFonts w:ascii="Arial" w:hAnsi="Arial"/>
              </w:rPr>
            </w:pPr>
          </w:p>
        </w:tc>
      </w:tr>
      <w:tr w:rsidR="00744F3A" w:rsidRPr="002D2326" w14:paraId="49E159F9" w14:textId="77777777" w:rsidTr="00A06685">
        <w:tc>
          <w:tcPr>
            <w:tcW w:w="2689" w:type="dxa"/>
            <w:tcBorders>
              <w:top w:val="single" w:sz="4" w:space="0" w:color="auto"/>
              <w:left w:val="single" w:sz="4" w:space="0" w:color="auto"/>
              <w:bottom w:val="single" w:sz="4" w:space="0" w:color="auto"/>
              <w:right w:val="single" w:sz="4" w:space="0" w:color="auto"/>
            </w:tcBorders>
          </w:tcPr>
          <w:p w14:paraId="4470219A" w14:textId="77777777" w:rsidR="00744F3A" w:rsidRPr="002D2326" w:rsidRDefault="00744F3A" w:rsidP="00A06685">
            <w:pPr>
              <w:ind w:right="283"/>
            </w:pPr>
            <w:r w:rsidRPr="002D2326">
              <w:t>Comments and limitations/ Other Information</w:t>
            </w:r>
          </w:p>
          <w:p w14:paraId="1CC5ED5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02EAE4B" w14:textId="77777777" w:rsidR="00744F3A" w:rsidRPr="002D2326" w:rsidRDefault="00744F3A" w:rsidP="00A06685">
            <w:r w:rsidRPr="002D2326">
              <w:t>In Rwanda</w:t>
            </w:r>
            <w:r>
              <w:t>,</w:t>
            </w:r>
            <w:r w:rsidRPr="002D2326">
              <w:t xml:space="preserve"> youth is defined as all persons between the ages is 16-24 years</w:t>
            </w:r>
          </w:p>
        </w:tc>
      </w:tr>
      <w:tr w:rsidR="00744F3A" w:rsidRPr="002D2326" w14:paraId="027B39C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545807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65F5637" w14:textId="77777777" w:rsidR="00744F3A" w:rsidRPr="002D2326" w:rsidRDefault="00744F3A" w:rsidP="00A06685"/>
        </w:tc>
      </w:tr>
      <w:tr w:rsidR="00744F3A" w:rsidRPr="002D2326" w14:paraId="6E44B16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C651B54"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5DD645A6" w14:textId="77777777" w:rsidR="00744F3A" w:rsidRPr="002D2326" w:rsidRDefault="00744F3A" w:rsidP="00A06685">
            <w:r w:rsidRPr="002D2326">
              <w:t>Proportion of youth (aged 15-24 years) not in education, employment or training</w:t>
            </w:r>
          </w:p>
          <w:p w14:paraId="003AE3E0" w14:textId="77777777" w:rsidR="00744F3A" w:rsidRPr="002D2326" w:rsidRDefault="00744F3A" w:rsidP="00A06685"/>
        </w:tc>
      </w:tr>
      <w:tr w:rsidR="00744F3A" w:rsidRPr="002D2326" w14:paraId="74B071B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C57DDD8"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31E68CB3" w14:textId="77777777" w:rsidR="00744F3A" w:rsidRPr="002D2326" w:rsidRDefault="00744F3A" w:rsidP="00A06685">
            <w:r w:rsidRPr="002D2326">
              <w:t>8.6.1</w:t>
            </w:r>
          </w:p>
        </w:tc>
      </w:tr>
      <w:tr w:rsidR="00744F3A" w:rsidRPr="002D2326" w14:paraId="3467D2D0" w14:textId="77777777" w:rsidTr="00A06685">
        <w:tc>
          <w:tcPr>
            <w:tcW w:w="2689" w:type="dxa"/>
            <w:tcBorders>
              <w:top w:val="single" w:sz="4" w:space="0" w:color="auto"/>
              <w:left w:val="single" w:sz="4" w:space="0" w:color="auto"/>
              <w:bottom w:val="single" w:sz="4" w:space="0" w:color="auto"/>
              <w:right w:val="single" w:sz="4" w:space="0" w:color="auto"/>
            </w:tcBorders>
          </w:tcPr>
          <w:p w14:paraId="30074649" w14:textId="77777777" w:rsidR="00744F3A" w:rsidRPr="002D2326" w:rsidRDefault="00744F3A" w:rsidP="00A06685">
            <w:pPr>
              <w:ind w:right="283"/>
              <w:jc w:val="both"/>
            </w:pPr>
            <w:r w:rsidRPr="002D2326">
              <w:t>Target Name</w:t>
            </w:r>
          </w:p>
          <w:p w14:paraId="2220190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46D6927" w14:textId="77777777" w:rsidR="00744F3A" w:rsidRPr="002D2326" w:rsidRDefault="00744F3A" w:rsidP="00A06685">
            <w:r w:rsidRPr="002D2326">
              <w:t>By 2020, substantially reduce the proportion of youth not in employment, education or training</w:t>
            </w:r>
          </w:p>
        </w:tc>
      </w:tr>
      <w:tr w:rsidR="00744F3A" w:rsidRPr="002D2326" w14:paraId="1222734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E0F40A5"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7A2FAD90" w14:textId="77777777" w:rsidR="00744F3A" w:rsidRPr="002D2326" w:rsidRDefault="00744F3A" w:rsidP="00A06685">
            <w:r w:rsidRPr="002D2326">
              <w:t>8.6</w:t>
            </w:r>
          </w:p>
        </w:tc>
      </w:tr>
      <w:tr w:rsidR="00744F3A" w:rsidRPr="002D2326" w14:paraId="08289EC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EAD88AB"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7260D718" w14:textId="77777777" w:rsidR="00744F3A" w:rsidRPr="002D2326" w:rsidRDefault="00744F3A" w:rsidP="00A06685"/>
        </w:tc>
      </w:tr>
      <w:tr w:rsidR="00744F3A" w:rsidRPr="002D2326" w14:paraId="73432FE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9609AF4"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2A2547E0" w14:textId="77777777" w:rsidR="00744F3A" w:rsidRPr="002D2326" w:rsidRDefault="00744F3A" w:rsidP="00A06685">
            <w:r w:rsidRPr="002D2326">
              <w:t>1</w:t>
            </w:r>
          </w:p>
        </w:tc>
      </w:tr>
      <w:tr w:rsidR="00744F3A" w:rsidRPr="002D2326" w14:paraId="4728B17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3923883"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B8EFA64" w14:textId="77777777" w:rsidR="00744F3A" w:rsidRPr="002D2326" w:rsidRDefault="00744F3A" w:rsidP="00A06685">
            <w:r w:rsidRPr="002D2326">
              <w:t>International Labour Organization (ILO)</w:t>
            </w:r>
          </w:p>
        </w:tc>
      </w:tr>
      <w:tr w:rsidR="00744F3A" w:rsidRPr="002D2326" w14:paraId="35C1F5A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F2CBB41"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7218A013" w14:textId="77777777" w:rsidR="00744F3A" w:rsidRPr="002D2326" w:rsidRDefault="00744F3A" w:rsidP="00A06685">
            <w:pPr>
              <w:rPr>
                <w:rStyle w:val="HeaderChar"/>
              </w:rPr>
            </w:pPr>
            <w:hyperlink r:id="rId86" w:history="1">
              <w:r w:rsidRPr="002D2326">
                <w:rPr>
                  <w:rStyle w:val="Hyperlink"/>
                </w:rPr>
                <w:t>https://unstats.un.org/sdgs/metadata/files/Metadata-08-06-01.pdf</w:t>
              </w:r>
            </w:hyperlink>
            <w:r w:rsidRPr="002D2326">
              <w:rPr>
                <w:rStyle w:val="HeaderChar"/>
              </w:rPr>
              <w:t xml:space="preserve"> </w:t>
            </w:r>
          </w:p>
        </w:tc>
      </w:tr>
      <w:tr w:rsidR="00744F3A" w:rsidRPr="002D2326" w14:paraId="596531B1"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CFA188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18AEAF9" w14:textId="77777777" w:rsidR="00744F3A" w:rsidRPr="002D2326" w:rsidRDefault="00744F3A" w:rsidP="00A06685"/>
        </w:tc>
      </w:tr>
      <w:tr w:rsidR="00744F3A" w:rsidRPr="002D2326" w14:paraId="7D7C9F4F" w14:textId="77777777" w:rsidTr="00A06685">
        <w:tc>
          <w:tcPr>
            <w:tcW w:w="2689" w:type="dxa"/>
            <w:tcBorders>
              <w:top w:val="single" w:sz="4" w:space="0" w:color="auto"/>
              <w:left w:val="single" w:sz="4" w:space="0" w:color="auto"/>
              <w:bottom w:val="single" w:sz="4" w:space="0" w:color="auto"/>
              <w:right w:val="single" w:sz="4" w:space="0" w:color="auto"/>
            </w:tcBorders>
          </w:tcPr>
          <w:p w14:paraId="1A3027F9" w14:textId="77777777" w:rsidR="00744F3A" w:rsidRPr="002D2326" w:rsidRDefault="00744F3A" w:rsidP="00A06685">
            <w:pPr>
              <w:ind w:right="283"/>
              <w:jc w:val="both"/>
            </w:pPr>
            <w:r w:rsidRPr="002D2326">
              <w:t xml:space="preserve">Source Organization </w:t>
            </w:r>
          </w:p>
          <w:p w14:paraId="447A38A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FDD07B0" w14:textId="77777777" w:rsidR="00744F3A" w:rsidRPr="002D2326" w:rsidRDefault="00744F3A" w:rsidP="00A06685">
            <w:r w:rsidRPr="002D2326">
              <w:t>NISR</w:t>
            </w:r>
          </w:p>
        </w:tc>
      </w:tr>
      <w:tr w:rsidR="00744F3A" w:rsidRPr="002D2326" w14:paraId="5656A5D8" w14:textId="77777777" w:rsidTr="00A06685">
        <w:tc>
          <w:tcPr>
            <w:tcW w:w="2689" w:type="dxa"/>
            <w:tcBorders>
              <w:top w:val="single" w:sz="4" w:space="0" w:color="auto"/>
              <w:left w:val="single" w:sz="4" w:space="0" w:color="auto"/>
              <w:bottom w:val="single" w:sz="4" w:space="0" w:color="auto"/>
              <w:right w:val="single" w:sz="4" w:space="0" w:color="auto"/>
            </w:tcBorders>
          </w:tcPr>
          <w:p w14:paraId="30F898A1"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C0426F0" w14:textId="77777777" w:rsidR="00744F3A" w:rsidRPr="002D2326" w:rsidRDefault="00744F3A" w:rsidP="00A06685">
            <w:r w:rsidRPr="002D2326">
              <w:t xml:space="preserve">Labour Force Survey (LFS) </w:t>
            </w:r>
          </w:p>
        </w:tc>
      </w:tr>
      <w:tr w:rsidR="00744F3A" w:rsidRPr="002D2326" w14:paraId="5E9482FD" w14:textId="77777777" w:rsidTr="00A06685">
        <w:tc>
          <w:tcPr>
            <w:tcW w:w="2689" w:type="dxa"/>
            <w:tcBorders>
              <w:top w:val="single" w:sz="4" w:space="0" w:color="auto"/>
              <w:left w:val="single" w:sz="4" w:space="0" w:color="auto"/>
              <w:bottom w:val="single" w:sz="4" w:space="0" w:color="auto"/>
              <w:right w:val="single" w:sz="4" w:space="0" w:color="auto"/>
            </w:tcBorders>
          </w:tcPr>
          <w:p w14:paraId="55253572" w14:textId="77777777" w:rsidR="00744F3A" w:rsidRPr="002D2326" w:rsidRDefault="00744F3A" w:rsidP="00A06685">
            <w:r w:rsidRPr="002D2326">
              <w:t>Periodicity</w:t>
            </w:r>
          </w:p>
          <w:p w14:paraId="0F80386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5015130" w14:textId="77777777" w:rsidR="00744F3A" w:rsidRPr="002D2326" w:rsidRDefault="00744F3A" w:rsidP="00A06685">
            <w:r w:rsidRPr="002D2326">
              <w:lastRenderedPageBreak/>
              <w:t>Bi-Annual</w:t>
            </w:r>
          </w:p>
        </w:tc>
      </w:tr>
      <w:tr w:rsidR="00744F3A" w:rsidRPr="002D2326" w14:paraId="1C27766F" w14:textId="77777777" w:rsidTr="00A06685">
        <w:tc>
          <w:tcPr>
            <w:tcW w:w="2689" w:type="dxa"/>
            <w:tcBorders>
              <w:top w:val="single" w:sz="4" w:space="0" w:color="auto"/>
              <w:left w:val="single" w:sz="4" w:space="0" w:color="auto"/>
              <w:bottom w:val="single" w:sz="4" w:space="0" w:color="auto"/>
              <w:right w:val="single" w:sz="4" w:space="0" w:color="auto"/>
            </w:tcBorders>
          </w:tcPr>
          <w:p w14:paraId="02721AFA" w14:textId="77777777" w:rsidR="00744F3A" w:rsidRPr="002D2326" w:rsidRDefault="00744F3A" w:rsidP="00A06685">
            <w:pPr>
              <w:ind w:right="283"/>
              <w:jc w:val="both"/>
            </w:pPr>
            <w:r w:rsidRPr="002D2326">
              <w:t>Earliest available data</w:t>
            </w:r>
          </w:p>
          <w:p w14:paraId="6E818DF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B30D9FB" w14:textId="77777777" w:rsidR="00744F3A" w:rsidRPr="002D2326" w:rsidRDefault="00744F3A" w:rsidP="00A06685">
            <w:r w:rsidRPr="002D2326">
              <w:t>August 2017</w:t>
            </w:r>
          </w:p>
        </w:tc>
      </w:tr>
      <w:tr w:rsidR="00744F3A" w:rsidRPr="002D2326" w14:paraId="145E82FA" w14:textId="77777777" w:rsidTr="00A06685">
        <w:tc>
          <w:tcPr>
            <w:tcW w:w="2689" w:type="dxa"/>
            <w:tcBorders>
              <w:top w:val="single" w:sz="4" w:space="0" w:color="auto"/>
              <w:left w:val="single" w:sz="4" w:space="0" w:color="auto"/>
              <w:bottom w:val="single" w:sz="4" w:space="0" w:color="auto"/>
              <w:right w:val="single" w:sz="4" w:space="0" w:color="auto"/>
            </w:tcBorders>
          </w:tcPr>
          <w:p w14:paraId="30F74ABB" w14:textId="77777777" w:rsidR="00744F3A" w:rsidRPr="002D2326" w:rsidRDefault="00744F3A" w:rsidP="00A06685">
            <w:pPr>
              <w:ind w:right="283"/>
              <w:jc w:val="both"/>
            </w:pPr>
            <w:r w:rsidRPr="002D2326">
              <w:t>Link to data source/ The text to show instead of the URL</w:t>
            </w:r>
          </w:p>
          <w:p w14:paraId="19FAA993"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40482460" w14:textId="77777777" w:rsidR="00744F3A" w:rsidRPr="002D2326" w:rsidRDefault="00744F3A" w:rsidP="00A06685">
            <w:hyperlink r:id="rId87" w:history="1">
              <w:r w:rsidRPr="002D2326">
                <w:rPr>
                  <w:rStyle w:val="Hyperlink"/>
                </w:rPr>
                <w:t>http://www.statistics.gov.rw/statistical-publications/subject/labor-force-and-economic-activity/reports</w:t>
              </w:r>
            </w:hyperlink>
          </w:p>
          <w:p w14:paraId="2AA844A7" w14:textId="77777777" w:rsidR="00744F3A" w:rsidRPr="002D2326" w:rsidRDefault="00744F3A" w:rsidP="00A06685"/>
        </w:tc>
      </w:tr>
      <w:tr w:rsidR="00744F3A" w:rsidRPr="002D2326" w14:paraId="4186FE7C" w14:textId="77777777" w:rsidTr="00A06685">
        <w:tc>
          <w:tcPr>
            <w:tcW w:w="2689" w:type="dxa"/>
            <w:tcBorders>
              <w:top w:val="single" w:sz="4" w:space="0" w:color="auto"/>
              <w:left w:val="single" w:sz="4" w:space="0" w:color="auto"/>
              <w:bottom w:val="single" w:sz="4" w:space="0" w:color="auto"/>
              <w:right w:val="single" w:sz="4" w:space="0" w:color="auto"/>
            </w:tcBorders>
          </w:tcPr>
          <w:p w14:paraId="08D36F2A" w14:textId="77777777" w:rsidR="00744F3A" w:rsidRPr="002D2326" w:rsidRDefault="00744F3A" w:rsidP="00A06685">
            <w:pPr>
              <w:ind w:right="283"/>
              <w:jc w:val="both"/>
            </w:pPr>
            <w:r w:rsidRPr="002D2326">
              <w:t>Release date</w:t>
            </w:r>
          </w:p>
          <w:p w14:paraId="325C568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B7062B2" w14:textId="77777777" w:rsidR="00744F3A" w:rsidRPr="002D2326" w:rsidRDefault="00744F3A" w:rsidP="00A06685"/>
        </w:tc>
      </w:tr>
      <w:tr w:rsidR="00744F3A" w:rsidRPr="002D2326" w14:paraId="251EAD5D" w14:textId="77777777" w:rsidTr="00A06685">
        <w:tc>
          <w:tcPr>
            <w:tcW w:w="2689" w:type="dxa"/>
            <w:tcBorders>
              <w:top w:val="single" w:sz="4" w:space="0" w:color="auto"/>
              <w:left w:val="single" w:sz="4" w:space="0" w:color="auto"/>
              <w:bottom w:val="single" w:sz="4" w:space="0" w:color="auto"/>
              <w:right w:val="single" w:sz="4" w:space="0" w:color="auto"/>
            </w:tcBorders>
          </w:tcPr>
          <w:p w14:paraId="72DDC13F" w14:textId="77777777" w:rsidR="00744F3A" w:rsidRPr="002D2326" w:rsidRDefault="00744F3A" w:rsidP="00A06685">
            <w:pPr>
              <w:ind w:right="283"/>
              <w:jc w:val="both"/>
            </w:pPr>
            <w:r w:rsidRPr="002D2326">
              <w:t>Next release date</w:t>
            </w:r>
          </w:p>
          <w:p w14:paraId="404B84C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C326A24" w14:textId="77777777" w:rsidR="00744F3A" w:rsidRPr="002D2326" w:rsidRDefault="00744F3A" w:rsidP="00A06685">
            <w:r w:rsidRPr="002D2326">
              <w:t>February 2018</w:t>
            </w:r>
          </w:p>
        </w:tc>
      </w:tr>
      <w:tr w:rsidR="00744F3A" w:rsidRPr="002D2326" w14:paraId="26F2C83F" w14:textId="77777777" w:rsidTr="00A06685">
        <w:tc>
          <w:tcPr>
            <w:tcW w:w="2689" w:type="dxa"/>
            <w:tcBorders>
              <w:top w:val="single" w:sz="4" w:space="0" w:color="auto"/>
              <w:left w:val="single" w:sz="4" w:space="0" w:color="auto"/>
              <w:bottom w:val="single" w:sz="4" w:space="0" w:color="auto"/>
              <w:right w:val="single" w:sz="4" w:space="0" w:color="auto"/>
            </w:tcBorders>
          </w:tcPr>
          <w:p w14:paraId="24ED8ACD" w14:textId="77777777" w:rsidR="00744F3A" w:rsidRPr="002D2326" w:rsidRDefault="00744F3A" w:rsidP="00A06685">
            <w:pPr>
              <w:ind w:right="283"/>
              <w:jc w:val="both"/>
            </w:pPr>
            <w:r w:rsidRPr="002D2326">
              <w:t>Statistical classification</w:t>
            </w:r>
          </w:p>
          <w:p w14:paraId="47F28EE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F61D345" w14:textId="77777777" w:rsidR="00744F3A" w:rsidRPr="002D2326" w:rsidRDefault="00744F3A" w:rsidP="00A06685">
            <w:r w:rsidRPr="002D2326">
              <w:t>International Standard Classification of Education (ISCED)</w:t>
            </w:r>
          </w:p>
        </w:tc>
      </w:tr>
      <w:tr w:rsidR="00744F3A" w:rsidRPr="002D2326" w14:paraId="692516FB" w14:textId="77777777" w:rsidTr="00A06685">
        <w:tc>
          <w:tcPr>
            <w:tcW w:w="2689" w:type="dxa"/>
            <w:tcBorders>
              <w:top w:val="single" w:sz="4" w:space="0" w:color="auto"/>
              <w:left w:val="single" w:sz="4" w:space="0" w:color="auto"/>
              <w:bottom w:val="single" w:sz="4" w:space="0" w:color="auto"/>
              <w:right w:val="single" w:sz="4" w:space="0" w:color="auto"/>
            </w:tcBorders>
          </w:tcPr>
          <w:p w14:paraId="4AF8EBFB" w14:textId="77777777" w:rsidR="00744F3A" w:rsidRPr="002D2326" w:rsidRDefault="00744F3A" w:rsidP="00A06685">
            <w:pPr>
              <w:ind w:right="283"/>
              <w:jc w:val="both"/>
            </w:pPr>
            <w:r w:rsidRPr="002D2326">
              <w:t>Contact details</w:t>
            </w:r>
          </w:p>
          <w:p w14:paraId="4A81E6E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48338C0" w14:textId="77777777" w:rsidR="00744F3A" w:rsidRPr="002D2326" w:rsidRDefault="00744F3A" w:rsidP="00A06685">
            <w:hyperlink r:id="rId88" w:history="1">
              <w:r w:rsidRPr="002D2326">
                <w:rPr>
                  <w:rStyle w:val="Hyperlink"/>
                  <w:sz w:val="21"/>
                  <w:szCs w:val="21"/>
                  <w:shd w:val="clear" w:color="auto" w:fill="FFFFFF"/>
                </w:rPr>
                <w:t>info@statistics.gov.rw</w:t>
              </w:r>
            </w:hyperlink>
          </w:p>
        </w:tc>
      </w:tr>
      <w:tr w:rsidR="00744F3A" w:rsidRPr="002D2326" w14:paraId="2D3D224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EEF977D"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58937D5C" w14:textId="77777777" w:rsidR="00744F3A" w:rsidRPr="002D2326" w:rsidRDefault="00744F3A" w:rsidP="00A06685"/>
        </w:tc>
      </w:tr>
    </w:tbl>
    <w:p w14:paraId="1D5951FE" w14:textId="77777777" w:rsidR="00744F3A" w:rsidRPr="002D2326" w:rsidRDefault="00744F3A" w:rsidP="00744F3A"/>
    <w:p w14:paraId="06AB4057" w14:textId="77777777" w:rsidR="00744F3A" w:rsidRPr="002D2326" w:rsidRDefault="00744F3A" w:rsidP="00744F3A">
      <w:pPr>
        <w:pStyle w:val="Heading2"/>
        <w:numPr>
          <w:ilvl w:val="0"/>
          <w:numId w:val="0"/>
        </w:numPr>
        <w:ind w:left="576"/>
        <w:rPr>
          <w:rFonts w:ascii="Arial" w:hAnsi="Arial" w:cs="Arial"/>
        </w:rPr>
      </w:pPr>
      <w:bookmarkStart w:id="83" w:name="_Toc533147132"/>
      <w:r w:rsidRPr="002D2326">
        <w:rPr>
          <w:rFonts w:ascii="Arial" w:hAnsi="Arial" w:cs="Arial"/>
        </w:rPr>
        <w:t>8.7.1 Proportion and number of children aged 5 -17 years engaged in child labour, by sex and age</w:t>
      </w:r>
      <w:bookmarkEnd w:id="82"/>
      <w:bookmarkEnd w:id="83"/>
    </w:p>
    <w:tbl>
      <w:tblPr>
        <w:tblStyle w:val="TableGrid"/>
        <w:tblW w:w="9634" w:type="dxa"/>
        <w:tblLook w:val="04A0" w:firstRow="1" w:lastRow="0" w:firstColumn="1" w:lastColumn="0" w:noHBand="0" w:noVBand="1"/>
      </w:tblPr>
      <w:tblGrid>
        <w:gridCol w:w="2689"/>
        <w:gridCol w:w="6945"/>
      </w:tblGrid>
      <w:tr w:rsidR="00744F3A" w:rsidRPr="002D2326" w14:paraId="11DC599B"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72CFEC8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DB19CE2" w14:textId="77777777" w:rsidR="00744F3A" w:rsidRPr="002D2326" w:rsidRDefault="00744F3A" w:rsidP="00A06685"/>
        </w:tc>
      </w:tr>
      <w:tr w:rsidR="00744F3A" w:rsidRPr="002D2326" w14:paraId="0B54F93D" w14:textId="77777777" w:rsidTr="00A06685">
        <w:tc>
          <w:tcPr>
            <w:tcW w:w="2689" w:type="dxa"/>
            <w:tcBorders>
              <w:top w:val="single" w:sz="4" w:space="0" w:color="auto"/>
              <w:left w:val="single" w:sz="4" w:space="0" w:color="auto"/>
              <w:bottom w:val="single" w:sz="4" w:space="0" w:color="auto"/>
              <w:right w:val="single" w:sz="4" w:space="0" w:color="auto"/>
            </w:tcBorders>
          </w:tcPr>
          <w:p w14:paraId="4D663812" w14:textId="77777777" w:rsidR="00744F3A" w:rsidRPr="002D2326" w:rsidRDefault="00744F3A" w:rsidP="00A06685">
            <w:pPr>
              <w:ind w:right="283"/>
              <w:jc w:val="both"/>
            </w:pPr>
            <w:r w:rsidRPr="002D2326">
              <w:t>Definition</w:t>
            </w:r>
          </w:p>
          <w:p w14:paraId="6581DD2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20F3B53" w14:textId="77777777" w:rsidR="00744F3A" w:rsidRPr="002D2326" w:rsidRDefault="00744F3A" w:rsidP="00A06685">
            <w:r w:rsidRPr="002D2326">
              <w:t>Is the number of children reported to be in child labour during the reference period (usually the week prior to the survey)</w:t>
            </w:r>
          </w:p>
          <w:p w14:paraId="5D63C487" w14:textId="77777777" w:rsidR="00744F3A" w:rsidRPr="002D2326" w:rsidRDefault="00744F3A" w:rsidP="00A06685"/>
          <w:p w14:paraId="57776607" w14:textId="77777777" w:rsidR="00744F3A" w:rsidRPr="002D2326" w:rsidRDefault="00744F3A" w:rsidP="00A06685">
            <w:pPr>
              <w:jc w:val="both"/>
            </w:pPr>
            <w:r w:rsidRPr="002D2326">
              <w:t xml:space="preserve">The term </w:t>
            </w:r>
            <w:r w:rsidRPr="002D2326">
              <w:rPr>
                <w:b/>
              </w:rPr>
              <w:t>child labour</w:t>
            </w:r>
            <w:r w:rsidRPr="002D2326">
              <w:t xml:space="preserve"> refers to the subset of children’s activities that is injurious, negative or undesirable to children and that should be targeted for elimination. Child labour is a legal concept rather than a statistical one, and the international legal standards that define it are therefore the necessary frame of reference for child labour statistics. The three principal international conventions on child labour – ILO Convention No. 138 (Minimum Age) (C138), ILO Convention No. 182 (Worst Forms) (C182), and the United Nations Convention on the Rights of the Child (CRC), together set the legal boundaries for child labour, and provide the legal basis for national and international actions against it.</w:t>
            </w:r>
          </w:p>
          <w:p w14:paraId="1A920578" w14:textId="77777777" w:rsidR="00744F3A" w:rsidRPr="002D2326" w:rsidRDefault="00744F3A" w:rsidP="00A06685">
            <w:pPr>
              <w:jc w:val="both"/>
            </w:pPr>
            <w:r w:rsidRPr="002D2326">
              <w:t xml:space="preserve">In accordance with the Resolution, and on the basis of the production boundary set by the United Nations System of National Accounts (SNA), child labour is defined for measurement purposes to include all persons aged 5 to 17 years who are engaged in one or more of the following activities during a specified time period: • hazardous work (18th ICLS, paragraphs 21 to 32); • worst forms of child labour other than hazardous work (18th ICLS, </w:t>
            </w:r>
            <w:r w:rsidRPr="002D2326">
              <w:lastRenderedPageBreak/>
              <w:t>paragraphs 33 to 34); and • employment below the minimum working age, excluding, where applicable, “light work”, performed by children aged not less than 12 or 13 years (18th ICLS, paragraphs 35 to 37).</w:t>
            </w:r>
          </w:p>
          <w:p w14:paraId="6EE887C9" w14:textId="77777777" w:rsidR="00744F3A" w:rsidRPr="002D2326" w:rsidRDefault="00744F3A" w:rsidP="00A06685">
            <w:r w:rsidRPr="002D2326">
              <w:t xml:space="preserve">If, depending upon national policies and circumstances, the general production boundary rather than the SNA production boundary is used for measuring productive activities by children, child labour will include, in addition to these three categories, hazardous unpaid household services. For the sake of clarity, child labour estimated on this basis should be called “child labour (general production boundary basis)”. The measurement methodology used by the ILO in its global estimates on child labour, 1 building on the ICLS statistical definition, classifies child labour on the basis of the following criteria: </w:t>
            </w:r>
          </w:p>
          <w:p w14:paraId="69AE16E3" w14:textId="77777777" w:rsidR="00744F3A" w:rsidRPr="002D2326" w:rsidRDefault="00744F3A" w:rsidP="00A06685">
            <w:r w:rsidRPr="002D2326">
              <w:t xml:space="preserve">• Ages 5 to 11: at least 1 hour of economic activity per week; </w:t>
            </w:r>
          </w:p>
          <w:p w14:paraId="56B0FFD2" w14:textId="77777777" w:rsidR="00744F3A" w:rsidRPr="002D2326" w:rsidRDefault="00744F3A" w:rsidP="00A06685">
            <w:r w:rsidRPr="002D2326">
              <w:t xml:space="preserve">• Ages 12 to 14: at least 14 hour of economic activity per week in all forms of economic activity except permissible “light” work, where light work is operationally defined as economic activity that (i) does not exceed 14 hours per week and that (ii) is not hazardous in nature; and </w:t>
            </w:r>
          </w:p>
          <w:p w14:paraId="5F52F0B5" w14:textId="77777777" w:rsidR="00744F3A" w:rsidRPr="002D2326" w:rsidRDefault="00744F3A" w:rsidP="00A06685">
            <w:r w:rsidRPr="002D2326">
              <w:t>• Ages 15 to 17: work in designated hazardous industries, or in designated hazardous occupations, or for long hours. Long hours are defined as 43 or more hours during the reference week.</w:t>
            </w:r>
          </w:p>
          <w:p w14:paraId="0BE92C4B" w14:textId="77777777" w:rsidR="00744F3A" w:rsidRPr="002D2326" w:rsidRDefault="00744F3A" w:rsidP="00A06685"/>
        </w:tc>
      </w:tr>
      <w:tr w:rsidR="00744F3A" w:rsidRPr="002D2326" w14:paraId="2A747F5B" w14:textId="77777777" w:rsidTr="00A06685">
        <w:tc>
          <w:tcPr>
            <w:tcW w:w="2689" w:type="dxa"/>
            <w:tcBorders>
              <w:top w:val="single" w:sz="4" w:space="0" w:color="auto"/>
              <w:left w:val="single" w:sz="4" w:space="0" w:color="auto"/>
              <w:bottom w:val="single" w:sz="4" w:space="0" w:color="auto"/>
              <w:right w:val="single" w:sz="4" w:space="0" w:color="auto"/>
            </w:tcBorders>
          </w:tcPr>
          <w:p w14:paraId="55EA5148" w14:textId="77777777" w:rsidR="00744F3A" w:rsidRPr="002D2326" w:rsidRDefault="00744F3A" w:rsidP="00A06685">
            <w:pPr>
              <w:ind w:right="283"/>
              <w:jc w:val="both"/>
            </w:pPr>
            <w:r w:rsidRPr="002D2326">
              <w:lastRenderedPageBreak/>
              <w:t>Geographic coverage</w:t>
            </w:r>
          </w:p>
          <w:p w14:paraId="193D12D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709B513" w14:textId="77777777" w:rsidR="00744F3A" w:rsidRPr="002D2326" w:rsidRDefault="00744F3A" w:rsidP="00A06685">
            <w:r w:rsidRPr="002D2326">
              <w:t>National</w:t>
            </w:r>
          </w:p>
        </w:tc>
      </w:tr>
      <w:tr w:rsidR="00744F3A" w:rsidRPr="002D2326" w14:paraId="6F3C0658" w14:textId="77777777" w:rsidTr="00A06685">
        <w:tc>
          <w:tcPr>
            <w:tcW w:w="2689" w:type="dxa"/>
            <w:tcBorders>
              <w:top w:val="single" w:sz="4" w:space="0" w:color="auto"/>
              <w:left w:val="single" w:sz="4" w:space="0" w:color="auto"/>
              <w:bottom w:val="single" w:sz="4" w:space="0" w:color="auto"/>
              <w:right w:val="single" w:sz="4" w:space="0" w:color="auto"/>
            </w:tcBorders>
          </w:tcPr>
          <w:p w14:paraId="52469DA6" w14:textId="77777777" w:rsidR="00744F3A" w:rsidRPr="002D2326" w:rsidRDefault="00744F3A" w:rsidP="00A06685">
            <w:pPr>
              <w:ind w:right="283"/>
              <w:jc w:val="both"/>
            </w:pPr>
          </w:p>
          <w:p w14:paraId="7A1AD01A" w14:textId="77777777" w:rsidR="00744F3A" w:rsidRPr="002D2326" w:rsidRDefault="00744F3A" w:rsidP="00A06685">
            <w:pPr>
              <w:ind w:right="283"/>
              <w:jc w:val="both"/>
            </w:pPr>
            <w:r w:rsidRPr="002D2326">
              <w:t>Unit of Measurement</w:t>
            </w:r>
          </w:p>
          <w:p w14:paraId="71AE7DB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E1AA515" w14:textId="77777777" w:rsidR="00744F3A" w:rsidRPr="002D2326" w:rsidRDefault="00744F3A" w:rsidP="00A06685">
            <w:r w:rsidRPr="002D2326">
              <w:t>Percent (%)</w:t>
            </w:r>
          </w:p>
        </w:tc>
      </w:tr>
      <w:tr w:rsidR="00744F3A" w:rsidRPr="002D2326" w14:paraId="13F14413" w14:textId="77777777" w:rsidTr="00A06685">
        <w:tc>
          <w:tcPr>
            <w:tcW w:w="2689" w:type="dxa"/>
            <w:tcBorders>
              <w:top w:val="single" w:sz="4" w:space="0" w:color="auto"/>
              <w:left w:val="single" w:sz="4" w:space="0" w:color="auto"/>
              <w:bottom w:val="single" w:sz="4" w:space="0" w:color="auto"/>
              <w:right w:val="single" w:sz="4" w:space="0" w:color="auto"/>
            </w:tcBorders>
          </w:tcPr>
          <w:p w14:paraId="6CCC5780" w14:textId="77777777" w:rsidR="00744F3A" w:rsidRPr="002D2326" w:rsidRDefault="00744F3A" w:rsidP="00A06685">
            <w:pPr>
              <w:ind w:right="283"/>
              <w:jc w:val="both"/>
            </w:pPr>
            <w:r w:rsidRPr="002D2326">
              <w:t>Computation method</w:t>
            </w:r>
          </w:p>
          <w:p w14:paraId="7645BB5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C2FE8F7" w14:textId="77777777" w:rsidR="00744F3A" w:rsidRPr="002D2326" w:rsidRDefault="00744F3A" w:rsidP="00A06685"/>
          <w:p w14:paraId="05094425" w14:textId="77777777" w:rsidR="00744F3A" w:rsidRPr="002D2326" w:rsidRDefault="00744F3A" w:rsidP="00A06685">
            <m:oMathPara>
              <m:oMath>
                <m:r>
                  <m:rPr>
                    <m:sty m:val="p"/>
                  </m:rPr>
                  <w:rPr>
                    <w:rFonts w:ascii="Cambria Math" w:hAnsi="Cambria Math"/>
                  </w:rPr>
                  <m:t>% of children aged 5 -17 years engaged in child labour=</m:t>
                </m:r>
                <m:f>
                  <m:fPr>
                    <m:ctrlPr>
                      <w:rPr>
                        <w:rFonts w:ascii="Cambria Math" w:hAnsi="Cambria Math"/>
                      </w:rPr>
                    </m:ctrlPr>
                  </m:fPr>
                  <m:num>
                    <m:r>
                      <w:rPr>
                        <w:rFonts w:ascii="Cambria Math" w:hAnsi="Cambria Math"/>
                      </w:rPr>
                      <m:t>Nc</m:t>
                    </m:r>
                  </m:num>
                  <m:den>
                    <m:r>
                      <w:rPr>
                        <w:rFonts w:ascii="Cambria Math" w:hAnsi="Cambria Math"/>
                      </w:rPr>
                      <m:t>N</m:t>
                    </m:r>
                  </m:den>
                </m:f>
                <m:r>
                  <w:rPr>
                    <w:rFonts w:ascii="Cambria Math" w:hAnsi="Cambria Math"/>
                  </w:rPr>
                  <m:t>×100</m:t>
                </m:r>
              </m:oMath>
            </m:oMathPara>
          </w:p>
          <w:p w14:paraId="4F87EF05" w14:textId="77777777" w:rsidR="00744F3A" w:rsidRPr="002D2326" w:rsidRDefault="00744F3A" w:rsidP="00A06685"/>
          <w:p w14:paraId="2CE979C5" w14:textId="77777777" w:rsidR="00744F3A" w:rsidRPr="002D2326" w:rsidRDefault="00744F3A" w:rsidP="00A06685">
            <w:pPr>
              <w:jc w:val="both"/>
            </w:pPr>
            <w:r w:rsidRPr="002D2326">
              <w:t>Nc denotes the number of children aged 5-17 reported in child labour during the week prior to the survey, and N denotes the number of children aged 5-17 in the population.</w:t>
            </w:r>
          </w:p>
        </w:tc>
      </w:tr>
      <w:tr w:rsidR="00744F3A" w:rsidRPr="002D2326" w14:paraId="2D5E7FAF" w14:textId="77777777" w:rsidTr="00A06685">
        <w:tc>
          <w:tcPr>
            <w:tcW w:w="2689" w:type="dxa"/>
            <w:tcBorders>
              <w:top w:val="single" w:sz="4" w:space="0" w:color="auto"/>
              <w:left w:val="single" w:sz="4" w:space="0" w:color="auto"/>
              <w:bottom w:val="single" w:sz="4" w:space="0" w:color="auto"/>
              <w:right w:val="single" w:sz="4" w:space="0" w:color="auto"/>
            </w:tcBorders>
          </w:tcPr>
          <w:p w14:paraId="29CD47A6" w14:textId="77777777" w:rsidR="00744F3A" w:rsidRPr="002D2326" w:rsidRDefault="00744F3A" w:rsidP="00A06685">
            <w:pPr>
              <w:ind w:right="283"/>
              <w:jc w:val="both"/>
            </w:pPr>
            <w:r w:rsidRPr="002D2326">
              <w:t>Disaggregation</w:t>
            </w:r>
          </w:p>
          <w:p w14:paraId="43426E5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6690D56D"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 xml:space="preserve">Sex </w:t>
            </w:r>
          </w:p>
          <w:p w14:paraId="5D58A929" w14:textId="77777777" w:rsidR="00744F3A" w:rsidRPr="002D2326" w:rsidRDefault="00744F3A" w:rsidP="00744F3A">
            <w:pPr>
              <w:pStyle w:val="PlainText"/>
              <w:numPr>
                <w:ilvl w:val="0"/>
                <w:numId w:val="3"/>
              </w:numPr>
              <w:rPr>
                <w:rFonts w:ascii="Arial" w:hAnsi="Arial"/>
              </w:rPr>
            </w:pPr>
            <w:r w:rsidRPr="002D2326">
              <w:rPr>
                <w:rFonts w:ascii="Arial" w:hAnsi="Arial"/>
                <w:sz w:val="22"/>
                <w:szCs w:val="22"/>
              </w:rPr>
              <w:t>Age group</w:t>
            </w:r>
          </w:p>
        </w:tc>
      </w:tr>
      <w:tr w:rsidR="00744F3A" w:rsidRPr="002D2326" w14:paraId="1E8F1AF6" w14:textId="77777777" w:rsidTr="00A06685">
        <w:tc>
          <w:tcPr>
            <w:tcW w:w="2689" w:type="dxa"/>
            <w:tcBorders>
              <w:top w:val="single" w:sz="4" w:space="0" w:color="auto"/>
              <w:left w:val="single" w:sz="4" w:space="0" w:color="auto"/>
              <w:bottom w:val="single" w:sz="4" w:space="0" w:color="auto"/>
              <w:right w:val="single" w:sz="4" w:space="0" w:color="auto"/>
            </w:tcBorders>
          </w:tcPr>
          <w:p w14:paraId="1D5524BC" w14:textId="77777777" w:rsidR="00744F3A" w:rsidRPr="002D2326" w:rsidRDefault="00744F3A" w:rsidP="00A06685">
            <w:pPr>
              <w:ind w:right="283"/>
            </w:pPr>
            <w:r w:rsidRPr="002D2326">
              <w:t>Comments and limitations/ Other Information</w:t>
            </w:r>
          </w:p>
          <w:p w14:paraId="666EF0B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914E9E7" w14:textId="77777777" w:rsidR="00744F3A" w:rsidRPr="002D2326" w:rsidRDefault="00744F3A" w:rsidP="00A06685">
            <w:pPr>
              <w:spacing w:line="276" w:lineRule="auto"/>
            </w:pPr>
            <w:r w:rsidRPr="002D2326">
              <w:t>In Rwanda, child labour is defined according to the Ministerial guidelines N</w:t>
            </w:r>
            <w:r w:rsidRPr="002D2326">
              <w:rPr>
                <w:vertAlign w:val="superscript"/>
              </w:rPr>
              <w:t>o</w:t>
            </w:r>
            <w:r w:rsidRPr="002D2326">
              <w:t xml:space="preserve"> 02 of 10</w:t>
            </w:r>
            <w:r w:rsidRPr="002D2326">
              <w:rPr>
                <w:vertAlign w:val="superscript"/>
              </w:rPr>
              <w:t>th</w:t>
            </w:r>
            <w:r w:rsidRPr="002D2326">
              <w:t xml:space="preserve"> May 2016 and it includes:</w:t>
            </w:r>
          </w:p>
          <w:p w14:paraId="425E2BD1" w14:textId="77777777" w:rsidR="00744F3A" w:rsidRPr="002D2326" w:rsidRDefault="00744F3A" w:rsidP="00744F3A">
            <w:pPr>
              <w:pStyle w:val="ListParagraph"/>
              <w:numPr>
                <w:ilvl w:val="0"/>
                <w:numId w:val="16"/>
              </w:numPr>
              <w:spacing w:after="200" w:line="276" w:lineRule="auto"/>
              <w:jc w:val="both"/>
            </w:pPr>
            <w:r w:rsidRPr="002D2326">
              <w:t xml:space="preserve">All children in age group 6-12 years old who were engaged in economic activity for 20 hours or more; </w:t>
            </w:r>
          </w:p>
          <w:p w14:paraId="31C3D628" w14:textId="77777777" w:rsidR="00744F3A" w:rsidRPr="002D2326" w:rsidRDefault="00744F3A" w:rsidP="00744F3A">
            <w:pPr>
              <w:pStyle w:val="ListParagraph"/>
              <w:numPr>
                <w:ilvl w:val="0"/>
                <w:numId w:val="16"/>
              </w:numPr>
              <w:spacing w:after="200" w:line="276" w:lineRule="auto"/>
              <w:jc w:val="both"/>
            </w:pPr>
            <w:r w:rsidRPr="002D2326">
              <w:t xml:space="preserve">All children in age group 6-12 years old who worked in paid activities regardless of the number of worked hours per week; </w:t>
            </w:r>
          </w:p>
          <w:p w14:paraId="40FB7F38" w14:textId="77777777" w:rsidR="00744F3A" w:rsidRPr="002D2326" w:rsidRDefault="00744F3A" w:rsidP="00744F3A">
            <w:pPr>
              <w:pStyle w:val="ListParagraph"/>
              <w:numPr>
                <w:ilvl w:val="0"/>
                <w:numId w:val="16"/>
              </w:numPr>
              <w:spacing w:after="200" w:line="276" w:lineRule="auto"/>
              <w:jc w:val="both"/>
            </w:pPr>
            <w:r w:rsidRPr="002D2326">
              <w:t xml:space="preserve">All children in age group 6-12 years old who were engaged in the following occupations: Fishery, hunters, trappers, garment related </w:t>
            </w:r>
            <w:r w:rsidRPr="002D2326">
              <w:lastRenderedPageBreak/>
              <w:t xml:space="preserve">works, hairdressers, beauticians, building related works, and handcraft works regardless of the number of hours; </w:t>
            </w:r>
          </w:p>
          <w:p w14:paraId="0B4C5426" w14:textId="77777777" w:rsidR="00744F3A" w:rsidRPr="002D2326" w:rsidRDefault="00744F3A" w:rsidP="00744F3A">
            <w:pPr>
              <w:pStyle w:val="ListParagraph"/>
              <w:numPr>
                <w:ilvl w:val="0"/>
                <w:numId w:val="16"/>
              </w:numPr>
              <w:spacing w:after="200" w:line="276" w:lineRule="auto"/>
              <w:jc w:val="both"/>
            </w:pPr>
            <w:r w:rsidRPr="002D2326">
              <w:t xml:space="preserve">All children in age group 6-12 years old engaged as contributing family worker in the family business; </w:t>
            </w:r>
          </w:p>
          <w:p w14:paraId="0A44F041" w14:textId="77777777" w:rsidR="00744F3A" w:rsidRPr="002D2326" w:rsidRDefault="00744F3A" w:rsidP="00744F3A">
            <w:pPr>
              <w:pStyle w:val="ListParagraph"/>
              <w:numPr>
                <w:ilvl w:val="0"/>
                <w:numId w:val="16"/>
              </w:numPr>
              <w:spacing w:after="200" w:line="276" w:lineRule="auto"/>
              <w:jc w:val="both"/>
            </w:pPr>
            <w:r w:rsidRPr="002D2326">
              <w:t>All children in age group 13-15 years old worked more than 20 hours per week in any economic activity;</w:t>
            </w:r>
          </w:p>
          <w:p w14:paraId="11C194CE" w14:textId="77777777" w:rsidR="00744F3A" w:rsidRPr="002D2326" w:rsidRDefault="00744F3A" w:rsidP="00744F3A">
            <w:pPr>
              <w:pStyle w:val="ListParagraph"/>
              <w:numPr>
                <w:ilvl w:val="0"/>
                <w:numId w:val="16"/>
              </w:numPr>
              <w:spacing w:after="200" w:line="276" w:lineRule="auto"/>
              <w:jc w:val="both"/>
            </w:pPr>
            <w:r w:rsidRPr="002D2326">
              <w:t>All children in age group 13-15 years old who worked less than 20 hours per week in hazardous economic activities (Mining and construction) and in hazardous occupations such as Fishing, hunting and domestic works;</w:t>
            </w:r>
          </w:p>
          <w:p w14:paraId="4A76563D" w14:textId="77777777" w:rsidR="00744F3A" w:rsidRPr="002D2326" w:rsidRDefault="00744F3A" w:rsidP="00744F3A">
            <w:pPr>
              <w:pStyle w:val="ListParagraph"/>
              <w:numPr>
                <w:ilvl w:val="0"/>
                <w:numId w:val="16"/>
              </w:numPr>
              <w:spacing w:after="200" w:line="276" w:lineRule="auto"/>
              <w:jc w:val="both"/>
            </w:pPr>
            <w:r w:rsidRPr="002D2326">
              <w:t>All children in age 16-17 who worked more than 45 hours per week;</w:t>
            </w:r>
          </w:p>
          <w:p w14:paraId="38D72CDD" w14:textId="77777777" w:rsidR="00744F3A" w:rsidRPr="002D2326" w:rsidRDefault="00744F3A" w:rsidP="00744F3A">
            <w:pPr>
              <w:pStyle w:val="ListParagraph"/>
              <w:numPr>
                <w:ilvl w:val="0"/>
                <w:numId w:val="16"/>
              </w:numPr>
              <w:spacing w:after="200" w:line="276" w:lineRule="auto"/>
              <w:jc w:val="both"/>
            </w:pPr>
            <w:r w:rsidRPr="002D2326">
              <w:t xml:space="preserve">All children in age 16-17 who worked less than 46 hours per week in hazardous economic activities or occupations. </w:t>
            </w:r>
          </w:p>
          <w:p w14:paraId="31E0F7CC" w14:textId="77777777" w:rsidR="00744F3A" w:rsidRPr="002D2326" w:rsidRDefault="00744F3A" w:rsidP="00A06685">
            <w:pPr>
              <w:rPr>
                <w:lang w:val="en-US"/>
              </w:rPr>
            </w:pPr>
          </w:p>
        </w:tc>
      </w:tr>
      <w:tr w:rsidR="00744F3A" w:rsidRPr="002D2326" w14:paraId="33FDB5F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30A1EA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Global Metadata</w:t>
            </w:r>
          </w:p>
          <w:p w14:paraId="66465A29" w14:textId="77777777" w:rsidR="00744F3A" w:rsidRPr="002D2326" w:rsidRDefault="00744F3A" w:rsidP="00A06685"/>
        </w:tc>
      </w:tr>
      <w:tr w:rsidR="00744F3A" w:rsidRPr="002D2326" w14:paraId="6E067D7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73B24EB"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230410D5" w14:textId="77777777" w:rsidR="00744F3A" w:rsidRPr="002D2326" w:rsidRDefault="00744F3A" w:rsidP="00A06685">
            <w:r w:rsidRPr="002D2326">
              <w:t>Proportion and number of children aged 5</w:t>
            </w:r>
            <w:r w:rsidRPr="002D2326">
              <w:noBreakHyphen/>
              <w:t>17 years engaged in child labour, by sex and age</w:t>
            </w:r>
          </w:p>
        </w:tc>
      </w:tr>
      <w:tr w:rsidR="00744F3A" w:rsidRPr="002D2326" w14:paraId="288D754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A082004"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74C0EE93" w14:textId="77777777" w:rsidR="00744F3A" w:rsidRPr="002D2326" w:rsidRDefault="00744F3A" w:rsidP="00A06685">
            <w:r w:rsidRPr="002D2326">
              <w:t>8.7.1</w:t>
            </w:r>
          </w:p>
        </w:tc>
      </w:tr>
      <w:tr w:rsidR="00744F3A" w:rsidRPr="002D2326" w14:paraId="5283D548" w14:textId="77777777" w:rsidTr="00A06685">
        <w:tc>
          <w:tcPr>
            <w:tcW w:w="2689" w:type="dxa"/>
            <w:tcBorders>
              <w:top w:val="single" w:sz="4" w:space="0" w:color="auto"/>
              <w:left w:val="single" w:sz="4" w:space="0" w:color="auto"/>
              <w:bottom w:val="single" w:sz="4" w:space="0" w:color="auto"/>
              <w:right w:val="single" w:sz="4" w:space="0" w:color="auto"/>
            </w:tcBorders>
          </w:tcPr>
          <w:p w14:paraId="55D96356" w14:textId="77777777" w:rsidR="00744F3A" w:rsidRPr="002D2326" w:rsidRDefault="00744F3A" w:rsidP="00A06685">
            <w:r w:rsidRPr="002D2326">
              <w:t>Target Name</w:t>
            </w:r>
          </w:p>
          <w:p w14:paraId="0FC4B0B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07BC0120" w14:textId="77777777" w:rsidR="00744F3A" w:rsidRPr="002D2326" w:rsidRDefault="00744F3A" w:rsidP="00A06685">
            <w:r w:rsidRPr="002D2326">
              <w:t>Take immediate and effective measures to eradicate forced labour, end modern slavery and human trafficking and secure the prohibition and elimination of the worst forms of child labour, including recruitment and use of child soldiers, and by 2025 end child labour in all its forms</w:t>
            </w:r>
          </w:p>
        </w:tc>
      </w:tr>
      <w:tr w:rsidR="00744F3A" w:rsidRPr="002D2326" w14:paraId="6C0255A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69A0EE3"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7F39EB3C" w14:textId="77777777" w:rsidR="00744F3A" w:rsidRPr="002D2326" w:rsidRDefault="00744F3A" w:rsidP="00A06685">
            <w:r w:rsidRPr="002D2326">
              <w:t>8.7</w:t>
            </w:r>
          </w:p>
        </w:tc>
      </w:tr>
      <w:tr w:rsidR="00744F3A" w:rsidRPr="002D2326" w14:paraId="1CF3A27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09CE76C"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E66E88A" w14:textId="77777777" w:rsidR="00744F3A" w:rsidRPr="002D2326" w:rsidRDefault="00744F3A" w:rsidP="00A06685"/>
        </w:tc>
      </w:tr>
      <w:tr w:rsidR="00744F3A" w:rsidRPr="002D2326" w14:paraId="25B3A86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9AD83A1"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209F98BF" w14:textId="77777777" w:rsidR="00744F3A" w:rsidRPr="002D2326" w:rsidRDefault="00744F3A" w:rsidP="00A06685">
            <w:r w:rsidRPr="002D2326">
              <w:t>2</w:t>
            </w:r>
          </w:p>
        </w:tc>
      </w:tr>
      <w:tr w:rsidR="00744F3A" w:rsidRPr="002D2326" w14:paraId="3AC609E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84F9F0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2193B651" w14:textId="77777777" w:rsidR="00744F3A" w:rsidRPr="002D2326" w:rsidRDefault="00744F3A" w:rsidP="00A06685">
            <w:r w:rsidRPr="002D2326">
              <w:t>UNICEF and ILO</w:t>
            </w:r>
          </w:p>
        </w:tc>
      </w:tr>
      <w:tr w:rsidR="00744F3A" w:rsidRPr="002D2326" w14:paraId="6D3C34E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A75EF61"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796D32A1" w14:textId="77777777" w:rsidR="00744F3A" w:rsidRPr="002D2326" w:rsidRDefault="00744F3A" w:rsidP="00A06685">
            <w:pPr>
              <w:rPr>
                <w:rStyle w:val="HeaderChar"/>
              </w:rPr>
            </w:pPr>
            <w:hyperlink r:id="rId89" w:tgtFrame="_blank" w:history="1">
              <w:r w:rsidRPr="002D2326">
                <w:rPr>
                  <w:rStyle w:val="HeaderChar"/>
                </w:rPr>
                <w:t>United Nations Sustainable Development Goals Metadata (pdf 525kB)</w:t>
              </w:r>
            </w:hyperlink>
          </w:p>
        </w:tc>
      </w:tr>
      <w:tr w:rsidR="00744F3A" w:rsidRPr="002D2326" w14:paraId="725480BC" w14:textId="77777777" w:rsidTr="00A06685">
        <w:tc>
          <w:tcPr>
            <w:tcW w:w="9634" w:type="dxa"/>
            <w:gridSpan w:val="2"/>
            <w:tcBorders>
              <w:top w:val="single" w:sz="4" w:space="0" w:color="auto"/>
              <w:left w:val="single" w:sz="4" w:space="0" w:color="auto"/>
              <w:bottom w:val="single" w:sz="4" w:space="0" w:color="auto"/>
              <w:right w:val="single" w:sz="4" w:space="0" w:color="auto"/>
            </w:tcBorders>
            <w:hideMark/>
          </w:tcPr>
          <w:p w14:paraId="39C5BF9B" w14:textId="77777777" w:rsidR="00744F3A" w:rsidRPr="002D2326" w:rsidRDefault="00744F3A" w:rsidP="00A06685">
            <w:pPr>
              <w:ind w:right="283"/>
              <w:jc w:val="both"/>
            </w:pPr>
            <w:r w:rsidRPr="002D2326">
              <w:rPr>
                <w:color w:val="2F5496" w:themeColor="accent1" w:themeShade="BF"/>
                <w:sz w:val="24"/>
              </w:rPr>
              <w:t>Sources</w:t>
            </w:r>
          </w:p>
        </w:tc>
      </w:tr>
      <w:tr w:rsidR="00744F3A" w:rsidRPr="002D2326" w14:paraId="27F261BC" w14:textId="77777777" w:rsidTr="00A06685">
        <w:tc>
          <w:tcPr>
            <w:tcW w:w="2689" w:type="dxa"/>
            <w:tcBorders>
              <w:top w:val="single" w:sz="4" w:space="0" w:color="auto"/>
              <w:left w:val="single" w:sz="4" w:space="0" w:color="auto"/>
              <w:bottom w:val="single" w:sz="4" w:space="0" w:color="auto"/>
              <w:right w:val="single" w:sz="4" w:space="0" w:color="auto"/>
            </w:tcBorders>
          </w:tcPr>
          <w:p w14:paraId="2EDBADED" w14:textId="77777777" w:rsidR="00744F3A" w:rsidRPr="002D2326" w:rsidRDefault="00744F3A" w:rsidP="00A06685">
            <w:pPr>
              <w:ind w:right="283"/>
              <w:jc w:val="both"/>
            </w:pPr>
            <w:r w:rsidRPr="002D2326">
              <w:t xml:space="preserve">Source Organization </w:t>
            </w:r>
          </w:p>
          <w:p w14:paraId="3CAC19D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169190A" w14:textId="77777777" w:rsidR="00744F3A" w:rsidRPr="002D2326" w:rsidRDefault="00744F3A" w:rsidP="00A06685">
            <w:r w:rsidRPr="002D2326">
              <w:t>NISR</w:t>
            </w:r>
          </w:p>
        </w:tc>
      </w:tr>
      <w:tr w:rsidR="00744F3A" w:rsidRPr="002D2326" w14:paraId="0D45A97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89C3F9E"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3D414D77" w14:textId="77777777" w:rsidR="00744F3A" w:rsidRPr="002D2326" w:rsidRDefault="00744F3A" w:rsidP="00A06685">
            <w:pPr>
              <w:rPr>
                <w:color w:val="FF0000"/>
              </w:rPr>
            </w:pPr>
            <w:r w:rsidRPr="002D2326">
              <w:t>EICV</w:t>
            </w:r>
          </w:p>
        </w:tc>
      </w:tr>
      <w:tr w:rsidR="00744F3A" w:rsidRPr="002D2326" w14:paraId="3601BF68" w14:textId="77777777" w:rsidTr="00A06685">
        <w:tc>
          <w:tcPr>
            <w:tcW w:w="2689" w:type="dxa"/>
            <w:tcBorders>
              <w:top w:val="single" w:sz="4" w:space="0" w:color="auto"/>
              <w:left w:val="single" w:sz="4" w:space="0" w:color="auto"/>
              <w:bottom w:val="single" w:sz="4" w:space="0" w:color="auto"/>
              <w:right w:val="single" w:sz="4" w:space="0" w:color="auto"/>
            </w:tcBorders>
          </w:tcPr>
          <w:p w14:paraId="448429C1" w14:textId="77777777" w:rsidR="00744F3A" w:rsidRPr="002D2326" w:rsidRDefault="00744F3A" w:rsidP="00A06685">
            <w:r w:rsidRPr="002D2326">
              <w:t>Periodicity</w:t>
            </w:r>
          </w:p>
          <w:p w14:paraId="1D42A8E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15787CE" w14:textId="77777777" w:rsidR="00744F3A" w:rsidRPr="002D2326" w:rsidRDefault="00744F3A" w:rsidP="00A06685">
            <w:pPr>
              <w:rPr>
                <w:color w:val="FF0000"/>
              </w:rPr>
            </w:pPr>
          </w:p>
        </w:tc>
      </w:tr>
      <w:tr w:rsidR="00744F3A" w:rsidRPr="002D2326" w14:paraId="77CFB5E6" w14:textId="77777777" w:rsidTr="00A06685">
        <w:tc>
          <w:tcPr>
            <w:tcW w:w="2689" w:type="dxa"/>
            <w:tcBorders>
              <w:top w:val="single" w:sz="4" w:space="0" w:color="auto"/>
              <w:left w:val="single" w:sz="4" w:space="0" w:color="auto"/>
              <w:bottom w:val="single" w:sz="4" w:space="0" w:color="auto"/>
              <w:right w:val="single" w:sz="4" w:space="0" w:color="auto"/>
            </w:tcBorders>
          </w:tcPr>
          <w:p w14:paraId="7C18BCE3" w14:textId="77777777" w:rsidR="00744F3A" w:rsidRPr="002D2326" w:rsidRDefault="00744F3A" w:rsidP="00A06685">
            <w:pPr>
              <w:ind w:right="283"/>
              <w:jc w:val="both"/>
            </w:pPr>
            <w:r w:rsidRPr="002D2326">
              <w:t>Earliest available data</w:t>
            </w:r>
          </w:p>
          <w:p w14:paraId="5C1354F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CAE5A6B" w14:textId="77777777" w:rsidR="00744F3A" w:rsidRPr="002D2326" w:rsidRDefault="00744F3A" w:rsidP="00A06685">
            <w:r w:rsidRPr="002D2326">
              <w:t>2014</w:t>
            </w:r>
          </w:p>
        </w:tc>
      </w:tr>
      <w:tr w:rsidR="00744F3A" w:rsidRPr="002D2326" w14:paraId="64988BFD" w14:textId="77777777" w:rsidTr="00A06685">
        <w:tc>
          <w:tcPr>
            <w:tcW w:w="2689" w:type="dxa"/>
            <w:tcBorders>
              <w:top w:val="single" w:sz="4" w:space="0" w:color="auto"/>
              <w:left w:val="single" w:sz="4" w:space="0" w:color="auto"/>
              <w:bottom w:val="single" w:sz="4" w:space="0" w:color="auto"/>
              <w:right w:val="single" w:sz="4" w:space="0" w:color="auto"/>
            </w:tcBorders>
          </w:tcPr>
          <w:p w14:paraId="768242A5" w14:textId="77777777" w:rsidR="00744F3A" w:rsidRPr="002D2326" w:rsidRDefault="00744F3A" w:rsidP="00A06685">
            <w:pPr>
              <w:ind w:right="283"/>
              <w:jc w:val="both"/>
            </w:pPr>
            <w:r w:rsidRPr="002D2326">
              <w:t>Link to data source/ The text to show instead of the URL</w:t>
            </w:r>
          </w:p>
          <w:p w14:paraId="7E43AB26"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0509D0B6" w14:textId="77777777" w:rsidR="00744F3A" w:rsidRPr="002D2326" w:rsidRDefault="00744F3A" w:rsidP="00A06685"/>
        </w:tc>
      </w:tr>
      <w:tr w:rsidR="00744F3A" w:rsidRPr="002D2326" w14:paraId="3353B79A" w14:textId="77777777" w:rsidTr="00A06685">
        <w:tc>
          <w:tcPr>
            <w:tcW w:w="2689" w:type="dxa"/>
            <w:tcBorders>
              <w:top w:val="single" w:sz="4" w:space="0" w:color="auto"/>
              <w:left w:val="single" w:sz="4" w:space="0" w:color="auto"/>
              <w:bottom w:val="single" w:sz="4" w:space="0" w:color="auto"/>
              <w:right w:val="single" w:sz="4" w:space="0" w:color="auto"/>
            </w:tcBorders>
          </w:tcPr>
          <w:p w14:paraId="4B3F59C0" w14:textId="77777777" w:rsidR="00744F3A" w:rsidRPr="002D2326" w:rsidRDefault="00744F3A" w:rsidP="00A06685">
            <w:pPr>
              <w:ind w:right="283"/>
              <w:jc w:val="both"/>
            </w:pPr>
            <w:r w:rsidRPr="002D2326">
              <w:t>Release date</w:t>
            </w:r>
          </w:p>
          <w:p w14:paraId="586309B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A78B20E" w14:textId="77777777" w:rsidR="00744F3A" w:rsidRPr="002D2326" w:rsidRDefault="00744F3A" w:rsidP="00A06685"/>
        </w:tc>
      </w:tr>
      <w:tr w:rsidR="00744F3A" w:rsidRPr="002D2326" w14:paraId="2F86468D" w14:textId="77777777" w:rsidTr="00A06685">
        <w:tc>
          <w:tcPr>
            <w:tcW w:w="2689" w:type="dxa"/>
            <w:tcBorders>
              <w:top w:val="single" w:sz="4" w:space="0" w:color="auto"/>
              <w:left w:val="single" w:sz="4" w:space="0" w:color="auto"/>
              <w:bottom w:val="single" w:sz="4" w:space="0" w:color="auto"/>
              <w:right w:val="single" w:sz="4" w:space="0" w:color="auto"/>
            </w:tcBorders>
          </w:tcPr>
          <w:p w14:paraId="2DB753BB" w14:textId="77777777" w:rsidR="00744F3A" w:rsidRPr="002D2326" w:rsidRDefault="00744F3A" w:rsidP="00A06685">
            <w:pPr>
              <w:ind w:right="283"/>
              <w:jc w:val="both"/>
            </w:pPr>
            <w:r w:rsidRPr="002D2326">
              <w:t>Statistical classification</w:t>
            </w:r>
          </w:p>
          <w:p w14:paraId="6D13FD0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2DEFC6A" w14:textId="77777777" w:rsidR="00744F3A" w:rsidRPr="002D2326" w:rsidRDefault="00744F3A" w:rsidP="00A06685">
            <w:r w:rsidRPr="002D2326">
              <w:t>International Conference of Labour Statisticians (ICLS)</w:t>
            </w:r>
          </w:p>
        </w:tc>
      </w:tr>
      <w:tr w:rsidR="00744F3A" w:rsidRPr="002D2326" w14:paraId="649CFD80" w14:textId="77777777" w:rsidTr="00A06685">
        <w:tc>
          <w:tcPr>
            <w:tcW w:w="2689" w:type="dxa"/>
            <w:tcBorders>
              <w:top w:val="single" w:sz="4" w:space="0" w:color="auto"/>
              <w:left w:val="single" w:sz="4" w:space="0" w:color="auto"/>
              <w:bottom w:val="single" w:sz="4" w:space="0" w:color="auto"/>
              <w:right w:val="single" w:sz="4" w:space="0" w:color="auto"/>
            </w:tcBorders>
          </w:tcPr>
          <w:p w14:paraId="4D4D531B" w14:textId="77777777" w:rsidR="00744F3A" w:rsidRPr="002D2326" w:rsidRDefault="00744F3A" w:rsidP="00A06685">
            <w:pPr>
              <w:ind w:right="283"/>
              <w:jc w:val="both"/>
            </w:pPr>
            <w:r w:rsidRPr="002D2326">
              <w:t>Contact details</w:t>
            </w:r>
          </w:p>
          <w:p w14:paraId="2A7A226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A85A879" w14:textId="77777777" w:rsidR="00744F3A" w:rsidRPr="002D2326" w:rsidRDefault="00744F3A" w:rsidP="00A06685">
            <w:hyperlink r:id="rId90" w:history="1">
              <w:r w:rsidRPr="002D2326">
                <w:rPr>
                  <w:rStyle w:val="Hyperlink"/>
                  <w:sz w:val="21"/>
                  <w:szCs w:val="21"/>
                  <w:shd w:val="clear" w:color="auto" w:fill="FFFFFF"/>
                </w:rPr>
                <w:t>info@statistics.gov.rw</w:t>
              </w:r>
            </w:hyperlink>
          </w:p>
        </w:tc>
      </w:tr>
      <w:tr w:rsidR="00744F3A" w:rsidRPr="002D2326" w14:paraId="144F5DA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5B605A4"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303653A" w14:textId="77777777" w:rsidR="00744F3A" w:rsidRPr="002D2326" w:rsidRDefault="00744F3A" w:rsidP="00A06685"/>
        </w:tc>
      </w:tr>
      <w:tr w:rsidR="00744F3A" w:rsidRPr="002D2326" w14:paraId="06798AF9" w14:textId="77777777" w:rsidTr="00A06685">
        <w:tc>
          <w:tcPr>
            <w:tcW w:w="2689" w:type="dxa"/>
            <w:tcBorders>
              <w:top w:val="single" w:sz="4" w:space="0" w:color="auto"/>
              <w:left w:val="single" w:sz="4" w:space="0" w:color="auto"/>
              <w:bottom w:val="single" w:sz="4" w:space="0" w:color="auto"/>
              <w:right w:val="single" w:sz="4" w:space="0" w:color="auto"/>
            </w:tcBorders>
          </w:tcPr>
          <w:p w14:paraId="43C7B11F" w14:textId="77777777" w:rsidR="00744F3A" w:rsidRPr="002D2326" w:rsidRDefault="00744F3A" w:rsidP="00A06685">
            <w:pPr>
              <w:ind w:right="283"/>
              <w:jc w:val="both"/>
            </w:pPr>
            <w:r w:rsidRPr="002D2326">
              <w:t xml:space="preserve">Source Organization </w:t>
            </w:r>
          </w:p>
          <w:p w14:paraId="5EE2BE9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BB76A65" w14:textId="77777777" w:rsidR="00744F3A" w:rsidRPr="002D2326" w:rsidRDefault="00744F3A" w:rsidP="00A06685">
            <w:r w:rsidRPr="002D2326">
              <w:t>NISR</w:t>
            </w:r>
          </w:p>
        </w:tc>
      </w:tr>
      <w:tr w:rsidR="00744F3A" w:rsidRPr="002D2326" w14:paraId="2EFAF5F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FD5239B"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2EC3F782" w14:textId="77777777" w:rsidR="00744F3A" w:rsidRPr="002D2326" w:rsidRDefault="00744F3A" w:rsidP="00A06685">
            <w:pPr>
              <w:rPr>
                <w:color w:val="FF0000"/>
              </w:rPr>
            </w:pPr>
            <w:r w:rsidRPr="002D2326">
              <w:t>EICV Thematic Report – Economic Activity</w:t>
            </w:r>
          </w:p>
        </w:tc>
      </w:tr>
      <w:tr w:rsidR="00744F3A" w:rsidRPr="002D2326" w14:paraId="1EC15F1D" w14:textId="77777777" w:rsidTr="00A06685">
        <w:tc>
          <w:tcPr>
            <w:tcW w:w="2689" w:type="dxa"/>
            <w:tcBorders>
              <w:top w:val="single" w:sz="4" w:space="0" w:color="auto"/>
              <w:left w:val="single" w:sz="4" w:space="0" w:color="auto"/>
              <w:bottom w:val="single" w:sz="4" w:space="0" w:color="auto"/>
              <w:right w:val="single" w:sz="4" w:space="0" w:color="auto"/>
            </w:tcBorders>
          </w:tcPr>
          <w:p w14:paraId="6CBBDADA" w14:textId="77777777" w:rsidR="00744F3A" w:rsidRPr="002D2326" w:rsidRDefault="00744F3A" w:rsidP="00A06685">
            <w:r w:rsidRPr="002D2326">
              <w:t>Periodicity</w:t>
            </w:r>
          </w:p>
          <w:p w14:paraId="7DC7C54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3E7CD71" w14:textId="77777777" w:rsidR="00744F3A" w:rsidRPr="002D2326" w:rsidRDefault="00744F3A" w:rsidP="00A06685">
            <w:r w:rsidRPr="002D2326">
              <w:t>3 years</w:t>
            </w:r>
          </w:p>
        </w:tc>
      </w:tr>
      <w:tr w:rsidR="00744F3A" w:rsidRPr="002D2326" w14:paraId="28723FF4" w14:textId="77777777" w:rsidTr="00A06685">
        <w:tc>
          <w:tcPr>
            <w:tcW w:w="2689" w:type="dxa"/>
            <w:tcBorders>
              <w:top w:val="single" w:sz="4" w:space="0" w:color="auto"/>
              <w:left w:val="single" w:sz="4" w:space="0" w:color="auto"/>
              <w:bottom w:val="single" w:sz="4" w:space="0" w:color="auto"/>
              <w:right w:val="single" w:sz="4" w:space="0" w:color="auto"/>
            </w:tcBorders>
          </w:tcPr>
          <w:p w14:paraId="7B6AA722" w14:textId="77777777" w:rsidR="00744F3A" w:rsidRPr="002D2326" w:rsidRDefault="00744F3A" w:rsidP="00A06685">
            <w:pPr>
              <w:ind w:right="283"/>
              <w:jc w:val="both"/>
            </w:pPr>
            <w:r w:rsidRPr="002D2326">
              <w:t>Earliest available data</w:t>
            </w:r>
          </w:p>
          <w:p w14:paraId="459ACE1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EE23E05" w14:textId="77777777" w:rsidR="00744F3A" w:rsidRPr="002D2326" w:rsidRDefault="00744F3A" w:rsidP="00A06685">
            <w:pPr>
              <w:rPr>
                <w:color w:val="FF0000"/>
              </w:rPr>
            </w:pPr>
          </w:p>
        </w:tc>
      </w:tr>
      <w:tr w:rsidR="00744F3A" w:rsidRPr="002D2326" w14:paraId="420756E4" w14:textId="77777777" w:rsidTr="00A06685">
        <w:tc>
          <w:tcPr>
            <w:tcW w:w="2689" w:type="dxa"/>
            <w:tcBorders>
              <w:top w:val="single" w:sz="4" w:space="0" w:color="auto"/>
              <w:left w:val="single" w:sz="4" w:space="0" w:color="auto"/>
              <w:bottom w:val="single" w:sz="4" w:space="0" w:color="auto"/>
              <w:right w:val="single" w:sz="4" w:space="0" w:color="auto"/>
            </w:tcBorders>
          </w:tcPr>
          <w:p w14:paraId="420C29F7" w14:textId="77777777" w:rsidR="00744F3A" w:rsidRPr="002D2326" w:rsidRDefault="00744F3A" w:rsidP="00A06685">
            <w:pPr>
              <w:ind w:right="283"/>
              <w:jc w:val="both"/>
            </w:pPr>
            <w:r w:rsidRPr="002D2326">
              <w:t>Link to data source/ The text to show instead of the URL</w:t>
            </w:r>
          </w:p>
          <w:p w14:paraId="67B2B6A7"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4E162146" w14:textId="77777777" w:rsidR="00744F3A" w:rsidRPr="002D2326" w:rsidRDefault="00744F3A" w:rsidP="00A06685"/>
        </w:tc>
      </w:tr>
      <w:tr w:rsidR="00744F3A" w:rsidRPr="002D2326" w14:paraId="06554FF3" w14:textId="77777777" w:rsidTr="00A06685">
        <w:tc>
          <w:tcPr>
            <w:tcW w:w="2689" w:type="dxa"/>
            <w:tcBorders>
              <w:top w:val="single" w:sz="4" w:space="0" w:color="auto"/>
              <w:left w:val="single" w:sz="4" w:space="0" w:color="auto"/>
              <w:bottom w:val="single" w:sz="4" w:space="0" w:color="auto"/>
              <w:right w:val="single" w:sz="4" w:space="0" w:color="auto"/>
            </w:tcBorders>
          </w:tcPr>
          <w:p w14:paraId="2E9D4837" w14:textId="77777777" w:rsidR="00744F3A" w:rsidRPr="002D2326" w:rsidRDefault="00744F3A" w:rsidP="00A06685">
            <w:pPr>
              <w:ind w:right="283"/>
              <w:jc w:val="both"/>
            </w:pPr>
            <w:r w:rsidRPr="002D2326">
              <w:t>Release date</w:t>
            </w:r>
          </w:p>
          <w:p w14:paraId="62E8223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E75C00B" w14:textId="77777777" w:rsidR="00744F3A" w:rsidRPr="002D2326" w:rsidRDefault="00744F3A" w:rsidP="00A06685"/>
        </w:tc>
      </w:tr>
      <w:tr w:rsidR="00744F3A" w:rsidRPr="002D2326" w14:paraId="260A0726" w14:textId="77777777" w:rsidTr="00A06685">
        <w:tc>
          <w:tcPr>
            <w:tcW w:w="2689" w:type="dxa"/>
            <w:tcBorders>
              <w:top w:val="single" w:sz="4" w:space="0" w:color="auto"/>
              <w:left w:val="single" w:sz="4" w:space="0" w:color="auto"/>
              <w:bottom w:val="single" w:sz="4" w:space="0" w:color="auto"/>
              <w:right w:val="single" w:sz="4" w:space="0" w:color="auto"/>
            </w:tcBorders>
          </w:tcPr>
          <w:p w14:paraId="11E8CAC3" w14:textId="77777777" w:rsidR="00744F3A" w:rsidRPr="002D2326" w:rsidRDefault="00744F3A" w:rsidP="00A06685">
            <w:pPr>
              <w:ind w:right="283"/>
              <w:jc w:val="both"/>
            </w:pPr>
            <w:r w:rsidRPr="002D2326">
              <w:t>Statistical classification</w:t>
            </w:r>
          </w:p>
          <w:p w14:paraId="2AB7582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6BCDA28" w14:textId="77777777" w:rsidR="00744F3A" w:rsidRPr="002D2326" w:rsidRDefault="00744F3A" w:rsidP="00A06685">
            <w:r w:rsidRPr="002D2326">
              <w:t>International Conference of Labour Statisticians (ICLS)</w:t>
            </w:r>
          </w:p>
        </w:tc>
      </w:tr>
      <w:tr w:rsidR="00744F3A" w:rsidRPr="002D2326" w14:paraId="7F0ED263" w14:textId="77777777" w:rsidTr="00A06685">
        <w:tc>
          <w:tcPr>
            <w:tcW w:w="2689" w:type="dxa"/>
            <w:tcBorders>
              <w:top w:val="single" w:sz="4" w:space="0" w:color="auto"/>
              <w:left w:val="single" w:sz="4" w:space="0" w:color="auto"/>
              <w:bottom w:val="single" w:sz="4" w:space="0" w:color="auto"/>
              <w:right w:val="single" w:sz="4" w:space="0" w:color="auto"/>
            </w:tcBorders>
          </w:tcPr>
          <w:p w14:paraId="69C115BE" w14:textId="77777777" w:rsidR="00744F3A" w:rsidRPr="002D2326" w:rsidRDefault="00744F3A" w:rsidP="00A06685">
            <w:pPr>
              <w:ind w:right="283"/>
              <w:jc w:val="both"/>
            </w:pPr>
            <w:r w:rsidRPr="002D2326">
              <w:t>Contact details</w:t>
            </w:r>
          </w:p>
          <w:p w14:paraId="2F6C0B2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EF52EBC" w14:textId="77777777" w:rsidR="00744F3A" w:rsidRPr="002D2326" w:rsidRDefault="00744F3A" w:rsidP="00A06685">
            <w:hyperlink r:id="rId91" w:history="1">
              <w:r w:rsidRPr="002D2326">
                <w:rPr>
                  <w:rStyle w:val="Hyperlink"/>
                  <w:sz w:val="21"/>
                  <w:szCs w:val="21"/>
                  <w:shd w:val="clear" w:color="auto" w:fill="FFFFFF"/>
                </w:rPr>
                <w:t>info@statistics.gov.rw</w:t>
              </w:r>
            </w:hyperlink>
          </w:p>
        </w:tc>
      </w:tr>
      <w:tr w:rsidR="00744F3A" w:rsidRPr="002D2326" w14:paraId="5CD72C7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6AA15F9"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619F4F4" w14:textId="77777777" w:rsidR="00744F3A" w:rsidRPr="002D2326" w:rsidRDefault="00744F3A" w:rsidP="00A06685"/>
        </w:tc>
      </w:tr>
    </w:tbl>
    <w:p w14:paraId="45D122B3" w14:textId="77777777" w:rsidR="00744F3A" w:rsidRPr="002D2326" w:rsidRDefault="00744F3A" w:rsidP="00744F3A"/>
    <w:p w14:paraId="032D0E97" w14:textId="77777777" w:rsidR="00744F3A" w:rsidRPr="002D2326" w:rsidRDefault="00744F3A" w:rsidP="00744F3A">
      <w:pPr>
        <w:pStyle w:val="Heading2"/>
        <w:numPr>
          <w:ilvl w:val="0"/>
          <w:numId w:val="0"/>
        </w:numPr>
        <w:ind w:left="576"/>
        <w:rPr>
          <w:rFonts w:ascii="Arial" w:hAnsi="Arial" w:cs="Arial"/>
        </w:rPr>
      </w:pPr>
      <w:bookmarkStart w:id="84" w:name="_Toc517414086"/>
      <w:bookmarkStart w:id="85" w:name="_Toc533147133"/>
      <w:bookmarkStart w:id="86" w:name="_Toc517414087"/>
      <w:bookmarkEnd w:id="77"/>
      <w:r w:rsidRPr="002D2326">
        <w:rPr>
          <w:rFonts w:ascii="Arial" w:hAnsi="Arial" w:cs="Arial"/>
        </w:rPr>
        <w:t>8.9.1 Tourism direct GDP as a proportion of total GDP and in growth rate</w:t>
      </w:r>
      <w:bookmarkEnd w:id="84"/>
      <w:bookmarkEnd w:id="85"/>
    </w:p>
    <w:tbl>
      <w:tblPr>
        <w:tblStyle w:val="TableGrid"/>
        <w:tblW w:w="9634" w:type="dxa"/>
        <w:tblLook w:val="04A0" w:firstRow="1" w:lastRow="0" w:firstColumn="1" w:lastColumn="0" w:noHBand="0" w:noVBand="1"/>
      </w:tblPr>
      <w:tblGrid>
        <w:gridCol w:w="2689"/>
        <w:gridCol w:w="6945"/>
      </w:tblGrid>
      <w:tr w:rsidR="00744F3A" w:rsidRPr="002D2326" w14:paraId="781A29E5"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729556F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63771EB" w14:textId="77777777" w:rsidR="00744F3A" w:rsidRPr="002D2326" w:rsidRDefault="00744F3A" w:rsidP="00A06685"/>
        </w:tc>
      </w:tr>
      <w:tr w:rsidR="00744F3A" w:rsidRPr="002D2326" w14:paraId="7DEB53F2" w14:textId="77777777" w:rsidTr="00A06685">
        <w:tc>
          <w:tcPr>
            <w:tcW w:w="2689" w:type="dxa"/>
            <w:tcBorders>
              <w:top w:val="single" w:sz="4" w:space="0" w:color="auto"/>
              <w:left w:val="single" w:sz="4" w:space="0" w:color="auto"/>
              <w:bottom w:val="single" w:sz="4" w:space="0" w:color="auto"/>
              <w:right w:val="single" w:sz="4" w:space="0" w:color="auto"/>
            </w:tcBorders>
          </w:tcPr>
          <w:p w14:paraId="1EC63B1E" w14:textId="77777777" w:rsidR="00744F3A" w:rsidRPr="002D2326" w:rsidRDefault="00744F3A" w:rsidP="00A06685">
            <w:pPr>
              <w:ind w:right="283"/>
              <w:jc w:val="both"/>
            </w:pPr>
            <w:r w:rsidRPr="002D2326">
              <w:t>Definition</w:t>
            </w:r>
          </w:p>
          <w:p w14:paraId="35D6AA5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752A208" w14:textId="77777777" w:rsidR="00744F3A" w:rsidRPr="002D2326" w:rsidRDefault="00744F3A" w:rsidP="00A06685">
            <w:pPr>
              <w:jc w:val="both"/>
            </w:pPr>
            <w:r w:rsidRPr="002D2326">
              <w:t xml:space="preserve">Tourism Direct GDP (TDGDP) is defined as the sum </w:t>
            </w:r>
            <w:r>
              <w:t>of value added of tourism and other activities generated by internal tourism demand and net tax on products included in value of tourism costs by purchase prices.</w:t>
            </w:r>
          </w:p>
          <w:p w14:paraId="081EC422" w14:textId="77777777" w:rsidR="00744F3A" w:rsidRPr="002D2326" w:rsidRDefault="00744F3A" w:rsidP="00A06685">
            <w:pPr>
              <w:jc w:val="both"/>
            </w:pPr>
          </w:p>
          <w:p w14:paraId="1F56FACF" w14:textId="77777777" w:rsidR="00744F3A" w:rsidRDefault="00744F3A" w:rsidP="00A06685">
            <w:pPr>
              <w:jc w:val="both"/>
            </w:pPr>
            <w:r>
              <w:t>Internal tourism comprises domestic and inbound tourism.</w:t>
            </w:r>
          </w:p>
          <w:p w14:paraId="66E0A25A" w14:textId="77777777" w:rsidR="00744F3A" w:rsidRDefault="00744F3A" w:rsidP="00A06685">
            <w:pPr>
              <w:jc w:val="both"/>
            </w:pPr>
          </w:p>
          <w:p w14:paraId="52C137A7" w14:textId="77777777" w:rsidR="00744F3A" w:rsidRDefault="00744F3A" w:rsidP="00A06685">
            <w:pPr>
              <w:jc w:val="both"/>
            </w:pPr>
            <w:r>
              <w:t>Domestic tourism comprises activities of a resident visitor within the country of reference either as part of a domestic tourism trip or part of outbound tourism trip.</w:t>
            </w:r>
          </w:p>
          <w:p w14:paraId="5980DD27" w14:textId="77777777" w:rsidR="00744F3A" w:rsidRDefault="00744F3A" w:rsidP="00A06685">
            <w:pPr>
              <w:jc w:val="both"/>
            </w:pPr>
          </w:p>
          <w:p w14:paraId="3FB1190E" w14:textId="77777777" w:rsidR="00744F3A" w:rsidRDefault="00744F3A" w:rsidP="00A06685">
            <w:pPr>
              <w:jc w:val="both"/>
            </w:pPr>
            <w:r>
              <w:t>Inbound tourism comprise the activities of a non-resident visitor within the country of refernce.</w:t>
            </w:r>
          </w:p>
          <w:p w14:paraId="081AF98B" w14:textId="77777777" w:rsidR="00744F3A" w:rsidRDefault="00744F3A" w:rsidP="00A06685">
            <w:pPr>
              <w:jc w:val="both"/>
            </w:pPr>
          </w:p>
          <w:p w14:paraId="0DE3F99A" w14:textId="77777777" w:rsidR="00744F3A" w:rsidRPr="002D2326" w:rsidRDefault="00744F3A" w:rsidP="00A06685">
            <w:pPr>
              <w:jc w:val="both"/>
            </w:pPr>
          </w:p>
        </w:tc>
      </w:tr>
      <w:tr w:rsidR="00744F3A" w:rsidRPr="002D2326" w14:paraId="177840BD" w14:textId="77777777" w:rsidTr="00A06685">
        <w:tc>
          <w:tcPr>
            <w:tcW w:w="2689" w:type="dxa"/>
            <w:tcBorders>
              <w:top w:val="single" w:sz="4" w:space="0" w:color="auto"/>
              <w:left w:val="single" w:sz="4" w:space="0" w:color="auto"/>
              <w:bottom w:val="single" w:sz="4" w:space="0" w:color="auto"/>
              <w:right w:val="single" w:sz="4" w:space="0" w:color="auto"/>
            </w:tcBorders>
          </w:tcPr>
          <w:p w14:paraId="4800644C" w14:textId="77777777" w:rsidR="00744F3A" w:rsidRPr="002D2326" w:rsidRDefault="00744F3A" w:rsidP="00A06685">
            <w:pPr>
              <w:ind w:right="283"/>
              <w:jc w:val="both"/>
            </w:pPr>
            <w:r w:rsidRPr="002D2326">
              <w:lastRenderedPageBreak/>
              <w:t>Geographic coverage</w:t>
            </w:r>
          </w:p>
          <w:p w14:paraId="52149B5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B982960" w14:textId="77777777" w:rsidR="00744F3A" w:rsidRPr="002D2326" w:rsidRDefault="00744F3A" w:rsidP="00A06685">
            <w:r w:rsidRPr="002D2326">
              <w:t>National</w:t>
            </w:r>
          </w:p>
        </w:tc>
      </w:tr>
      <w:tr w:rsidR="00744F3A" w:rsidRPr="002D2326" w14:paraId="3DFB05F8" w14:textId="77777777" w:rsidTr="00A06685">
        <w:trPr>
          <w:trHeight w:val="527"/>
        </w:trPr>
        <w:tc>
          <w:tcPr>
            <w:tcW w:w="2689" w:type="dxa"/>
            <w:tcBorders>
              <w:top w:val="single" w:sz="4" w:space="0" w:color="auto"/>
              <w:left w:val="single" w:sz="4" w:space="0" w:color="auto"/>
              <w:bottom w:val="single" w:sz="4" w:space="0" w:color="auto"/>
              <w:right w:val="single" w:sz="4" w:space="0" w:color="auto"/>
            </w:tcBorders>
          </w:tcPr>
          <w:p w14:paraId="7B5845AF" w14:textId="77777777" w:rsidR="00744F3A" w:rsidRPr="002D2326" w:rsidRDefault="00744F3A" w:rsidP="00A06685">
            <w:pPr>
              <w:ind w:right="283"/>
              <w:jc w:val="both"/>
            </w:pPr>
          </w:p>
          <w:p w14:paraId="04763F2B" w14:textId="77777777" w:rsidR="00744F3A" w:rsidRPr="002D2326" w:rsidRDefault="00744F3A" w:rsidP="00A06685">
            <w:pPr>
              <w:ind w:right="283"/>
              <w:jc w:val="both"/>
            </w:pPr>
            <w:r w:rsidRPr="002D2326">
              <w:t>Unit of Measurement</w:t>
            </w:r>
          </w:p>
          <w:p w14:paraId="4761FA0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4C11112" w14:textId="77777777" w:rsidR="00744F3A" w:rsidRPr="002D2326" w:rsidRDefault="00744F3A" w:rsidP="00A06685">
            <w:pPr>
              <w:jc w:val="both"/>
            </w:pPr>
          </w:p>
          <w:p w14:paraId="4DB89A0F" w14:textId="77777777" w:rsidR="00744F3A" w:rsidRPr="002D2326" w:rsidRDefault="00744F3A" w:rsidP="00A06685">
            <w:pPr>
              <w:jc w:val="both"/>
            </w:pPr>
            <w:r w:rsidRPr="002D2326">
              <w:t>Percent (%)</w:t>
            </w:r>
          </w:p>
        </w:tc>
      </w:tr>
      <w:tr w:rsidR="00744F3A" w:rsidRPr="002D2326" w14:paraId="7CFF3227" w14:textId="77777777" w:rsidTr="00A06685">
        <w:tc>
          <w:tcPr>
            <w:tcW w:w="2689" w:type="dxa"/>
            <w:tcBorders>
              <w:top w:val="single" w:sz="4" w:space="0" w:color="auto"/>
              <w:left w:val="single" w:sz="4" w:space="0" w:color="auto"/>
              <w:bottom w:val="single" w:sz="4" w:space="0" w:color="auto"/>
              <w:right w:val="single" w:sz="4" w:space="0" w:color="auto"/>
            </w:tcBorders>
          </w:tcPr>
          <w:p w14:paraId="6220D0BC" w14:textId="77777777" w:rsidR="00744F3A" w:rsidRPr="002D2326" w:rsidRDefault="00744F3A" w:rsidP="00A06685">
            <w:pPr>
              <w:ind w:right="283"/>
              <w:jc w:val="both"/>
            </w:pPr>
            <w:r w:rsidRPr="002D2326">
              <w:t>Computation method</w:t>
            </w:r>
          </w:p>
          <w:p w14:paraId="1FF4ADB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8BA05A7" w14:textId="77777777" w:rsidR="00744F3A" w:rsidRDefault="00744F3A" w:rsidP="00A06685">
            <w:pPr>
              <w:jc w:val="both"/>
            </w:pPr>
            <w:r w:rsidRPr="002D2326">
              <w:t xml:space="preserve">The </w:t>
            </w:r>
            <w:r>
              <w:t>GDP attributable directly to ‘internal’ tourism consumption is measured as the sum of the part of gross value added (at basic prices) generated by all industries in response to internal tourism consumption plus the amount of net taxes on products and imports included within the value of this expenditure at purchaser’s prices.</w:t>
            </w:r>
          </w:p>
          <w:p w14:paraId="637790E9" w14:textId="77777777" w:rsidR="00744F3A" w:rsidRPr="002D2326" w:rsidRDefault="00744F3A" w:rsidP="00A06685">
            <w:pPr>
              <w:jc w:val="both"/>
            </w:pPr>
          </w:p>
        </w:tc>
      </w:tr>
      <w:tr w:rsidR="00744F3A" w:rsidRPr="002D2326" w14:paraId="58ABE5D6" w14:textId="77777777" w:rsidTr="00A06685">
        <w:tc>
          <w:tcPr>
            <w:tcW w:w="2689" w:type="dxa"/>
            <w:tcBorders>
              <w:top w:val="single" w:sz="4" w:space="0" w:color="auto"/>
              <w:left w:val="single" w:sz="4" w:space="0" w:color="auto"/>
              <w:bottom w:val="single" w:sz="4" w:space="0" w:color="auto"/>
              <w:right w:val="single" w:sz="4" w:space="0" w:color="auto"/>
            </w:tcBorders>
          </w:tcPr>
          <w:p w14:paraId="6533F781" w14:textId="77777777" w:rsidR="00744F3A" w:rsidRPr="002D2326" w:rsidRDefault="00744F3A" w:rsidP="00A06685">
            <w:pPr>
              <w:ind w:right="283"/>
              <w:jc w:val="both"/>
            </w:pPr>
            <w:r w:rsidRPr="002D2326">
              <w:t>Disaggregation</w:t>
            </w:r>
          </w:p>
          <w:p w14:paraId="15AAFB1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B6F520F" w14:textId="77777777" w:rsidR="00744F3A" w:rsidRPr="002D2326" w:rsidRDefault="00744F3A" w:rsidP="00A06685">
            <w:pPr>
              <w:pStyle w:val="PlainText"/>
              <w:rPr>
                <w:rFonts w:ascii="Arial" w:hAnsi="Arial"/>
              </w:rPr>
            </w:pPr>
          </w:p>
        </w:tc>
      </w:tr>
      <w:tr w:rsidR="00744F3A" w:rsidRPr="002D2326" w14:paraId="13489B56" w14:textId="77777777" w:rsidTr="00A06685">
        <w:tc>
          <w:tcPr>
            <w:tcW w:w="2689" w:type="dxa"/>
            <w:tcBorders>
              <w:top w:val="single" w:sz="4" w:space="0" w:color="auto"/>
              <w:left w:val="single" w:sz="4" w:space="0" w:color="auto"/>
              <w:bottom w:val="single" w:sz="4" w:space="0" w:color="auto"/>
              <w:right w:val="single" w:sz="4" w:space="0" w:color="auto"/>
            </w:tcBorders>
          </w:tcPr>
          <w:p w14:paraId="559D1B28" w14:textId="77777777" w:rsidR="00744F3A" w:rsidRPr="002D2326" w:rsidRDefault="00744F3A" w:rsidP="00A06685">
            <w:pPr>
              <w:ind w:right="283"/>
            </w:pPr>
            <w:r w:rsidRPr="002D2326">
              <w:t>Comments and limitations/ Other Information</w:t>
            </w:r>
          </w:p>
          <w:p w14:paraId="0727B44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93B22F1" w14:textId="77777777" w:rsidR="00744F3A" w:rsidRDefault="00744F3A" w:rsidP="00A06685">
            <w:pPr>
              <w:jc w:val="both"/>
            </w:pPr>
            <w:r w:rsidRPr="002D2326">
              <w:t>Presenting this economic contribution of tourism as a share of GDP shows the relative size of the tourism sector in the economy.</w:t>
            </w:r>
            <w:r>
              <w:t xml:space="preserve"> However, Tourism GDP measures only direct effect of tourism consumption (and these are only internal), not entire tourism demands. It does not consider indirect and induced tourism effects.</w:t>
            </w:r>
          </w:p>
          <w:p w14:paraId="0CB83EA9" w14:textId="77777777" w:rsidR="00744F3A" w:rsidRPr="002D2326" w:rsidRDefault="00744F3A" w:rsidP="00A06685"/>
        </w:tc>
      </w:tr>
      <w:tr w:rsidR="00744F3A" w:rsidRPr="002D2326" w14:paraId="70FBAB16"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37BDFB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22429FDD" w14:textId="77777777" w:rsidR="00744F3A" w:rsidRPr="002D2326" w:rsidRDefault="00744F3A" w:rsidP="00A06685"/>
        </w:tc>
      </w:tr>
      <w:tr w:rsidR="00744F3A" w:rsidRPr="002D2326" w14:paraId="2EDDD7D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1DF67FA"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72A49465" w14:textId="77777777" w:rsidR="00744F3A" w:rsidRPr="002D2326" w:rsidRDefault="00744F3A" w:rsidP="00A06685">
            <w:pPr>
              <w:jc w:val="both"/>
            </w:pPr>
            <w:r w:rsidRPr="002D2326">
              <w:t>Tourism direct GDP as a proportion of total GDP and in growth rate</w:t>
            </w:r>
          </w:p>
        </w:tc>
      </w:tr>
      <w:tr w:rsidR="00744F3A" w:rsidRPr="002D2326" w14:paraId="3D7113A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FAE01F0"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18D1BD2" w14:textId="77777777" w:rsidR="00744F3A" w:rsidRPr="002D2326" w:rsidRDefault="00744F3A" w:rsidP="00A06685">
            <w:pPr>
              <w:jc w:val="both"/>
            </w:pPr>
            <w:r w:rsidRPr="002D2326">
              <w:t>8.9.1</w:t>
            </w:r>
          </w:p>
        </w:tc>
      </w:tr>
      <w:tr w:rsidR="00744F3A" w:rsidRPr="002D2326" w14:paraId="718D3338" w14:textId="77777777" w:rsidTr="00A06685">
        <w:tc>
          <w:tcPr>
            <w:tcW w:w="2689" w:type="dxa"/>
            <w:tcBorders>
              <w:top w:val="single" w:sz="4" w:space="0" w:color="auto"/>
              <w:left w:val="single" w:sz="4" w:space="0" w:color="auto"/>
              <w:bottom w:val="single" w:sz="4" w:space="0" w:color="auto"/>
              <w:right w:val="single" w:sz="4" w:space="0" w:color="auto"/>
            </w:tcBorders>
          </w:tcPr>
          <w:p w14:paraId="360B57F1" w14:textId="77777777" w:rsidR="00744F3A" w:rsidRPr="002D2326" w:rsidRDefault="00744F3A" w:rsidP="00A06685">
            <w:pPr>
              <w:ind w:right="283"/>
              <w:jc w:val="both"/>
            </w:pPr>
            <w:r w:rsidRPr="002D2326">
              <w:t>Target Name</w:t>
            </w:r>
          </w:p>
          <w:p w14:paraId="6C39787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3CF44BE" w14:textId="77777777" w:rsidR="00744F3A" w:rsidRPr="002D2326" w:rsidRDefault="00744F3A" w:rsidP="00A06685">
            <w:pPr>
              <w:jc w:val="both"/>
            </w:pPr>
            <w:r w:rsidRPr="006065D3">
              <w:t>By 2030, devise and implement policies to promote sustainable tourism that creates jobs and promotes local culture and products</w:t>
            </w:r>
          </w:p>
        </w:tc>
      </w:tr>
      <w:tr w:rsidR="00744F3A" w:rsidRPr="002D2326" w14:paraId="4E34C7B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0F2D178"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0E5AD89D" w14:textId="77777777" w:rsidR="00744F3A" w:rsidRPr="002D2326" w:rsidRDefault="00744F3A" w:rsidP="00A06685">
            <w:r w:rsidRPr="002D2326">
              <w:t>8.9</w:t>
            </w:r>
          </w:p>
        </w:tc>
      </w:tr>
      <w:tr w:rsidR="00744F3A" w:rsidRPr="002D2326" w14:paraId="7400B98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9DE98A9" w14:textId="77777777" w:rsidR="00744F3A" w:rsidRPr="002D2326" w:rsidRDefault="00744F3A" w:rsidP="00A06685">
            <w:pPr>
              <w:ind w:right="283"/>
            </w:pPr>
            <w:r w:rsidRPr="002D2326">
              <w:lastRenderedPageBreak/>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4B937BC9" w14:textId="77777777" w:rsidR="00744F3A" w:rsidRPr="002D2326" w:rsidRDefault="00744F3A" w:rsidP="00A06685"/>
        </w:tc>
      </w:tr>
      <w:tr w:rsidR="00744F3A" w:rsidRPr="002D2326" w14:paraId="5208127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ADAD612"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185362F5" w14:textId="77777777" w:rsidR="00744F3A" w:rsidRPr="002D2326" w:rsidRDefault="00744F3A" w:rsidP="00A06685">
            <w:r w:rsidRPr="002D2326">
              <w:t>2</w:t>
            </w:r>
          </w:p>
        </w:tc>
      </w:tr>
      <w:tr w:rsidR="00744F3A" w:rsidRPr="002D2326" w14:paraId="11F4FFE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ABA3C2D"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75A33A00" w14:textId="77777777" w:rsidR="00744F3A" w:rsidRPr="002D2326" w:rsidRDefault="00744F3A" w:rsidP="00A06685">
            <w:pPr>
              <w:jc w:val="both"/>
            </w:pPr>
            <w:r w:rsidRPr="002D2326">
              <w:t>World Tourism Organization (UNTWO)</w:t>
            </w:r>
          </w:p>
        </w:tc>
      </w:tr>
      <w:tr w:rsidR="00744F3A" w:rsidRPr="002D2326" w14:paraId="563FE10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F0AC630"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B622E40" w14:textId="77777777" w:rsidR="00744F3A" w:rsidRPr="002D2326" w:rsidRDefault="00744F3A" w:rsidP="00A06685">
            <w:pPr>
              <w:jc w:val="both"/>
            </w:pPr>
            <w:hyperlink r:id="rId92" w:tgtFrame="_blank" w:history="1">
              <w:r w:rsidRPr="002D2326">
                <w:t>United Nations Sustainable Development Goals Metadata (PDF 526 KB)</w:t>
              </w:r>
            </w:hyperlink>
          </w:p>
          <w:p w14:paraId="60952F2E" w14:textId="77777777" w:rsidR="00744F3A" w:rsidRPr="002D2326" w:rsidRDefault="00744F3A" w:rsidP="00A06685">
            <w:pPr>
              <w:jc w:val="both"/>
            </w:pPr>
          </w:p>
        </w:tc>
      </w:tr>
      <w:tr w:rsidR="00744F3A" w:rsidRPr="002D2326" w14:paraId="5F0E5553"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BA9E51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6FC7CCF2" w14:textId="77777777" w:rsidR="00744F3A" w:rsidRPr="002D2326" w:rsidRDefault="00744F3A" w:rsidP="00A06685"/>
        </w:tc>
      </w:tr>
      <w:tr w:rsidR="00744F3A" w:rsidRPr="002D2326" w14:paraId="2F500442" w14:textId="77777777" w:rsidTr="00A06685">
        <w:tc>
          <w:tcPr>
            <w:tcW w:w="2689" w:type="dxa"/>
            <w:tcBorders>
              <w:top w:val="single" w:sz="4" w:space="0" w:color="auto"/>
              <w:left w:val="single" w:sz="4" w:space="0" w:color="auto"/>
              <w:bottom w:val="single" w:sz="4" w:space="0" w:color="auto"/>
              <w:right w:val="single" w:sz="4" w:space="0" w:color="auto"/>
            </w:tcBorders>
          </w:tcPr>
          <w:p w14:paraId="43EC4345" w14:textId="77777777" w:rsidR="00744F3A" w:rsidRPr="002D2326" w:rsidRDefault="00744F3A" w:rsidP="00A06685">
            <w:pPr>
              <w:ind w:right="283"/>
              <w:jc w:val="both"/>
            </w:pPr>
            <w:r w:rsidRPr="002D2326">
              <w:t xml:space="preserve">Source Organization </w:t>
            </w:r>
          </w:p>
          <w:p w14:paraId="59DD7A0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09FD8E1" w14:textId="77777777" w:rsidR="00744F3A" w:rsidRPr="002D2326" w:rsidRDefault="00744F3A" w:rsidP="00A06685">
            <w:r>
              <w:t>Rwanda Development Board (RDB)</w:t>
            </w:r>
          </w:p>
        </w:tc>
      </w:tr>
      <w:tr w:rsidR="00744F3A" w:rsidRPr="003803BA" w14:paraId="7A6AF153" w14:textId="77777777" w:rsidTr="00A06685">
        <w:tc>
          <w:tcPr>
            <w:tcW w:w="2689" w:type="dxa"/>
            <w:tcBorders>
              <w:top w:val="single" w:sz="4" w:space="0" w:color="auto"/>
              <w:left w:val="single" w:sz="4" w:space="0" w:color="auto"/>
              <w:bottom w:val="single" w:sz="4" w:space="0" w:color="auto"/>
              <w:right w:val="single" w:sz="4" w:space="0" w:color="auto"/>
            </w:tcBorders>
          </w:tcPr>
          <w:p w14:paraId="2BC02D9F" w14:textId="77777777" w:rsidR="00744F3A" w:rsidRPr="002D2326" w:rsidRDefault="00744F3A" w:rsidP="00A06685">
            <w:r w:rsidRPr="002D2326">
              <w:t xml:space="preserve">Data Source </w:t>
            </w:r>
          </w:p>
        </w:tc>
        <w:tc>
          <w:tcPr>
            <w:tcW w:w="6945" w:type="dxa"/>
            <w:tcBorders>
              <w:top w:val="single" w:sz="4" w:space="0" w:color="auto"/>
              <w:left w:val="single" w:sz="4" w:space="0" w:color="auto"/>
              <w:bottom w:val="single" w:sz="4" w:space="0" w:color="auto"/>
              <w:right w:val="single" w:sz="4" w:space="0" w:color="auto"/>
            </w:tcBorders>
          </w:tcPr>
          <w:p w14:paraId="06A2F7D8" w14:textId="77777777" w:rsidR="00744F3A" w:rsidRPr="003803BA" w:rsidRDefault="00744F3A" w:rsidP="00A06685">
            <w:r w:rsidRPr="003803BA">
              <w:t>Rwanda Tourism Satellite Accounts Report: Economic Value Addi</w:t>
            </w:r>
            <w:r>
              <w:t xml:space="preserve">tion of Tourism </w:t>
            </w:r>
          </w:p>
          <w:p w14:paraId="350ACD18" w14:textId="77777777" w:rsidR="00744F3A" w:rsidRPr="003803BA" w:rsidRDefault="00744F3A" w:rsidP="00A06685"/>
        </w:tc>
      </w:tr>
      <w:tr w:rsidR="00744F3A" w:rsidRPr="002D2326" w14:paraId="246F389F" w14:textId="77777777" w:rsidTr="00A06685">
        <w:tc>
          <w:tcPr>
            <w:tcW w:w="2689" w:type="dxa"/>
            <w:tcBorders>
              <w:top w:val="single" w:sz="4" w:space="0" w:color="auto"/>
              <w:left w:val="single" w:sz="4" w:space="0" w:color="auto"/>
              <w:bottom w:val="single" w:sz="4" w:space="0" w:color="auto"/>
              <w:right w:val="single" w:sz="4" w:space="0" w:color="auto"/>
            </w:tcBorders>
          </w:tcPr>
          <w:p w14:paraId="73B8F4A9" w14:textId="77777777" w:rsidR="00744F3A" w:rsidRPr="002D2326" w:rsidRDefault="00744F3A" w:rsidP="00A06685">
            <w:r w:rsidRPr="002D2326">
              <w:t>Periodicity</w:t>
            </w:r>
          </w:p>
          <w:p w14:paraId="198EECC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B1F8CF4" w14:textId="77777777" w:rsidR="00744F3A" w:rsidRPr="002D2326" w:rsidRDefault="00744F3A" w:rsidP="00A06685">
            <w:r w:rsidRPr="002D2326">
              <w:t>Annual</w:t>
            </w:r>
          </w:p>
        </w:tc>
      </w:tr>
      <w:tr w:rsidR="00744F3A" w:rsidRPr="002D2326" w14:paraId="6F2CB2D9" w14:textId="77777777" w:rsidTr="00A06685">
        <w:tc>
          <w:tcPr>
            <w:tcW w:w="2689" w:type="dxa"/>
            <w:tcBorders>
              <w:top w:val="single" w:sz="4" w:space="0" w:color="auto"/>
              <w:left w:val="single" w:sz="4" w:space="0" w:color="auto"/>
              <w:bottom w:val="single" w:sz="4" w:space="0" w:color="auto"/>
              <w:right w:val="single" w:sz="4" w:space="0" w:color="auto"/>
            </w:tcBorders>
          </w:tcPr>
          <w:p w14:paraId="59DBE648" w14:textId="77777777" w:rsidR="00744F3A" w:rsidRPr="002D2326" w:rsidRDefault="00744F3A" w:rsidP="00A06685">
            <w:pPr>
              <w:ind w:right="283"/>
              <w:jc w:val="both"/>
            </w:pPr>
            <w:r w:rsidRPr="002D2326">
              <w:t>Earliest available data</w:t>
            </w:r>
          </w:p>
          <w:p w14:paraId="641E2CA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4A4BE7D" w14:textId="77777777" w:rsidR="00744F3A" w:rsidRPr="002D2326" w:rsidRDefault="00744F3A" w:rsidP="00A06685">
            <w:r>
              <w:t>2014</w:t>
            </w:r>
          </w:p>
        </w:tc>
      </w:tr>
      <w:tr w:rsidR="00744F3A" w:rsidRPr="002D2326" w14:paraId="7AFDD979" w14:textId="77777777" w:rsidTr="00A06685">
        <w:tc>
          <w:tcPr>
            <w:tcW w:w="2689" w:type="dxa"/>
            <w:tcBorders>
              <w:top w:val="single" w:sz="4" w:space="0" w:color="auto"/>
              <w:left w:val="single" w:sz="4" w:space="0" w:color="auto"/>
              <w:bottom w:val="single" w:sz="4" w:space="0" w:color="auto"/>
              <w:right w:val="single" w:sz="4" w:space="0" w:color="auto"/>
            </w:tcBorders>
          </w:tcPr>
          <w:p w14:paraId="20D62F56" w14:textId="77777777" w:rsidR="00744F3A" w:rsidRPr="002D2326" w:rsidRDefault="00744F3A" w:rsidP="00A06685">
            <w:pPr>
              <w:ind w:right="283"/>
              <w:jc w:val="both"/>
            </w:pPr>
            <w:r w:rsidRPr="002D2326">
              <w:t>Link to data source/ The text to show instead of the URL</w:t>
            </w:r>
          </w:p>
          <w:p w14:paraId="53E2BD80"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C8CA760" w14:textId="77777777" w:rsidR="00744F3A" w:rsidRPr="002D2326" w:rsidRDefault="00744F3A" w:rsidP="00A06685"/>
        </w:tc>
      </w:tr>
      <w:tr w:rsidR="00744F3A" w:rsidRPr="002D2326" w14:paraId="40DC23F0" w14:textId="77777777" w:rsidTr="00A06685">
        <w:tc>
          <w:tcPr>
            <w:tcW w:w="2689" w:type="dxa"/>
            <w:tcBorders>
              <w:top w:val="single" w:sz="4" w:space="0" w:color="auto"/>
              <w:left w:val="single" w:sz="4" w:space="0" w:color="auto"/>
              <w:bottom w:val="single" w:sz="4" w:space="0" w:color="auto"/>
              <w:right w:val="single" w:sz="4" w:space="0" w:color="auto"/>
            </w:tcBorders>
          </w:tcPr>
          <w:p w14:paraId="778D01B9" w14:textId="77777777" w:rsidR="00744F3A" w:rsidRPr="002D2326" w:rsidRDefault="00744F3A" w:rsidP="00A06685">
            <w:pPr>
              <w:ind w:right="283"/>
              <w:jc w:val="both"/>
            </w:pPr>
            <w:r w:rsidRPr="002D2326">
              <w:t>Release date</w:t>
            </w:r>
          </w:p>
          <w:p w14:paraId="7787FF5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75B33B9" w14:textId="77777777" w:rsidR="00744F3A" w:rsidRPr="002D2326" w:rsidRDefault="00744F3A" w:rsidP="00A06685">
            <w:r>
              <w:t>2018</w:t>
            </w:r>
          </w:p>
        </w:tc>
      </w:tr>
      <w:tr w:rsidR="00744F3A" w:rsidRPr="002D2326" w14:paraId="74EF7333" w14:textId="77777777" w:rsidTr="00A06685">
        <w:tc>
          <w:tcPr>
            <w:tcW w:w="2689" w:type="dxa"/>
            <w:tcBorders>
              <w:top w:val="single" w:sz="4" w:space="0" w:color="auto"/>
              <w:left w:val="single" w:sz="4" w:space="0" w:color="auto"/>
              <w:bottom w:val="single" w:sz="4" w:space="0" w:color="auto"/>
              <w:right w:val="single" w:sz="4" w:space="0" w:color="auto"/>
            </w:tcBorders>
          </w:tcPr>
          <w:p w14:paraId="585B7EF6" w14:textId="77777777" w:rsidR="00744F3A" w:rsidRPr="002D2326" w:rsidRDefault="00744F3A" w:rsidP="00A06685">
            <w:pPr>
              <w:ind w:right="283"/>
              <w:jc w:val="both"/>
            </w:pPr>
            <w:r w:rsidRPr="002D2326">
              <w:t>Statistical classification</w:t>
            </w:r>
          </w:p>
          <w:p w14:paraId="492275D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A107899" w14:textId="77777777" w:rsidR="00744F3A" w:rsidRPr="002D2326" w:rsidRDefault="00744F3A" w:rsidP="00A06685"/>
        </w:tc>
      </w:tr>
      <w:tr w:rsidR="00744F3A" w:rsidRPr="002D2326" w14:paraId="60803BB1" w14:textId="77777777" w:rsidTr="00A06685">
        <w:tc>
          <w:tcPr>
            <w:tcW w:w="2689" w:type="dxa"/>
            <w:tcBorders>
              <w:top w:val="single" w:sz="4" w:space="0" w:color="auto"/>
              <w:left w:val="single" w:sz="4" w:space="0" w:color="auto"/>
              <w:bottom w:val="single" w:sz="4" w:space="0" w:color="auto"/>
              <w:right w:val="single" w:sz="4" w:space="0" w:color="auto"/>
            </w:tcBorders>
          </w:tcPr>
          <w:p w14:paraId="212361C4" w14:textId="77777777" w:rsidR="00744F3A" w:rsidRPr="003803BA" w:rsidRDefault="00744F3A" w:rsidP="00A06685">
            <w:pPr>
              <w:ind w:right="283"/>
              <w:jc w:val="both"/>
            </w:pPr>
            <w:r w:rsidRPr="003803BA">
              <w:t>Contact details</w:t>
            </w:r>
          </w:p>
          <w:p w14:paraId="656A67F4" w14:textId="77777777" w:rsidR="00744F3A" w:rsidRPr="003803BA"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E22EDFB" w14:textId="77777777" w:rsidR="00744F3A" w:rsidRDefault="00744F3A" w:rsidP="00A06685">
            <w:hyperlink r:id="rId93" w:history="1">
              <w:r w:rsidRPr="00DD3AD3">
                <w:rPr>
                  <w:rStyle w:val="Hyperlink"/>
                </w:rPr>
                <w:t>info@rdb.rw</w:t>
              </w:r>
            </w:hyperlink>
          </w:p>
          <w:p w14:paraId="5D109710" w14:textId="77777777" w:rsidR="00744F3A" w:rsidRPr="003803BA" w:rsidRDefault="00744F3A" w:rsidP="00A06685"/>
        </w:tc>
      </w:tr>
      <w:tr w:rsidR="00744F3A" w:rsidRPr="002D2326" w14:paraId="479B624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27EF14F"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AFC2EC7" w14:textId="77777777" w:rsidR="00744F3A" w:rsidRPr="002D2326" w:rsidRDefault="00744F3A" w:rsidP="00A06685"/>
        </w:tc>
      </w:tr>
    </w:tbl>
    <w:p w14:paraId="2F1643C4" w14:textId="77777777" w:rsidR="00744F3A" w:rsidRPr="002D2326" w:rsidRDefault="00744F3A" w:rsidP="00744F3A"/>
    <w:p w14:paraId="0432875B" w14:textId="77777777" w:rsidR="00744F3A" w:rsidRPr="002D2326" w:rsidRDefault="00744F3A" w:rsidP="00744F3A">
      <w:pPr>
        <w:pStyle w:val="Heading2"/>
        <w:numPr>
          <w:ilvl w:val="0"/>
          <w:numId w:val="0"/>
        </w:numPr>
        <w:ind w:left="576" w:hanging="576"/>
        <w:rPr>
          <w:rFonts w:ascii="Arial" w:hAnsi="Arial" w:cs="Arial"/>
        </w:rPr>
      </w:pPr>
      <w:bookmarkStart w:id="87" w:name="_Toc517414130"/>
      <w:bookmarkStart w:id="88" w:name="_Toc533147163"/>
      <w:bookmarkStart w:id="89" w:name="_Toc533147134"/>
      <w:r w:rsidRPr="002D2326">
        <w:rPr>
          <w:rFonts w:ascii="Arial" w:hAnsi="Arial" w:cs="Arial"/>
        </w:rPr>
        <w:t>8.10.1 Number of (a) commercial bank branches per 100,000 adults and (b) number of automated teller machines (ATMs) per 100,000 adults</w:t>
      </w:r>
      <w:bookmarkEnd w:id="87"/>
      <w:bookmarkEnd w:id="88"/>
    </w:p>
    <w:tbl>
      <w:tblPr>
        <w:tblStyle w:val="TableGrid"/>
        <w:tblW w:w="9634" w:type="dxa"/>
        <w:tblLook w:val="04A0" w:firstRow="1" w:lastRow="0" w:firstColumn="1" w:lastColumn="0" w:noHBand="0" w:noVBand="1"/>
      </w:tblPr>
      <w:tblGrid>
        <w:gridCol w:w="2689"/>
        <w:gridCol w:w="6945"/>
      </w:tblGrid>
      <w:tr w:rsidR="00744F3A" w:rsidRPr="002D2326" w14:paraId="2A2F4C4C"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17F56AC"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D2CC932" w14:textId="77777777" w:rsidR="00744F3A" w:rsidRPr="002D2326" w:rsidRDefault="00744F3A" w:rsidP="00A06685"/>
        </w:tc>
      </w:tr>
      <w:tr w:rsidR="00744F3A" w:rsidRPr="002D2326" w14:paraId="11F4C7F9" w14:textId="77777777" w:rsidTr="00A06685">
        <w:tc>
          <w:tcPr>
            <w:tcW w:w="2689" w:type="dxa"/>
            <w:tcBorders>
              <w:top w:val="single" w:sz="4" w:space="0" w:color="auto"/>
              <w:left w:val="single" w:sz="4" w:space="0" w:color="auto"/>
              <w:bottom w:val="single" w:sz="4" w:space="0" w:color="auto"/>
              <w:right w:val="single" w:sz="4" w:space="0" w:color="auto"/>
            </w:tcBorders>
          </w:tcPr>
          <w:p w14:paraId="738EBDDF"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4617120B" w14:textId="77777777" w:rsidR="00744F3A" w:rsidRPr="002D2326" w:rsidRDefault="00744F3A" w:rsidP="00A06685">
            <w:r w:rsidRPr="002D2326">
              <w:t xml:space="preserve">The number of commercial bank branches </w:t>
            </w:r>
          </w:p>
          <w:p w14:paraId="7E1BF78D" w14:textId="77777777" w:rsidR="00744F3A" w:rsidRPr="002D2326" w:rsidRDefault="00744F3A" w:rsidP="00A06685">
            <w:r w:rsidRPr="002D2326">
              <w:lastRenderedPageBreak/>
              <w:t xml:space="preserve">The number of automated teller machines (ATMs) </w:t>
            </w:r>
          </w:p>
        </w:tc>
      </w:tr>
      <w:tr w:rsidR="00744F3A" w:rsidRPr="002D2326" w14:paraId="16BA5AF2" w14:textId="77777777" w:rsidTr="00A06685">
        <w:tc>
          <w:tcPr>
            <w:tcW w:w="2689" w:type="dxa"/>
            <w:tcBorders>
              <w:top w:val="single" w:sz="4" w:space="0" w:color="auto"/>
              <w:left w:val="single" w:sz="4" w:space="0" w:color="auto"/>
              <w:bottom w:val="single" w:sz="4" w:space="0" w:color="auto"/>
              <w:right w:val="single" w:sz="4" w:space="0" w:color="auto"/>
            </w:tcBorders>
          </w:tcPr>
          <w:p w14:paraId="76A856B9" w14:textId="77777777" w:rsidR="00744F3A" w:rsidRPr="002D2326" w:rsidRDefault="00744F3A" w:rsidP="00A06685">
            <w:pPr>
              <w:ind w:right="283"/>
              <w:jc w:val="both"/>
            </w:pPr>
            <w:r w:rsidRPr="002D2326">
              <w:lastRenderedPageBreak/>
              <w:t>Definition</w:t>
            </w:r>
          </w:p>
          <w:p w14:paraId="3313EB0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E2CFE4F" w14:textId="77777777" w:rsidR="00744F3A" w:rsidRPr="002D2326" w:rsidRDefault="00744F3A" w:rsidP="00A06685">
            <w:pPr>
              <w:jc w:val="both"/>
            </w:pPr>
            <w:r w:rsidRPr="002D2326">
              <w:t>The number of commercial bank branches refers to the number of commercial banks branches at end-year reported by the Central Bank or the main financial regulator of the country.</w:t>
            </w:r>
          </w:p>
          <w:p w14:paraId="3F24D319" w14:textId="77777777" w:rsidR="00744F3A" w:rsidRPr="002D2326" w:rsidRDefault="00744F3A" w:rsidP="00A06685">
            <w:pPr>
              <w:jc w:val="both"/>
            </w:pPr>
          </w:p>
          <w:p w14:paraId="02C33AFB" w14:textId="77777777" w:rsidR="00744F3A" w:rsidRPr="002D2326" w:rsidRDefault="00744F3A" w:rsidP="00A06685">
            <w:pPr>
              <w:jc w:val="both"/>
            </w:pPr>
            <w:r w:rsidRPr="002D2326">
              <w:t>The number of automated teller machines (ATMs) refers to the number of ATMs in the country for all types of financial institutions such as: commercial banks, non-deposit taking microfinance institutions, deposit taking micro finance institutions, credit union and financial cooperatives, among other. This information is reported every year by the Central Bank or the main financial regulator of the country.</w:t>
            </w:r>
          </w:p>
        </w:tc>
      </w:tr>
      <w:tr w:rsidR="00744F3A" w:rsidRPr="002D2326" w14:paraId="418B2F19" w14:textId="77777777" w:rsidTr="00A06685">
        <w:tc>
          <w:tcPr>
            <w:tcW w:w="2689" w:type="dxa"/>
            <w:tcBorders>
              <w:top w:val="single" w:sz="4" w:space="0" w:color="auto"/>
              <w:left w:val="single" w:sz="4" w:space="0" w:color="auto"/>
              <w:bottom w:val="single" w:sz="4" w:space="0" w:color="auto"/>
              <w:right w:val="single" w:sz="4" w:space="0" w:color="auto"/>
            </w:tcBorders>
          </w:tcPr>
          <w:p w14:paraId="063FAC65" w14:textId="77777777" w:rsidR="00744F3A" w:rsidRPr="002D2326" w:rsidRDefault="00744F3A" w:rsidP="00A06685">
            <w:pPr>
              <w:ind w:right="283"/>
              <w:jc w:val="both"/>
            </w:pPr>
            <w:r w:rsidRPr="002D2326">
              <w:t>Geographic coverage</w:t>
            </w:r>
          </w:p>
          <w:p w14:paraId="53C544D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1EE6450" w14:textId="77777777" w:rsidR="00744F3A" w:rsidRPr="002D2326" w:rsidRDefault="00744F3A" w:rsidP="00A06685"/>
        </w:tc>
      </w:tr>
      <w:tr w:rsidR="00744F3A" w:rsidRPr="002D2326" w14:paraId="6514F39E" w14:textId="77777777" w:rsidTr="00A06685">
        <w:tc>
          <w:tcPr>
            <w:tcW w:w="2689" w:type="dxa"/>
            <w:tcBorders>
              <w:top w:val="single" w:sz="4" w:space="0" w:color="auto"/>
              <w:left w:val="single" w:sz="4" w:space="0" w:color="auto"/>
              <w:bottom w:val="single" w:sz="4" w:space="0" w:color="auto"/>
              <w:right w:val="single" w:sz="4" w:space="0" w:color="auto"/>
            </w:tcBorders>
          </w:tcPr>
          <w:p w14:paraId="139AAA5A" w14:textId="77777777" w:rsidR="00744F3A" w:rsidRPr="002D2326" w:rsidRDefault="00744F3A" w:rsidP="00A06685">
            <w:pPr>
              <w:ind w:right="283"/>
              <w:jc w:val="both"/>
            </w:pPr>
          </w:p>
          <w:p w14:paraId="2F85F120" w14:textId="77777777" w:rsidR="00744F3A" w:rsidRPr="002D2326" w:rsidRDefault="00744F3A" w:rsidP="00A06685">
            <w:pPr>
              <w:ind w:right="283"/>
              <w:jc w:val="both"/>
            </w:pPr>
            <w:r w:rsidRPr="002D2326">
              <w:t>Unit of Measurement</w:t>
            </w:r>
          </w:p>
          <w:p w14:paraId="4080157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CC462F4" w14:textId="77777777" w:rsidR="00744F3A" w:rsidRPr="002D2326" w:rsidRDefault="00744F3A" w:rsidP="00A06685">
            <w:r w:rsidRPr="002D2326">
              <w:t>Number</w:t>
            </w:r>
          </w:p>
        </w:tc>
      </w:tr>
      <w:tr w:rsidR="00744F3A" w:rsidRPr="002D2326" w14:paraId="1CCD2A18" w14:textId="77777777" w:rsidTr="00A06685">
        <w:tc>
          <w:tcPr>
            <w:tcW w:w="2689" w:type="dxa"/>
            <w:tcBorders>
              <w:top w:val="single" w:sz="4" w:space="0" w:color="auto"/>
              <w:left w:val="single" w:sz="4" w:space="0" w:color="auto"/>
              <w:bottom w:val="single" w:sz="4" w:space="0" w:color="auto"/>
              <w:right w:val="single" w:sz="4" w:space="0" w:color="auto"/>
            </w:tcBorders>
          </w:tcPr>
          <w:p w14:paraId="6FD2F173" w14:textId="77777777" w:rsidR="00744F3A" w:rsidRPr="002D2326" w:rsidRDefault="00744F3A" w:rsidP="00A06685">
            <w:pPr>
              <w:ind w:right="283"/>
              <w:jc w:val="both"/>
            </w:pPr>
            <w:r w:rsidRPr="002D2326">
              <w:t>Computation method</w:t>
            </w:r>
          </w:p>
          <w:p w14:paraId="0A85CF0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A64EC61" w14:textId="77777777" w:rsidR="00744F3A" w:rsidRPr="002D2326" w:rsidRDefault="00744F3A" w:rsidP="00A06685">
            <w:r w:rsidRPr="002D2326">
              <w:t>Simple count</w:t>
            </w:r>
          </w:p>
        </w:tc>
      </w:tr>
      <w:tr w:rsidR="00744F3A" w:rsidRPr="002D2326" w14:paraId="46276545" w14:textId="77777777" w:rsidTr="00A06685">
        <w:tc>
          <w:tcPr>
            <w:tcW w:w="2689" w:type="dxa"/>
            <w:tcBorders>
              <w:top w:val="single" w:sz="4" w:space="0" w:color="auto"/>
              <w:left w:val="single" w:sz="4" w:space="0" w:color="auto"/>
              <w:bottom w:val="single" w:sz="4" w:space="0" w:color="auto"/>
              <w:right w:val="single" w:sz="4" w:space="0" w:color="auto"/>
            </w:tcBorders>
          </w:tcPr>
          <w:p w14:paraId="05D4A0EE" w14:textId="77777777" w:rsidR="00744F3A" w:rsidRPr="002D2326" w:rsidRDefault="00744F3A" w:rsidP="00A06685">
            <w:pPr>
              <w:ind w:right="283"/>
              <w:jc w:val="both"/>
            </w:pPr>
            <w:r w:rsidRPr="002D2326">
              <w:t>Disaggregation</w:t>
            </w:r>
          </w:p>
          <w:p w14:paraId="492E858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8C484CD" w14:textId="77777777" w:rsidR="00744F3A" w:rsidRPr="002D2326" w:rsidRDefault="00744F3A" w:rsidP="00A06685">
            <w:pPr>
              <w:pStyle w:val="PlainText"/>
              <w:ind w:left="360"/>
              <w:rPr>
                <w:rFonts w:ascii="Arial" w:hAnsi="Arial"/>
              </w:rPr>
            </w:pPr>
          </w:p>
        </w:tc>
      </w:tr>
      <w:tr w:rsidR="00744F3A" w:rsidRPr="002D2326" w14:paraId="54902448" w14:textId="77777777" w:rsidTr="00A06685">
        <w:tc>
          <w:tcPr>
            <w:tcW w:w="2689" w:type="dxa"/>
            <w:tcBorders>
              <w:top w:val="single" w:sz="4" w:space="0" w:color="auto"/>
              <w:left w:val="single" w:sz="4" w:space="0" w:color="auto"/>
              <w:bottom w:val="single" w:sz="4" w:space="0" w:color="auto"/>
              <w:right w:val="single" w:sz="4" w:space="0" w:color="auto"/>
            </w:tcBorders>
          </w:tcPr>
          <w:p w14:paraId="7064D5C4" w14:textId="77777777" w:rsidR="00744F3A" w:rsidRPr="002D2326" w:rsidRDefault="00744F3A" w:rsidP="00A06685">
            <w:pPr>
              <w:ind w:right="283"/>
            </w:pPr>
            <w:r w:rsidRPr="002D2326">
              <w:t>Comments and limitations/ Other Information</w:t>
            </w:r>
          </w:p>
          <w:p w14:paraId="6769A7E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B5B31BE" w14:textId="77777777" w:rsidR="00744F3A" w:rsidRPr="002D2326" w:rsidRDefault="00744F3A" w:rsidP="00A06685"/>
        </w:tc>
      </w:tr>
      <w:tr w:rsidR="00744F3A" w:rsidRPr="002D2326" w14:paraId="779FFEE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8CCCB5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23A121F2" w14:textId="77777777" w:rsidR="00744F3A" w:rsidRPr="002D2326" w:rsidRDefault="00744F3A" w:rsidP="00A06685"/>
        </w:tc>
      </w:tr>
      <w:tr w:rsidR="00744F3A" w:rsidRPr="002D2326" w14:paraId="0F68BDA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001DFE5"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72F72C3B" w14:textId="77777777" w:rsidR="00744F3A" w:rsidRPr="002D2326" w:rsidRDefault="00744F3A" w:rsidP="00A06685">
            <w:pPr>
              <w:jc w:val="both"/>
            </w:pPr>
            <w:r w:rsidRPr="002D2326">
              <w:t>Number of (a) commercial bank branches per 100,000 adults and (b) number of automated teller machines (ATMs) per 100,000 adults</w:t>
            </w:r>
          </w:p>
        </w:tc>
      </w:tr>
      <w:tr w:rsidR="00744F3A" w:rsidRPr="002D2326" w14:paraId="321EBE2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041ABEE"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326D9CA2" w14:textId="77777777" w:rsidR="00744F3A" w:rsidRPr="002D2326" w:rsidRDefault="00744F3A" w:rsidP="00A06685">
            <w:pPr>
              <w:jc w:val="both"/>
            </w:pPr>
            <w:r w:rsidRPr="002D2326">
              <w:t>8.10.1</w:t>
            </w:r>
          </w:p>
        </w:tc>
      </w:tr>
      <w:tr w:rsidR="00744F3A" w:rsidRPr="002D2326" w14:paraId="70916C9D" w14:textId="77777777" w:rsidTr="00A06685">
        <w:tc>
          <w:tcPr>
            <w:tcW w:w="2689" w:type="dxa"/>
            <w:tcBorders>
              <w:top w:val="single" w:sz="4" w:space="0" w:color="auto"/>
              <w:left w:val="single" w:sz="4" w:space="0" w:color="auto"/>
              <w:bottom w:val="single" w:sz="4" w:space="0" w:color="auto"/>
              <w:right w:val="single" w:sz="4" w:space="0" w:color="auto"/>
            </w:tcBorders>
          </w:tcPr>
          <w:p w14:paraId="6071CD0F" w14:textId="77777777" w:rsidR="00744F3A" w:rsidRPr="002D2326" w:rsidRDefault="00744F3A" w:rsidP="00A06685">
            <w:pPr>
              <w:ind w:right="283"/>
              <w:jc w:val="both"/>
            </w:pPr>
            <w:r w:rsidRPr="002D2326">
              <w:t>Target Name</w:t>
            </w:r>
          </w:p>
          <w:p w14:paraId="08D4B21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2BFBBB8" w14:textId="77777777" w:rsidR="00744F3A" w:rsidRPr="002D2326" w:rsidRDefault="00744F3A" w:rsidP="00A06685">
            <w:pPr>
              <w:jc w:val="both"/>
            </w:pPr>
            <w:r w:rsidRPr="002D2326">
              <w:t>Strengthen the capacity of domestic financial institutions to encourage and expand access to banking, insurance and financial services for all</w:t>
            </w:r>
          </w:p>
        </w:tc>
      </w:tr>
      <w:tr w:rsidR="00744F3A" w:rsidRPr="002D2326" w14:paraId="47408BD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600BD05"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35603791" w14:textId="77777777" w:rsidR="00744F3A" w:rsidRPr="002D2326" w:rsidRDefault="00744F3A" w:rsidP="00A06685">
            <w:pPr>
              <w:jc w:val="both"/>
            </w:pPr>
            <w:r w:rsidRPr="002D2326">
              <w:t>8.10</w:t>
            </w:r>
          </w:p>
        </w:tc>
      </w:tr>
      <w:tr w:rsidR="00744F3A" w:rsidRPr="002D2326" w14:paraId="02BFCF3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241B2F7"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7D7B6ADE" w14:textId="77777777" w:rsidR="00744F3A" w:rsidRPr="002D2326" w:rsidRDefault="00744F3A" w:rsidP="00A06685">
            <w:pPr>
              <w:jc w:val="both"/>
            </w:pPr>
          </w:p>
        </w:tc>
      </w:tr>
      <w:tr w:rsidR="00744F3A" w:rsidRPr="002D2326" w14:paraId="349E057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37E5C76"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71ADD3AA" w14:textId="77777777" w:rsidR="00744F3A" w:rsidRPr="002D2326" w:rsidRDefault="00744F3A" w:rsidP="00A06685">
            <w:pPr>
              <w:jc w:val="both"/>
            </w:pPr>
            <w:r w:rsidRPr="002D2326">
              <w:t>1</w:t>
            </w:r>
          </w:p>
        </w:tc>
      </w:tr>
      <w:tr w:rsidR="00744F3A" w:rsidRPr="002D2326" w14:paraId="5F5F15F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D445E81"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32EA3E26" w14:textId="77777777" w:rsidR="00744F3A" w:rsidRPr="002D2326" w:rsidRDefault="00744F3A" w:rsidP="00A06685">
            <w:pPr>
              <w:jc w:val="both"/>
            </w:pPr>
            <w:r w:rsidRPr="002D2326">
              <w:t>International Monetary Fund (IMF)</w:t>
            </w:r>
          </w:p>
        </w:tc>
      </w:tr>
      <w:tr w:rsidR="00744F3A" w:rsidRPr="002D2326" w14:paraId="7F1AA79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DDB711C"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468F3615" w14:textId="77777777" w:rsidR="00744F3A" w:rsidRPr="002D2326" w:rsidRDefault="00744F3A" w:rsidP="00A06685">
            <w:pPr>
              <w:rPr>
                <w:rStyle w:val="HeaderChar"/>
              </w:rPr>
            </w:pPr>
            <w:hyperlink r:id="rId94" w:history="1">
              <w:r w:rsidRPr="002D2326">
                <w:rPr>
                  <w:rStyle w:val="Hyperlink"/>
                </w:rPr>
                <w:t>https://unstats.un.org/sdgs/metadata/files/Metadata-08-10-01.pdf</w:t>
              </w:r>
            </w:hyperlink>
            <w:r w:rsidRPr="002D2326">
              <w:rPr>
                <w:rStyle w:val="HeaderChar"/>
              </w:rPr>
              <w:t xml:space="preserve"> </w:t>
            </w:r>
          </w:p>
        </w:tc>
      </w:tr>
      <w:tr w:rsidR="00744F3A" w:rsidRPr="002D2326" w14:paraId="43E13A3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C9BE4C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Sources</w:t>
            </w:r>
          </w:p>
          <w:p w14:paraId="43A59F68" w14:textId="77777777" w:rsidR="00744F3A" w:rsidRPr="002D2326" w:rsidRDefault="00744F3A" w:rsidP="00A06685"/>
        </w:tc>
      </w:tr>
      <w:tr w:rsidR="00744F3A" w:rsidRPr="002D2326" w14:paraId="4F6193C6" w14:textId="77777777" w:rsidTr="00A06685">
        <w:tc>
          <w:tcPr>
            <w:tcW w:w="2689" w:type="dxa"/>
            <w:tcBorders>
              <w:top w:val="single" w:sz="4" w:space="0" w:color="auto"/>
              <w:left w:val="single" w:sz="4" w:space="0" w:color="auto"/>
              <w:bottom w:val="single" w:sz="4" w:space="0" w:color="auto"/>
              <w:right w:val="single" w:sz="4" w:space="0" w:color="auto"/>
            </w:tcBorders>
          </w:tcPr>
          <w:p w14:paraId="3282225F" w14:textId="77777777" w:rsidR="00744F3A" w:rsidRPr="002D2326" w:rsidRDefault="00744F3A" w:rsidP="00A06685">
            <w:pPr>
              <w:ind w:right="283"/>
              <w:jc w:val="both"/>
            </w:pPr>
            <w:r w:rsidRPr="002D2326">
              <w:t xml:space="preserve">Source Organization </w:t>
            </w:r>
          </w:p>
          <w:p w14:paraId="456D75A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3481530" w14:textId="77777777" w:rsidR="00744F3A" w:rsidRPr="002D2326" w:rsidRDefault="00744F3A" w:rsidP="00A06685">
            <w:r w:rsidRPr="002D2326">
              <w:t>National Bank of Rwanda (BNR)</w:t>
            </w:r>
          </w:p>
        </w:tc>
      </w:tr>
      <w:tr w:rsidR="00744F3A" w:rsidRPr="002D2326" w14:paraId="4DB79ED5" w14:textId="77777777" w:rsidTr="00A06685">
        <w:tc>
          <w:tcPr>
            <w:tcW w:w="2689" w:type="dxa"/>
            <w:tcBorders>
              <w:top w:val="single" w:sz="4" w:space="0" w:color="auto"/>
              <w:left w:val="single" w:sz="4" w:space="0" w:color="auto"/>
              <w:bottom w:val="single" w:sz="4" w:space="0" w:color="auto"/>
              <w:right w:val="single" w:sz="4" w:space="0" w:color="auto"/>
            </w:tcBorders>
          </w:tcPr>
          <w:p w14:paraId="6D6EFBC0"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5BCF95F" w14:textId="77777777" w:rsidR="00744F3A" w:rsidRPr="002D2326" w:rsidRDefault="00744F3A" w:rsidP="00A06685">
            <w:r w:rsidRPr="002D2326">
              <w:t>Records of BNR</w:t>
            </w:r>
          </w:p>
        </w:tc>
      </w:tr>
      <w:tr w:rsidR="00744F3A" w:rsidRPr="002D2326" w14:paraId="2FD9051D" w14:textId="77777777" w:rsidTr="00A06685">
        <w:tc>
          <w:tcPr>
            <w:tcW w:w="2689" w:type="dxa"/>
            <w:tcBorders>
              <w:top w:val="single" w:sz="4" w:space="0" w:color="auto"/>
              <w:left w:val="single" w:sz="4" w:space="0" w:color="auto"/>
              <w:bottom w:val="single" w:sz="4" w:space="0" w:color="auto"/>
              <w:right w:val="single" w:sz="4" w:space="0" w:color="auto"/>
            </w:tcBorders>
          </w:tcPr>
          <w:p w14:paraId="18552BBF" w14:textId="77777777" w:rsidR="00744F3A" w:rsidRPr="002D2326" w:rsidRDefault="00744F3A" w:rsidP="00A06685">
            <w:r w:rsidRPr="002D2326">
              <w:t>Periodicity</w:t>
            </w:r>
          </w:p>
          <w:p w14:paraId="167BF41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C50B914" w14:textId="77777777" w:rsidR="00744F3A" w:rsidRPr="002D2326" w:rsidRDefault="00744F3A" w:rsidP="00A06685">
            <w:r w:rsidRPr="002D2326">
              <w:t>Annual</w:t>
            </w:r>
          </w:p>
        </w:tc>
      </w:tr>
      <w:tr w:rsidR="00744F3A" w:rsidRPr="002D2326" w14:paraId="42B0BB77" w14:textId="77777777" w:rsidTr="00A06685">
        <w:tc>
          <w:tcPr>
            <w:tcW w:w="2689" w:type="dxa"/>
            <w:tcBorders>
              <w:top w:val="single" w:sz="4" w:space="0" w:color="auto"/>
              <w:left w:val="single" w:sz="4" w:space="0" w:color="auto"/>
              <w:bottom w:val="single" w:sz="4" w:space="0" w:color="auto"/>
              <w:right w:val="single" w:sz="4" w:space="0" w:color="auto"/>
            </w:tcBorders>
          </w:tcPr>
          <w:p w14:paraId="33A60300" w14:textId="77777777" w:rsidR="00744F3A" w:rsidRPr="002D2326" w:rsidRDefault="00744F3A" w:rsidP="00A06685">
            <w:pPr>
              <w:ind w:right="283"/>
              <w:jc w:val="both"/>
            </w:pPr>
            <w:r w:rsidRPr="002D2326">
              <w:t>Earliest available data</w:t>
            </w:r>
          </w:p>
          <w:p w14:paraId="02CDEC3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0EB01CC" w14:textId="77777777" w:rsidR="00744F3A" w:rsidRPr="002D2326" w:rsidRDefault="00744F3A" w:rsidP="00A06685"/>
        </w:tc>
      </w:tr>
      <w:tr w:rsidR="00744F3A" w:rsidRPr="002D2326" w14:paraId="5ECEE1EA" w14:textId="77777777" w:rsidTr="00A06685">
        <w:tc>
          <w:tcPr>
            <w:tcW w:w="2689" w:type="dxa"/>
            <w:tcBorders>
              <w:top w:val="single" w:sz="4" w:space="0" w:color="auto"/>
              <w:left w:val="single" w:sz="4" w:space="0" w:color="auto"/>
              <w:bottom w:val="single" w:sz="4" w:space="0" w:color="auto"/>
              <w:right w:val="single" w:sz="4" w:space="0" w:color="auto"/>
            </w:tcBorders>
          </w:tcPr>
          <w:p w14:paraId="1114923C" w14:textId="77777777" w:rsidR="00744F3A" w:rsidRPr="002D2326" w:rsidRDefault="00744F3A" w:rsidP="00A06685">
            <w:pPr>
              <w:ind w:right="283"/>
              <w:jc w:val="both"/>
            </w:pPr>
            <w:r w:rsidRPr="002D2326">
              <w:t>Link to data source/ The text to show instead of the URL</w:t>
            </w:r>
          </w:p>
          <w:p w14:paraId="5D3ABEA5"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1B09848" w14:textId="77777777" w:rsidR="00744F3A" w:rsidRPr="002D2326" w:rsidRDefault="00744F3A" w:rsidP="00A06685">
            <w:hyperlink r:id="rId95" w:tgtFrame="_blank" w:history="1">
              <w:r w:rsidRPr="002D2326">
                <w:rPr>
                  <w:rStyle w:val="Hyperlink"/>
                  <w:color w:val="1155CC"/>
                  <w:shd w:val="clear" w:color="auto" w:fill="FFFFFF"/>
                </w:rPr>
                <w:t>https://www.bnr.rw/index.php?id=302</w:t>
              </w:r>
            </w:hyperlink>
          </w:p>
        </w:tc>
      </w:tr>
      <w:tr w:rsidR="00744F3A" w:rsidRPr="002D2326" w14:paraId="34BBF908" w14:textId="77777777" w:rsidTr="00A06685">
        <w:tc>
          <w:tcPr>
            <w:tcW w:w="2689" w:type="dxa"/>
            <w:tcBorders>
              <w:top w:val="single" w:sz="4" w:space="0" w:color="auto"/>
              <w:left w:val="single" w:sz="4" w:space="0" w:color="auto"/>
              <w:bottom w:val="single" w:sz="4" w:space="0" w:color="auto"/>
              <w:right w:val="single" w:sz="4" w:space="0" w:color="auto"/>
            </w:tcBorders>
          </w:tcPr>
          <w:p w14:paraId="41BDAD18" w14:textId="77777777" w:rsidR="00744F3A" w:rsidRPr="002D2326" w:rsidRDefault="00744F3A" w:rsidP="00A06685">
            <w:pPr>
              <w:ind w:right="283"/>
              <w:jc w:val="both"/>
            </w:pPr>
            <w:r w:rsidRPr="002D2326">
              <w:t>Release date</w:t>
            </w:r>
          </w:p>
          <w:p w14:paraId="24A6387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7D07F9A" w14:textId="77777777" w:rsidR="00744F3A" w:rsidRPr="002D2326" w:rsidRDefault="00744F3A" w:rsidP="00A06685"/>
        </w:tc>
      </w:tr>
      <w:tr w:rsidR="00744F3A" w:rsidRPr="002D2326" w14:paraId="791431E5" w14:textId="77777777" w:rsidTr="00A06685">
        <w:tc>
          <w:tcPr>
            <w:tcW w:w="2689" w:type="dxa"/>
            <w:tcBorders>
              <w:top w:val="single" w:sz="4" w:space="0" w:color="auto"/>
              <w:left w:val="single" w:sz="4" w:space="0" w:color="auto"/>
              <w:bottom w:val="single" w:sz="4" w:space="0" w:color="auto"/>
              <w:right w:val="single" w:sz="4" w:space="0" w:color="auto"/>
            </w:tcBorders>
          </w:tcPr>
          <w:p w14:paraId="2A4D89B0" w14:textId="77777777" w:rsidR="00744F3A" w:rsidRPr="002D2326" w:rsidRDefault="00744F3A" w:rsidP="00A06685">
            <w:pPr>
              <w:ind w:right="283"/>
              <w:jc w:val="both"/>
            </w:pPr>
            <w:r w:rsidRPr="002D2326">
              <w:t>Statistical classification</w:t>
            </w:r>
          </w:p>
          <w:p w14:paraId="7BA8005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722473F" w14:textId="77777777" w:rsidR="00744F3A" w:rsidRPr="002D2326" w:rsidRDefault="00744F3A" w:rsidP="00A06685"/>
        </w:tc>
      </w:tr>
      <w:tr w:rsidR="00744F3A" w:rsidRPr="002D2326" w14:paraId="4086EE63" w14:textId="77777777" w:rsidTr="00A06685">
        <w:tc>
          <w:tcPr>
            <w:tcW w:w="2689" w:type="dxa"/>
            <w:tcBorders>
              <w:top w:val="single" w:sz="4" w:space="0" w:color="auto"/>
              <w:left w:val="single" w:sz="4" w:space="0" w:color="auto"/>
              <w:bottom w:val="single" w:sz="4" w:space="0" w:color="auto"/>
              <w:right w:val="single" w:sz="4" w:space="0" w:color="auto"/>
            </w:tcBorders>
          </w:tcPr>
          <w:p w14:paraId="16CB21B2" w14:textId="77777777" w:rsidR="00744F3A" w:rsidRPr="002D2326" w:rsidRDefault="00744F3A" w:rsidP="00A06685">
            <w:pPr>
              <w:ind w:right="283"/>
              <w:jc w:val="both"/>
            </w:pPr>
            <w:r w:rsidRPr="002D2326">
              <w:t>Contact details</w:t>
            </w:r>
          </w:p>
          <w:p w14:paraId="09D854C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B380E3C" w14:textId="77777777" w:rsidR="00744F3A" w:rsidRPr="002D2326" w:rsidRDefault="00744F3A" w:rsidP="00A06685"/>
        </w:tc>
      </w:tr>
      <w:tr w:rsidR="00744F3A" w:rsidRPr="002D2326" w14:paraId="24CB59D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3741699"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7939BC2" w14:textId="77777777" w:rsidR="00744F3A" w:rsidRPr="002D2326" w:rsidRDefault="00744F3A" w:rsidP="00A06685"/>
        </w:tc>
      </w:tr>
    </w:tbl>
    <w:p w14:paraId="28414F77" w14:textId="77777777" w:rsidR="00744F3A" w:rsidRPr="002D2326" w:rsidRDefault="00744F3A" w:rsidP="00744F3A"/>
    <w:p w14:paraId="6C9245F8" w14:textId="77777777" w:rsidR="00744F3A" w:rsidRPr="002D2326" w:rsidRDefault="00744F3A" w:rsidP="00744F3A">
      <w:pPr>
        <w:pStyle w:val="Heading2"/>
        <w:numPr>
          <w:ilvl w:val="0"/>
          <w:numId w:val="0"/>
        </w:numPr>
        <w:ind w:left="576"/>
        <w:rPr>
          <w:rFonts w:ascii="Arial" w:hAnsi="Arial" w:cs="Arial"/>
        </w:rPr>
      </w:pPr>
      <w:r w:rsidRPr="002D2326">
        <w:rPr>
          <w:rFonts w:ascii="Arial" w:hAnsi="Arial" w:cs="Arial"/>
        </w:rPr>
        <w:t>8.10.2 Proportion of adults (15 years and older) with an account at a bank or other financial institution or with a mobile-money-service provider</w:t>
      </w:r>
      <w:bookmarkEnd w:id="86"/>
      <w:bookmarkEnd w:id="89"/>
    </w:p>
    <w:tbl>
      <w:tblPr>
        <w:tblStyle w:val="TableGrid"/>
        <w:tblW w:w="9634" w:type="dxa"/>
        <w:tblLook w:val="04A0" w:firstRow="1" w:lastRow="0" w:firstColumn="1" w:lastColumn="0" w:noHBand="0" w:noVBand="1"/>
      </w:tblPr>
      <w:tblGrid>
        <w:gridCol w:w="2689"/>
        <w:gridCol w:w="6945"/>
      </w:tblGrid>
      <w:tr w:rsidR="00744F3A" w:rsidRPr="002D2326" w14:paraId="29B699C9"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42932EB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373BA16" w14:textId="77777777" w:rsidR="00744F3A" w:rsidRPr="002D2326" w:rsidRDefault="00744F3A" w:rsidP="00A06685"/>
        </w:tc>
      </w:tr>
      <w:tr w:rsidR="00744F3A" w:rsidRPr="002D2326" w14:paraId="3C629974" w14:textId="77777777" w:rsidTr="00A06685">
        <w:tc>
          <w:tcPr>
            <w:tcW w:w="2689" w:type="dxa"/>
            <w:tcBorders>
              <w:top w:val="single" w:sz="4" w:space="0" w:color="auto"/>
              <w:left w:val="single" w:sz="4" w:space="0" w:color="auto"/>
              <w:bottom w:val="single" w:sz="4" w:space="0" w:color="auto"/>
              <w:right w:val="single" w:sz="4" w:space="0" w:color="auto"/>
            </w:tcBorders>
          </w:tcPr>
          <w:p w14:paraId="5D368BE9"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10A245F6" w14:textId="77777777" w:rsidR="00744F3A" w:rsidRPr="002D2326" w:rsidRDefault="00744F3A" w:rsidP="00A06685">
            <w:pPr>
              <w:jc w:val="both"/>
            </w:pPr>
            <w:r w:rsidRPr="002D2326">
              <w:t>Proportion of adult population that are banked by districts</w:t>
            </w:r>
          </w:p>
        </w:tc>
      </w:tr>
      <w:tr w:rsidR="00744F3A" w:rsidRPr="002D2326" w14:paraId="1C9A1EB7" w14:textId="77777777" w:rsidTr="00A06685">
        <w:tc>
          <w:tcPr>
            <w:tcW w:w="2689" w:type="dxa"/>
            <w:tcBorders>
              <w:top w:val="single" w:sz="4" w:space="0" w:color="auto"/>
              <w:left w:val="single" w:sz="4" w:space="0" w:color="auto"/>
              <w:bottom w:val="single" w:sz="4" w:space="0" w:color="auto"/>
              <w:right w:val="single" w:sz="4" w:space="0" w:color="auto"/>
            </w:tcBorders>
          </w:tcPr>
          <w:p w14:paraId="2DA5BBA0" w14:textId="77777777" w:rsidR="00744F3A" w:rsidRPr="002D2326" w:rsidRDefault="00744F3A" w:rsidP="00A06685">
            <w:pPr>
              <w:ind w:right="283"/>
              <w:jc w:val="both"/>
            </w:pPr>
            <w:r w:rsidRPr="002D2326">
              <w:t>Definition</w:t>
            </w:r>
          </w:p>
          <w:p w14:paraId="4A1BC3B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6300E1C" w14:textId="77777777" w:rsidR="00744F3A" w:rsidRPr="002D2326" w:rsidRDefault="00744F3A" w:rsidP="00A06685">
            <w:pPr>
              <w:jc w:val="both"/>
            </w:pPr>
            <w:r w:rsidRPr="002D2326">
              <w:t>The percentage of adults (ages 15+) who report having an account (by themselves or together with someone else) at a bank or another type of financial institution or personally using a mobile money service in the past 12 months.</w:t>
            </w:r>
          </w:p>
        </w:tc>
      </w:tr>
      <w:tr w:rsidR="00744F3A" w:rsidRPr="002D2326" w14:paraId="641443E9" w14:textId="77777777" w:rsidTr="00A06685">
        <w:tc>
          <w:tcPr>
            <w:tcW w:w="2689" w:type="dxa"/>
            <w:tcBorders>
              <w:top w:val="single" w:sz="4" w:space="0" w:color="auto"/>
              <w:left w:val="single" w:sz="4" w:space="0" w:color="auto"/>
              <w:bottom w:val="single" w:sz="4" w:space="0" w:color="auto"/>
              <w:right w:val="single" w:sz="4" w:space="0" w:color="auto"/>
            </w:tcBorders>
          </w:tcPr>
          <w:p w14:paraId="5F992473" w14:textId="77777777" w:rsidR="00744F3A" w:rsidRPr="002D2326" w:rsidRDefault="00744F3A" w:rsidP="00A06685">
            <w:pPr>
              <w:ind w:right="283"/>
              <w:jc w:val="both"/>
            </w:pPr>
            <w:r w:rsidRPr="002D2326">
              <w:t>Geographic coverage</w:t>
            </w:r>
          </w:p>
          <w:p w14:paraId="1118450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B1D74BC" w14:textId="77777777" w:rsidR="00744F3A" w:rsidRPr="002D2326" w:rsidRDefault="00744F3A" w:rsidP="00A06685">
            <w:r w:rsidRPr="002D2326">
              <w:t>National</w:t>
            </w:r>
          </w:p>
        </w:tc>
      </w:tr>
      <w:tr w:rsidR="00744F3A" w:rsidRPr="002D2326" w14:paraId="065A3E60" w14:textId="77777777" w:rsidTr="00A06685">
        <w:tc>
          <w:tcPr>
            <w:tcW w:w="2689" w:type="dxa"/>
            <w:tcBorders>
              <w:top w:val="single" w:sz="4" w:space="0" w:color="auto"/>
              <w:left w:val="single" w:sz="4" w:space="0" w:color="auto"/>
              <w:bottom w:val="single" w:sz="4" w:space="0" w:color="auto"/>
              <w:right w:val="single" w:sz="4" w:space="0" w:color="auto"/>
            </w:tcBorders>
          </w:tcPr>
          <w:p w14:paraId="787E25F8" w14:textId="77777777" w:rsidR="00744F3A" w:rsidRPr="002D2326" w:rsidRDefault="00744F3A" w:rsidP="00A06685">
            <w:pPr>
              <w:ind w:right="283"/>
              <w:jc w:val="both"/>
            </w:pPr>
          </w:p>
          <w:p w14:paraId="1A83A39E" w14:textId="77777777" w:rsidR="00744F3A" w:rsidRPr="002D2326" w:rsidRDefault="00744F3A" w:rsidP="00A06685">
            <w:pPr>
              <w:ind w:right="283"/>
              <w:jc w:val="both"/>
            </w:pPr>
            <w:r w:rsidRPr="002D2326">
              <w:t>Unit of Measurement</w:t>
            </w:r>
          </w:p>
          <w:p w14:paraId="4728961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B124126" w14:textId="77777777" w:rsidR="00744F3A" w:rsidRPr="002D2326" w:rsidRDefault="00744F3A" w:rsidP="00A06685">
            <w:r w:rsidRPr="002D2326">
              <w:lastRenderedPageBreak/>
              <w:t>Percent (%)</w:t>
            </w:r>
          </w:p>
        </w:tc>
      </w:tr>
      <w:tr w:rsidR="00744F3A" w:rsidRPr="002D2326" w14:paraId="044B6400" w14:textId="77777777" w:rsidTr="00A06685">
        <w:tc>
          <w:tcPr>
            <w:tcW w:w="2689" w:type="dxa"/>
            <w:tcBorders>
              <w:top w:val="single" w:sz="4" w:space="0" w:color="auto"/>
              <w:left w:val="single" w:sz="4" w:space="0" w:color="auto"/>
              <w:bottom w:val="single" w:sz="4" w:space="0" w:color="auto"/>
              <w:right w:val="single" w:sz="4" w:space="0" w:color="auto"/>
            </w:tcBorders>
          </w:tcPr>
          <w:p w14:paraId="4F17AE2F" w14:textId="77777777" w:rsidR="00744F3A" w:rsidRPr="002D2326" w:rsidRDefault="00744F3A" w:rsidP="00A06685">
            <w:pPr>
              <w:ind w:right="283"/>
              <w:jc w:val="both"/>
            </w:pPr>
            <w:r w:rsidRPr="002D2326">
              <w:t>Computation method</w:t>
            </w:r>
          </w:p>
          <w:p w14:paraId="5A821B9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C693384" w14:textId="77777777" w:rsidR="00744F3A" w:rsidRPr="002D2326" w:rsidRDefault="00744F3A" w:rsidP="00A06685">
            <w:r w:rsidRPr="002D2326">
              <w:t>It can be calculated as;</w:t>
            </w:r>
            <w:r w:rsidRPr="002D2326">
              <w:br/>
            </w:r>
          </w:p>
          <w:p w14:paraId="7AEA299D" w14:textId="77777777" w:rsidR="00744F3A" w:rsidRPr="002D2326" w:rsidRDefault="00744F3A" w:rsidP="00A06685">
            <w:r w:rsidRPr="002D2326">
              <w:t>Number of Adult having an account at bank or other type of institutions divided by the total adult population multiplied by 100.</w:t>
            </w:r>
          </w:p>
        </w:tc>
      </w:tr>
      <w:tr w:rsidR="00744F3A" w:rsidRPr="002D2326" w14:paraId="02C3FD31" w14:textId="77777777" w:rsidTr="00A06685">
        <w:tc>
          <w:tcPr>
            <w:tcW w:w="2689" w:type="dxa"/>
            <w:tcBorders>
              <w:top w:val="single" w:sz="4" w:space="0" w:color="auto"/>
              <w:left w:val="single" w:sz="4" w:space="0" w:color="auto"/>
              <w:bottom w:val="single" w:sz="4" w:space="0" w:color="auto"/>
              <w:right w:val="single" w:sz="4" w:space="0" w:color="auto"/>
            </w:tcBorders>
          </w:tcPr>
          <w:p w14:paraId="5B480022" w14:textId="77777777" w:rsidR="00744F3A" w:rsidRPr="002D2326" w:rsidRDefault="00744F3A" w:rsidP="00A06685">
            <w:pPr>
              <w:ind w:right="283"/>
              <w:jc w:val="both"/>
            </w:pPr>
            <w:r w:rsidRPr="002D2326">
              <w:t>Disaggregation</w:t>
            </w:r>
          </w:p>
          <w:p w14:paraId="7439F1A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DF8F460" w14:textId="77777777" w:rsidR="00744F3A" w:rsidRPr="002D2326" w:rsidRDefault="00744F3A" w:rsidP="00744F3A">
            <w:pPr>
              <w:pStyle w:val="PlainText"/>
              <w:numPr>
                <w:ilvl w:val="0"/>
                <w:numId w:val="3"/>
              </w:numPr>
              <w:rPr>
                <w:rFonts w:ascii="Arial" w:hAnsi="Arial"/>
              </w:rPr>
            </w:pPr>
            <w:r w:rsidRPr="002D2326">
              <w:rPr>
                <w:rFonts w:ascii="Arial" w:hAnsi="Arial"/>
                <w:sz w:val="22"/>
                <w:szCs w:val="22"/>
              </w:rPr>
              <w:t>District</w:t>
            </w:r>
          </w:p>
        </w:tc>
      </w:tr>
      <w:tr w:rsidR="00744F3A" w:rsidRPr="002D2326" w14:paraId="2986DDD2" w14:textId="77777777" w:rsidTr="00A06685">
        <w:tc>
          <w:tcPr>
            <w:tcW w:w="2689" w:type="dxa"/>
            <w:tcBorders>
              <w:top w:val="single" w:sz="4" w:space="0" w:color="auto"/>
              <w:left w:val="single" w:sz="4" w:space="0" w:color="auto"/>
              <w:bottom w:val="single" w:sz="4" w:space="0" w:color="auto"/>
              <w:right w:val="single" w:sz="4" w:space="0" w:color="auto"/>
            </w:tcBorders>
          </w:tcPr>
          <w:p w14:paraId="33D4ED16" w14:textId="77777777" w:rsidR="00744F3A" w:rsidRPr="002D2326" w:rsidRDefault="00744F3A" w:rsidP="00A06685">
            <w:pPr>
              <w:ind w:right="283"/>
            </w:pPr>
            <w:r w:rsidRPr="002D2326">
              <w:t>Comments and limitations/ Other Information</w:t>
            </w:r>
          </w:p>
          <w:p w14:paraId="0A9825E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9F2251F" w14:textId="77777777" w:rsidR="00744F3A" w:rsidRPr="002D2326" w:rsidRDefault="00744F3A" w:rsidP="00A06685">
            <w:r w:rsidRPr="002D2326">
              <w:t>In Rwanda</w:t>
            </w:r>
            <w:r>
              <w:t>,</w:t>
            </w:r>
            <w:r w:rsidRPr="002D2326">
              <w:t xml:space="preserve"> youth is defined as all persons between the ages is 16-24 years</w:t>
            </w:r>
          </w:p>
        </w:tc>
      </w:tr>
      <w:tr w:rsidR="00744F3A" w:rsidRPr="002D2326" w14:paraId="0A15CAA3"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5F886AC"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A5355F8" w14:textId="77777777" w:rsidR="00744F3A" w:rsidRPr="002D2326" w:rsidRDefault="00744F3A" w:rsidP="00A06685"/>
        </w:tc>
      </w:tr>
      <w:tr w:rsidR="00744F3A" w:rsidRPr="002D2326" w14:paraId="02D0751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10B83E5"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31CF8FE8" w14:textId="77777777" w:rsidR="00744F3A" w:rsidRPr="002D2326" w:rsidRDefault="00744F3A" w:rsidP="00A06685">
            <w:pPr>
              <w:jc w:val="both"/>
            </w:pPr>
            <w:r w:rsidRPr="002D2326">
              <w:t>Proportion of adults (15 years and older) with an account at a bank or other financial institution or with a mobile-money-service provider</w:t>
            </w:r>
          </w:p>
        </w:tc>
      </w:tr>
      <w:tr w:rsidR="00744F3A" w:rsidRPr="002D2326" w14:paraId="33E8B29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2291FCE"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4EB5EA42" w14:textId="77777777" w:rsidR="00744F3A" w:rsidRPr="002D2326" w:rsidRDefault="00744F3A" w:rsidP="00A06685">
            <w:pPr>
              <w:jc w:val="both"/>
            </w:pPr>
            <w:r w:rsidRPr="002D2326">
              <w:t>8.10.2</w:t>
            </w:r>
          </w:p>
        </w:tc>
      </w:tr>
      <w:tr w:rsidR="00744F3A" w:rsidRPr="002D2326" w14:paraId="50E7B64D" w14:textId="77777777" w:rsidTr="00A06685">
        <w:tc>
          <w:tcPr>
            <w:tcW w:w="2689" w:type="dxa"/>
            <w:tcBorders>
              <w:top w:val="single" w:sz="4" w:space="0" w:color="auto"/>
              <w:left w:val="single" w:sz="4" w:space="0" w:color="auto"/>
              <w:bottom w:val="single" w:sz="4" w:space="0" w:color="auto"/>
              <w:right w:val="single" w:sz="4" w:space="0" w:color="auto"/>
            </w:tcBorders>
          </w:tcPr>
          <w:p w14:paraId="01182D77" w14:textId="77777777" w:rsidR="00744F3A" w:rsidRPr="002D2326" w:rsidRDefault="00744F3A" w:rsidP="00A06685">
            <w:pPr>
              <w:ind w:right="283"/>
              <w:jc w:val="both"/>
            </w:pPr>
            <w:r w:rsidRPr="002D2326">
              <w:t>Target Name</w:t>
            </w:r>
          </w:p>
          <w:p w14:paraId="1794E33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5DD2BD7" w14:textId="77777777" w:rsidR="00744F3A" w:rsidRPr="002D2326" w:rsidRDefault="00744F3A" w:rsidP="00A06685">
            <w:r w:rsidRPr="002D2326">
              <w:t>Strengthen the capacity of domestic financial institutions to encourage and expand access to banking, insurance and financial services for all</w:t>
            </w:r>
          </w:p>
        </w:tc>
      </w:tr>
      <w:tr w:rsidR="00744F3A" w:rsidRPr="002D2326" w14:paraId="7F5A5BC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4498C60"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749B27FF" w14:textId="77777777" w:rsidR="00744F3A" w:rsidRPr="002D2326" w:rsidRDefault="00744F3A" w:rsidP="00A06685">
            <w:r w:rsidRPr="002D2326">
              <w:t>8.10</w:t>
            </w:r>
          </w:p>
        </w:tc>
      </w:tr>
      <w:tr w:rsidR="00744F3A" w:rsidRPr="002D2326" w14:paraId="7900700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87F7167"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C2E585B" w14:textId="77777777" w:rsidR="00744F3A" w:rsidRPr="002D2326" w:rsidRDefault="00744F3A" w:rsidP="00A06685"/>
        </w:tc>
      </w:tr>
      <w:tr w:rsidR="00744F3A" w:rsidRPr="002D2326" w14:paraId="59B7B6C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0D695A3"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633740A4" w14:textId="77777777" w:rsidR="00744F3A" w:rsidRPr="002D2326" w:rsidRDefault="00744F3A" w:rsidP="00A06685">
            <w:r w:rsidRPr="002D2326">
              <w:t>1</w:t>
            </w:r>
          </w:p>
        </w:tc>
      </w:tr>
      <w:tr w:rsidR="00744F3A" w:rsidRPr="002D2326" w14:paraId="25B3603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7EC036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344A6938" w14:textId="77777777" w:rsidR="00744F3A" w:rsidRPr="002D2326" w:rsidRDefault="00744F3A" w:rsidP="00A06685">
            <w:r w:rsidRPr="002D2326">
              <w:t>World Bank (WB)</w:t>
            </w:r>
          </w:p>
        </w:tc>
      </w:tr>
      <w:tr w:rsidR="00744F3A" w:rsidRPr="002D2326" w14:paraId="70F16A2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D7DD8EB"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0FF79427" w14:textId="77777777" w:rsidR="00744F3A" w:rsidRPr="002D2326" w:rsidRDefault="00744F3A" w:rsidP="00A06685">
            <w:pPr>
              <w:rPr>
                <w:rStyle w:val="HeaderChar"/>
              </w:rPr>
            </w:pPr>
            <w:hyperlink r:id="rId96" w:history="1">
              <w:r w:rsidRPr="002D2326">
                <w:rPr>
                  <w:rStyle w:val="Hyperlink"/>
                </w:rPr>
                <w:t>https://unstats.un.org/sdgs/metadata/files/Metadata-08-10-02.pdf</w:t>
              </w:r>
            </w:hyperlink>
          </w:p>
          <w:p w14:paraId="27FB5B7C" w14:textId="77777777" w:rsidR="00744F3A" w:rsidRPr="002D2326" w:rsidRDefault="00744F3A" w:rsidP="00A06685">
            <w:pPr>
              <w:rPr>
                <w:rStyle w:val="HeaderChar"/>
              </w:rPr>
            </w:pPr>
          </w:p>
        </w:tc>
      </w:tr>
      <w:tr w:rsidR="00744F3A" w:rsidRPr="002D2326" w14:paraId="37F383A7"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883412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E6731EF" w14:textId="77777777" w:rsidR="00744F3A" w:rsidRPr="002D2326" w:rsidRDefault="00744F3A" w:rsidP="00A06685"/>
        </w:tc>
      </w:tr>
      <w:tr w:rsidR="00744F3A" w:rsidRPr="002D2326" w14:paraId="22050187" w14:textId="77777777" w:rsidTr="00A06685">
        <w:tc>
          <w:tcPr>
            <w:tcW w:w="2689" w:type="dxa"/>
            <w:tcBorders>
              <w:top w:val="single" w:sz="4" w:space="0" w:color="auto"/>
              <w:left w:val="single" w:sz="4" w:space="0" w:color="auto"/>
              <w:bottom w:val="single" w:sz="4" w:space="0" w:color="auto"/>
              <w:right w:val="single" w:sz="4" w:space="0" w:color="auto"/>
            </w:tcBorders>
          </w:tcPr>
          <w:p w14:paraId="140E71BE" w14:textId="77777777" w:rsidR="00744F3A" w:rsidRPr="002D2326" w:rsidRDefault="00744F3A" w:rsidP="00A06685">
            <w:pPr>
              <w:ind w:right="283"/>
              <w:jc w:val="both"/>
            </w:pPr>
            <w:r w:rsidRPr="002D2326">
              <w:t xml:space="preserve">Source Organization </w:t>
            </w:r>
          </w:p>
          <w:p w14:paraId="092E31D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C3B825D" w14:textId="77777777" w:rsidR="00744F3A" w:rsidRPr="002D2326" w:rsidRDefault="00744F3A" w:rsidP="00A06685">
            <w:r w:rsidRPr="002D2326">
              <w:t>Access to Finance Rwanda</w:t>
            </w:r>
          </w:p>
        </w:tc>
      </w:tr>
      <w:tr w:rsidR="00744F3A" w:rsidRPr="002D2326" w14:paraId="0BA2880D" w14:textId="77777777" w:rsidTr="00A06685">
        <w:tc>
          <w:tcPr>
            <w:tcW w:w="2689" w:type="dxa"/>
            <w:tcBorders>
              <w:top w:val="single" w:sz="4" w:space="0" w:color="auto"/>
              <w:left w:val="single" w:sz="4" w:space="0" w:color="auto"/>
              <w:bottom w:val="single" w:sz="4" w:space="0" w:color="auto"/>
              <w:right w:val="single" w:sz="4" w:space="0" w:color="auto"/>
            </w:tcBorders>
          </w:tcPr>
          <w:p w14:paraId="3518666B" w14:textId="77777777" w:rsidR="00744F3A" w:rsidRPr="002D2326" w:rsidRDefault="00744F3A" w:rsidP="00A06685">
            <w:r w:rsidRPr="002D2326">
              <w:t xml:space="preserve">Data Source </w:t>
            </w:r>
          </w:p>
        </w:tc>
        <w:tc>
          <w:tcPr>
            <w:tcW w:w="6945" w:type="dxa"/>
            <w:tcBorders>
              <w:top w:val="single" w:sz="4" w:space="0" w:color="auto"/>
              <w:left w:val="single" w:sz="4" w:space="0" w:color="auto"/>
              <w:bottom w:val="single" w:sz="4" w:space="0" w:color="auto"/>
              <w:right w:val="single" w:sz="4" w:space="0" w:color="auto"/>
            </w:tcBorders>
          </w:tcPr>
          <w:p w14:paraId="041DF090" w14:textId="77777777" w:rsidR="00744F3A" w:rsidRPr="002D2326" w:rsidRDefault="00744F3A" w:rsidP="00A06685">
            <w:r w:rsidRPr="002D2326">
              <w:t>FinScope</w:t>
            </w:r>
          </w:p>
        </w:tc>
      </w:tr>
      <w:tr w:rsidR="00744F3A" w:rsidRPr="002D2326" w14:paraId="6AC6AF6C" w14:textId="77777777" w:rsidTr="00A06685">
        <w:tc>
          <w:tcPr>
            <w:tcW w:w="2689" w:type="dxa"/>
            <w:tcBorders>
              <w:top w:val="single" w:sz="4" w:space="0" w:color="auto"/>
              <w:left w:val="single" w:sz="4" w:space="0" w:color="auto"/>
              <w:bottom w:val="single" w:sz="4" w:space="0" w:color="auto"/>
              <w:right w:val="single" w:sz="4" w:space="0" w:color="auto"/>
            </w:tcBorders>
          </w:tcPr>
          <w:p w14:paraId="754A15FD" w14:textId="77777777" w:rsidR="00744F3A" w:rsidRPr="002D2326" w:rsidRDefault="00744F3A" w:rsidP="00A06685">
            <w:r w:rsidRPr="002D2326">
              <w:t>Periodicity</w:t>
            </w:r>
          </w:p>
          <w:p w14:paraId="363A7EC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D1D5EB1" w14:textId="77777777" w:rsidR="00744F3A" w:rsidRPr="002D2326" w:rsidRDefault="00744F3A" w:rsidP="00A06685">
            <w:r w:rsidRPr="002D2326">
              <w:t>Annual</w:t>
            </w:r>
          </w:p>
        </w:tc>
      </w:tr>
      <w:tr w:rsidR="00744F3A" w:rsidRPr="002D2326" w14:paraId="1BEEE4B4" w14:textId="77777777" w:rsidTr="00A06685">
        <w:tc>
          <w:tcPr>
            <w:tcW w:w="2689" w:type="dxa"/>
            <w:tcBorders>
              <w:top w:val="single" w:sz="4" w:space="0" w:color="auto"/>
              <w:left w:val="single" w:sz="4" w:space="0" w:color="auto"/>
              <w:bottom w:val="single" w:sz="4" w:space="0" w:color="auto"/>
              <w:right w:val="single" w:sz="4" w:space="0" w:color="auto"/>
            </w:tcBorders>
          </w:tcPr>
          <w:p w14:paraId="6344BDA4" w14:textId="77777777" w:rsidR="00744F3A" w:rsidRPr="002D2326" w:rsidRDefault="00744F3A" w:rsidP="00A06685">
            <w:pPr>
              <w:ind w:right="283"/>
              <w:jc w:val="both"/>
            </w:pPr>
            <w:r w:rsidRPr="002D2326">
              <w:t>Earliest available data</w:t>
            </w:r>
          </w:p>
          <w:p w14:paraId="5F2C1CB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A564DAE" w14:textId="77777777" w:rsidR="00744F3A" w:rsidRPr="002D2326" w:rsidRDefault="00744F3A" w:rsidP="00A06685"/>
        </w:tc>
      </w:tr>
      <w:tr w:rsidR="00744F3A" w:rsidRPr="002D2326" w14:paraId="15BE35AC" w14:textId="77777777" w:rsidTr="00A06685">
        <w:tc>
          <w:tcPr>
            <w:tcW w:w="2689" w:type="dxa"/>
            <w:tcBorders>
              <w:top w:val="single" w:sz="4" w:space="0" w:color="auto"/>
              <w:left w:val="single" w:sz="4" w:space="0" w:color="auto"/>
              <w:bottom w:val="single" w:sz="4" w:space="0" w:color="auto"/>
              <w:right w:val="single" w:sz="4" w:space="0" w:color="auto"/>
            </w:tcBorders>
          </w:tcPr>
          <w:p w14:paraId="36C894B9" w14:textId="77777777" w:rsidR="00744F3A" w:rsidRPr="002D2326" w:rsidRDefault="00744F3A" w:rsidP="00A06685">
            <w:pPr>
              <w:ind w:right="283"/>
              <w:jc w:val="both"/>
            </w:pPr>
            <w:r w:rsidRPr="002D2326">
              <w:lastRenderedPageBreak/>
              <w:t>Link to data source/ The text to show instead of the URL</w:t>
            </w:r>
          </w:p>
          <w:p w14:paraId="47FE540C"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02EB3E35" w14:textId="77777777" w:rsidR="00744F3A" w:rsidRPr="002D2326" w:rsidRDefault="00744F3A" w:rsidP="00A06685">
            <w:r w:rsidRPr="002D2326">
              <w:t>http://www.statistics.gov.rw/publication/finscope-rwanda-2016</w:t>
            </w:r>
          </w:p>
        </w:tc>
      </w:tr>
      <w:tr w:rsidR="00744F3A" w:rsidRPr="002D2326" w14:paraId="26D23EAD" w14:textId="77777777" w:rsidTr="00A06685">
        <w:tc>
          <w:tcPr>
            <w:tcW w:w="2689" w:type="dxa"/>
            <w:tcBorders>
              <w:top w:val="single" w:sz="4" w:space="0" w:color="auto"/>
              <w:left w:val="single" w:sz="4" w:space="0" w:color="auto"/>
              <w:bottom w:val="single" w:sz="4" w:space="0" w:color="auto"/>
              <w:right w:val="single" w:sz="4" w:space="0" w:color="auto"/>
            </w:tcBorders>
          </w:tcPr>
          <w:p w14:paraId="3D1DC6BA" w14:textId="77777777" w:rsidR="00744F3A" w:rsidRPr="002D2326" w:rsidRDefault="00744F3A" w:rsidP="00A06685">
            <w:pPr>
              <w:ind w:right="283"/>
              <w:jc w:val="both"/>
            </w:pPr>
            <w:r w:rsidRPr="002D2326">
              <w:t>Release date</w:t>
            </w:r>
          </w:p>
          <w:p w14:paraId="3A5DA3B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55F5F28" w14:textId="77777777" w:rsidR="00744F3A" w:rsidRPr="002D2326" w:rsidRDefault="00744F3A" w:rsidP="00A06685"/>
        </w:tc>
      </w:tr>
      <w:tr w:rsidR="00744F3A" w:rsidRPr="002D2326" w14:paraId="0D91E9EF" w14:textId="77777777" w:rsidTr="00A06685">
        <w:tc>
          <w:tcPr>
            <w:tcW w:w="2689" w:type="dxa"/>
            <w:tcBorders>
              <w:top w:val="single" w:sz="4" w:space="0" w:color="auto"/>
              <w:left w:val="single" w:sz="4" w:space="0" w:color="auto"/>
              <w:bottom w:val="single" w:sz="4" w:space="0" w:color="auto"/>
              <w:right w:val="single" w:sz="4" w:space="0" w:color="auto"/>
            </w:tcBorders>
          </w:tcPr>
          <w:p w14:paraId="6ABB2EB7" w14:textId="77777777" w:rsidR="00744F3A" w:rsidRPr="002D2326" w:rsidRDefault="00744F3A" w:rsidP="00A06685">
            <w:pPr>
              <w:ind w:right="283"/>
              <w:jc w:val="both"/>
            </w:pPr>
            <w:r w:rsidRPr="002D2326">
              <w:t>Statistical classification</w:t>
            </w:r>
          </w:p>
          <w:p w14:paraId="29FC015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3CC3ECC" w14:textId="77777777" w:rsidR="00744F3A" w:rsidRPr="002D2326" w:rsidRDefault="00744F3A" w:rsidP="00A06685"/>
        </w:tc>
      </w:tr>
      <w:tr w:rsidR="00744F3A" w:rsidRPr="002D2326" w14:paraId="2779969B" w14:textId="77777777" w:rsidTr="00A06685">
        <w:tc>
          <w:tcPr>
            <w:tcW w:w="2689" w:type="dxa"/>
            <w:tcBorders>
              <w:top w:val="single" w:sz="4" w:space="0" w:color="auto"/>
              <w:left w:val="single" w:sz="4" w:space="0" w:color="auto"/>
              <w:bottom w:val="single" w:sz="4" w:space="0" w:color="auto"/>
              <w:right w:val="single" w:sz="4" w:space="0" w:color="auto"/>
            </w:tcBorders>
          </w:tcPr>
          <w:p w14:paraId="31C836CA" w14:textId="77777777" w:rsidR="00744F3A" w:rsidRPr="002D2326" w:rsidRDefault="00744F3A" w:rsidP="00A06685">
            <w:pPr>
              <w:ind w:right="283"/>
              <w:jc w:val="both"/>
            </w:pPr>
            <w:r w:rsidRPr="002D2326">
              <w:t>Contact details</w:t>
            </w:r>
          </w:p>
          <w:p w14:paraId="68EAA95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D7047A7" w14:textId="77777777" w:rsidR="00744F3A" w:rsidRPr="002D2326" w:rsidRDefault="00744F3A" w:rsidP="00A06685"/>
        </w:tc>
      </w:tr>
      <w:tr w:rsidR="00744F3A" w:rsidRPr="002D2326" w14:paraId="0585BCB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E936FFA"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93BC872" w14:textId="77777777" w:rsidR="00744F3A" w:rsidRPr="002D2326" w:rsidRDefault="00744F3A" w:rsidP="00A06685"/>
        </w:tc>
      </w:tr>
    </w:tbl>
    <w:p w14:paraId="76A5A9B2" w14:textId="77777777" w:rsidR="00744F3A" w:rsidRPr="002D2326" w:rsidRDefault="00744F3A" w:rsidP="00744F3A"/>
    <w:p w14:paraId="4C6BFD1C" w14:textId="77777777" w:rsidR="00744F3A" w:rsidRPr="002D2326" w:rsidRDefault="00744F3A" w:rsidP="00744F3A">
      <w:pPr>
        <w:pStyle w:val="Heading2"/>
        <w:numPr>
          <w:ilvl w:val="0"/>
          <w:numId w:val="0"/>
        </w:numPr>
        <w:ind w:left="576"/>
        <w:rPr>
          <w:rFonts w:ascii="Arial" w:hAnsi="Arial" w:cs="Arial"/>
        </w:rPr>
      </w:pPr>
      <w:bookmarkStart w:id="90" w:name="_Toc517414088"/>
      <w:bookmarkStart w:id="91" w:name="_Toc533147135"/>
      <w:r w:rsidRPr="002D2326">
        <w:rPr>
          <w:rFonts w:ascii="Arial" w:hAnsi="Arial" w:cs="Arial"/>
        </w:rPr>
        <w:t>8.b.1 Existence of a developed and operationalized national strategy for youth employment, as a distinct strategy or as part of a national employment strategy</w:t>
      </w:r>
      <w:bookmarkEnd w:id="90"/>
      <w:bookmarkEnd w:id="91"/>
    </w:p>
    <w:tbl>
      <w:tblPr>
        <w:tblStyle w:val="TableGrid"/>
        <w:tblW w:w="9634" w:type="dxa"/>
        <w:tblLook w:val="04A0" w:firstRow="1" w:lastRow="0" w:firstColumn="1" w:lastColumn="0" w:noHBand="0" w:noVBand="1"/>
      </w:tblPr>
      <w:tblGrid>
        <w:gridCol w:w="2689"/>
        <w:gridCol w:w="6945"/>
      </w:tblGrid>
      <w:tr w:rsidR="00744F3A" w:rsidRPr="002D2326" w14:paraId="2F33108D"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65DA074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856A634" w14:textId="77777777" w:rsidR="00744F3A" w:rsidRPr="002D2326" w:rsidRDefault="00744F3A" w:rsidP="00A06685"/>
        </w:tc>
      </w:tr>
      <w:tr w:rsidR="00744F3A" w:rsidRPr="002D2326" w14:paraId="057EDC69" w14:textId="77777777" w:rsidTr="00A06685">
        <w:tc>
          <w:tcPr>
            <w:tcW w:w="2689" w:type="dxa"/>
            <w:tcBorders>
              <w:top w:val="single" w:sz="4" w:space="0" w:color="auto"/>
              <w:left w:val="single" w:sz="4" w:space="0" w:color="auto"/>
              <w:bottom w:val="single" w:sz="4" w:space="0" w:color="auto"/>
              <w:right w:val="single" w:sz="4" w:space="0" w:color="auto"/>
            </w:tcBorders>
          </w:tcPr>
          <w:p w14:paraId="550ECE35" w14:textId="77777777" w:rsidR="00744F3A" w:rsidRPr="002D2326" w:rsidRDefault="00744F3A" w:rsidP="00A06685">
            <w:pPr>
              <w:ind w:right="283"/>
              <w:jc w:val="both"/>
            </w:pPr>
            <w:r w:rsidRPr="002D2326">
              <w:t>Definition</w:t>
            </w:r>
          </w:p>
          <w:p w14:paraId="3409B10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72DA2BD7" w14:textId="77777777" w:rsidR="00744F3A" w:rsidRPr="002D2326" w:rsidRDefault="00744F3A" w:rsidP="00A06685">
            <w:r w:rsidRPr="002D2326">
              <w:t>National employment policy; Productivity and Youth Employment is one of</w:t>
            </w:r>
          </w:p>
          <w:p w14:paraId="36D0DB6E" w14:textId="77777777" w:rsidR="00744F3A" w:rsidRPr="002D2326" w:rsidRDefault="00744F3A" w:rsidP="00A06685">
            <w:r w:rsidRPr="002D2326">
              <w:t>four thematic areas for EDPRS II, Youth Sector Strategic Plan 2013-2018</w:t>
            </w:r>
          </w:p>
        </w:tc>
      </w:tr>
      <w:tr w:rsidR="00744F3A" w:rsidRPr="002D2326" w14:paraId="7CC03B9A" w14:textId="77777777" w:rsidTr="00A06685">
        <w:tc>
          <w:tcPr>
            <w:tcW w:w="2689" w:type="dxa"/>
            <w:tcBorders>
              <w:top w:val="single" w:sz="4" w:space="0" w:color="auto"/>
              <w:left w:val="single" w:sz="4" w:space="0" w:color="auto"/>
              <w:bottom w:val="single" w:sz="4" w:space="0" w:color="auto"/>
              <w:right w:val="single" w:sz="4" w:space="0" w:color="auto"/>
            </w:tcBorders>
          </w:tcPr>
          <w:p w14:paraId="6EDA6CA0" w14:textId="77777777" w:rsidR="00744F3A" w:rsidRPr="002D2326" w:rsidRDefault="00744F3A" w:rsidP="00A06685">
            <w:pPr>
              <w:ind w:right="283"/>
              <w:jc w:val="both"/>
            </w:pPr>
            <w:r w:rsidRPr="002D2326">
              <w:t>Geographic coverage</w:t>
            </w:r>
          </w:p>
          <w:p w14:paraId="4C86371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3FBC4F8" w14:textId="77777777" w:rsidR="00744F3A" w:rsidRPr="002D2326" w:rsidRDefault="00744F3A" w:rsidP="00A06685">
            <w:r w:rsidRPr="002D2326">
              <w:t>National</w:t>
            </w:r>
          </w:p>
        </w:tc>
      </w:tr>
      <w:tr w:rsidR="00744F3A" w:rsidRPr="002D2326" w14:paraId="04FAC9C8" w14:textId="77777777" w:rsidTr="00A06685">
        <w:tc>
          <w:tcPr>
            <w:tcW w:w="2689" w:type="dxa"/>
            <w:tcBorders>
              <w:top w:val="single" w:sz="4" w:space="0" w:color="auto"/>
              <w:left w:val="single" w:sz="4" w:space="0" w:color="auto"/>
              <w:bottom w:val="single" w:sz="4" w:space="0" w:color="auto"/>
              <w:right w:val="single" w:sz="4" w:space="0" w:color="auto"/>
            </w:tcBorders>
          </w:tcPr>
          <w:p w14:paraId="75BB7728" w14:textId="77777777" w:rsidR="00744F3A" w:rsidRPr="002D2326" w:rsidRDefault="00744F3A" w:rsidP="00A06685">
            <w:pPr>
              <w:ind w:right="283"/>
              <w:jc w:val="both"/>
            </w:pPr>
          </w:p>
          <w:p w14:paraId="33D72F3F" w14:textId="77777777" w:rsidR="00744F3A" w:rsidRPr="002D2326" w:rsidRDefault="00744F3A" w:rsidP="00A06685">
            <w:pPr>
              <w:ind w:right="283"/>
              <w:jc w:val="both"/>
            </w:pPr>
            <w:r w:rsidRPr="002D2326">
              <w:t>Unit of Measurement</w:t>
            </w:r>
          </w:p>
          <w:p w14:paraId="613C452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035A4A9" w14:textId="77777777" w:rsidR="00744F3A" w:rsidRPr="002D2326" w:rsidRDefault="00744F3A" w:rsidP="00A06685"/>
        </w:tc>
      </w:tr>
      <w:tr w:rsidR="00744F3A" w:rsidRPr="002D2326" w14:paraId="6DEB1CBF" w14:textId="77777777" w:rsidTr="00A06685">
        <w:tc>
          <w:tcPr>
            <w:tcW w:w="2689" w:type="dxa"/>
            <w:tcBorders>
              <w:top w:val="single" w:sz="4" w:space="0" w:color="auto"/>
              <w:left w:val="single" w:sz="4" w:space="0" w:color="auto"/>
              <w:bottom w:val="single" w:sz="4" w:space="0" w:color="auto"/>
              <w:right w:val="single" w:sz="4" w:space="0" w:color="auto"/>
            </w:tcBorders>
          </w:tcPr>
          <w:p w14:paraId="241B9DBA" w14:textId="77777777" w:rsidR="00744F3A" w:rsidRPr="002D2326" w:rsidRDefault="00744F3A" w:rsidP="00A06685">
            <w:pPr>
              <w:ind w:right="283"/>
              <w:jc w:val="both"/>
            </w:pPr>
            <w:r w:rsidRPr="002D2326">
              <w:t>Computation method</w:t>
            </w:r>
          </w:p>
          <w:p w14:paraId="527EB88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27998E3" w14:textId="77777777" w:rsidR="00744F3A" w:rsidRPr="002D2326" w:rsidRDefault="00744F3A" w:rsidP="00A06685"/>
        </w:tc>
      </w:tr>
      <w:tr w:rsidR="00744F3A" w:rsidRPr="002D2326" w14:paraId="6E061FFB" w14:textId="77777777" w:rsidTr="00A06685">
        <w:tc>
          <w:tcPr>
            <w:tcW w:w="2689" w:type="dxa"/>
            <w:tcBorders>
              <w:top w:val="single" w:sz="4" w:space="0" w:color="auto"/>
              <w:left w:val="single" w:sz="4" w:space="0" w:color="auto"/>
              <w:bottom w:val="single" w:sz="4" w:space="0" w:color="auto"/>
              <w:right w:val="single" w:sz="4" w:space="0" w:color="auto"/>
            </w:tcBorders>
          </w:tcPr>
          <w:p w14:paraId="6FBAB4E2" w14:textId="77777777" w:rsidR="00744F3A" w:rsidRPr="002D2326" w:rsidRDefault="00744F3A" w:rsidP="00A06685">
            <w:pPr>
              <w:ind w:right="283"/>
              <w:jc w:val="both"/>
            </w:pPr>
            <w:r w:rsidRPr="002D2326">
              <w:t>Disaggregation</w:t>
            </w:r>
          </w:p>
          <w:p w14:paraId="68BA38B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B1E8CA3" w14:textId="77777777" w:rsidR="00744F3A" w:rsidRPr="002D2326" w:rsidRDefault="00744F3A" w:rsidP="00A06685">
            <w:pPr>
              <w:pStyle w:val="PlainText"/>
              <w:ind w:left="360"/>
              <w:rPr>
                <w:rFonts w:ascii="Arial" w:hAnsi="Arial"/>
              </w:rPr>
            </w:pPr>
          </w:p>
        </w:tc>
      </w:tr>
      <w:tr w:rsidR="00744F3A" w:rsidRPr="002D2326" w14:paraId="02B85AC4" w14:textId="77777777" w:rsidTr="00A06685">
        <w:tc>
          <w:tcPr>
            <w:tcW w:w="2689" w:type="dxa"/>
            <w:tcBorders>
              <w:top w:val="single" w:sz="4" w:space="0" w:color="auto"/>
              <w:left w:val="single" w:sz="4" w:space="0" w:color="auto"/>
              <w:bottom w:val="single" w:sz="4" w:space="0" w:color="auto"/>
              <w:right w:val="single" w:sz="4" w:space="0" w:color="auto"/>
            </w:tcBorders>
          </w:tcPr>
          <w:p w14:paraId="7C05C70F" w14:textId="77777777" w:rsidR="00744F3A" w:rsidRPr="002D2326" w:rsidRDefault="00744F3A" w:rsidP="00A06685">
            <w:pPr>
              <w:ind w:right="283"/>
            </w:pPr>
            <w:r w:rsidRPr="002D2326">
              <w:t>Comments and limitations/ Other Information</w:t>
            </w:r>
          </w:p>
          <w:p w14:paraId="04B2736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D02E281" w14:textId="77777777" w:rsidR="00744F3A" w:rsidRPr="002D2326" w:rsidRDefault="00744F3A" w:rsidP="00A06685"/>
        </w:tc>
      </w:tr>
      <w:tr w:rsidR="00744F3A" w:rsidRPr="002D2326" w14:paraId="53C6DF0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57EB3E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8C835DB" w14:textId="77777777" w:rsidR="00744F3A" w:rsidRPr="002D2326" w:rsidRDefault="00744F3A" w:rsidP="00A06685"/>
        </w:tc>
      </w:tr>
      <w:tr w:rsidR="00744F3A" w:rsidRPr="002D2326" w14:paraId="42C2984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F682DC0" w14:textId="77777777" w:rsidR="00744F3A" w:rsidRPr="002D2326" w:rsidRDefault="00744F3A" w:rsidP="00A06685">
            <w:pPr>
              <w:ind w:right="283"/>
              <w:jc w:val="both"/>
            </w:pPr>
            <w:r w:rsidRPr="002D2326">
              <w:lastRenderedPageBreak/>
              <w:t>Indicator Name</w:t>
            </w:r>
          </w:p>
        </w:tc>
        <w:tc>
          <w:tcPr>
            <w:tcW w:w="6945" w:type="dxa"/>
            <w:tcBorders>
              <w:top w:val="single" w:sz="4" w:space="0" w:color="auto"/>
              <w:left w:val="single" w:sz="4" w:space="0" w:color="auto"/>
              <w:bottom w:val="single" w:sz="4" w:space="0" w:color="auto"/>
              <w:right w:val="single" w:sz="4" w:space="0" w:color="auto"/>
            </w:tcBorders>
          </w:tcPr>
          <w:p w14:paraId="2AAFD66C" w14:textId="77777777" w:rsidR="00744F3A" w:rsidRPr="002D2326" w:rsidRDefault="00744F3A" w:rsidP="00A06685">
            <w:r w:rsidRPr="002D2326">
              <w:t>Existence of a developed and operationalized national strategy for youth employment, as a distinct strategy or as part of a national employment strategy</w:t>
            </w:r>
          </w:p>
          <w:p w14:paraId="36C1C580" w14:textId="77777777" w:rsidR="00744F3A" w:rsidRPr="002D2326" w:rsidRDefault="00744F3A" w:rsidP="00A06685">
            <w:pPr>
              <w:jc w:val="both"/>
            </w:pPr>
          </w:p>
        </w:tc>
      </w:tr>
      <w:tr w:rsidR="00744F3A" w:rsidRPr="002D2326" w14:paraId="744ECF7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E593217"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7EE362B6" w14:textId="77777777" w:rsidR="00744F3A" w:rsidRPr="002D2326" w:rsidRDefault="00744F3A" w:rsidP="00A06685">
            <w:pPr>
              <w:jc w:val="both"/>
            </w:pPr>
            <w:r w:rsidRPr="002D2326">
              <w:t>8.b.1</w:t>
            </w:r>
          </w:p>
        </w:tc>
      </w:tr>
      <w:tr w:rsidR="00744F3A" w:rsidRPr="002D2326" w14:paraId="55BC3010" w14:textId="77777777" w:rsidTr="00A06685">
        <w:tc>
          <w:tcPr>
            <w:tcW w:w="2689" w:type="dxa"/>
            <w:tcBorders>
              <w:top w:val="single" w:sz="4" w:space="0" w:color="auto"/>
              <w:left w:val="single" w:sz="4" w:space="0" w:color="auto"/>
              <w:bottom w:val="single" w:sz="4" w:space="0" w:color="auto"/>
              <w:right w:val="single" w:sz="4" w:space="0" w:color="auto"/>
            </w:tcBorders>
          </w:tcPr>
          <w:p w14:paraId="0E79B8B6" w14:textId="77777777" w:rsidR="00744F3A" w:rsidRPr="002D2326" w:rsidRDefault="00744F3A" w:rsidP="00A06685">
            <w:r w:rsidRPr="002D2326">
              <w:t>Target Name</w:t>
            </w:r>
          </w:p>
          <w:p w14:paraId="6EAFE5A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D0AE33B" w14:textId="77777777" w:rsidR="00744F3A" w:rsidRPr="002D2326" w:rsidRDefault="00744F3A" w:rsidP="00A06685">
            <w:r w:rsidRPr="002D2326">
              <w:t>By 2020, develop and operationalize a global strategy for youth employment and implement the Global Jobs Pact of the International Labour Organization</w:t>
            </w:r>
          </w:p>
        </w:tc>
      </w:tr>
      <w:tr w:rsidR="00744F3A" w:rsidRPr="002D2326" w14:paraId="4149B3F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F8CC9BA"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4723BE56" w14:textId="77777777" w:rsidR="00744F3A" w:rsidRPr="002D2326" w:rsidRDefault="00744F3A" w:rsidP="00A06685">
            <w:r w:rsidRPr="002D2326">
              <w:t>8.b</w:t>
            </w:r>
          </w:p>
        </w:tc>
      </w:tr>
      <w:tr w:rsidR="00744F3A" w:rsidRPr="002D2326" w14:paraId="691E2A0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389286D"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7FE0AB72" w14:textId="77777777" w:rsidR="00744F3A" w:rsidRPr="002D2326" w:rsidRDefault="00744F3A" w:rsidP="00A06685"/>
        </w:tc>
      </w:tr>
      <w:tr w:rsidR="00744F3A" w:rsidRPr="002D2326" w14:paraId="4E9E59E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540157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4683F016" w14:textId="77777777" w:rsidR="00744F3A" w:rsidRPr="002D2326" w:rsidRDefault="00744F3A" w:rsidP="00A06685">
            <w:r w:rsidRPr="002D2326">
              <w:t>3</w:t>
            </w:r>
          </w:p>
        </w:tc>
      </w:tr>
      <w:tr w:rsidR="00744F3A" w:rsidRPr="002D2326" w14:paraId="7EFB3BB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BEAD712"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6B498835" w14:textId="77777777" w:rsidR="00744F3A" w:rsidRPr="002D2326" w:rsidRDefault="00744F3A" w:rsidP="00A06685">
            <w:r w:rsidRPr="002D2326">
              <w:t>ILO</w:t>
            </w:r>
          </w:p>
        </w:tc>
      </w:tr>
      <w:tr w:rsidR="00744F3A" w:rsidRPr="002D2326" w14:paraId="259FB60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72E82AC"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1E57B3F6" w14:textId="77777777" w:rsidR="00744F3A" w:rsidRPr="002D2326" w:rsidRDefault="00744F3A" w:rsidP="00A06685">
            <w:pPr>
              <w:rPr>
                <w:rStyle w:val="HeaderChar"/>
              </w:rPr>
            </w:pPr>
            <w:hyperlink r:id="rId97" w:tgtFrame="_blank" w:history="1">
              <w:r w:rsidRPr="002D2326">
                <w:rPr>
                  <w:rStyle w:val="Hyperlink"/>
                </w:rPr>
                <w:t>United Nations Sustainable Development Goals Metadata (pdf 525kB)</w:t>
              </w:r>
            </w:hyperlink>
          </w:p>
        </w:tc>
      </w:tr>
      <w:tr w:rsidR="00744F3A" w:rsidRPr="002D2326" w14:paraId="39163489"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B177705" w14:textId="77777777" w:rsidR="00744F3A" w:rsidRPr="002D2326" w:rsidRDefault="00744F3A" w:rsidP="00A06685">
            <w:pPr>
              <w:ind w:right="283"/>
              <w:jc w:val="both"/>
            </w:pPr>
            <w:r w:rsidRPr="002D2326">
              <w:rPr>
                <w:color w:val="2F5496" w:themeColor="accent1" w:themeShade="BF"/>
                <w:sz w:val="24"/>
              </w:rPr>
              <w:t>Sources</w:t>
            </w:r>
          </w:p>
          <w:p w14:paraId="4E3DEF67" w14:textId="77777777" w:rsidR="00744F3A" w:rsidRPr="002D2326" w:rsidRDefault="00744F3A" w:rsidP="00A06685"/>
        </w:tc>
      </w:tr>
      <w:tr w:rsidR="00744F3A" w:rsidRPr="002D2326" w14:paraId="5D908222" w14:textId="77777777" w:rsidTr="00A06685">
        <w:tc>
          <w:tcPr>
            <w:tcW w:w="2689" w:type="dxa"/>
            <w:tcBorders>
              <w:top w:val="single" w:sz="4" w:space="0" w:color="auto"/>
              <w:left w:val="single" w:sz="4" w:space="0" w:color="auto"/>
              <w:bottom w:val="single" w:sz="4" w:space="0" w:color="auto"/>
              <w:right w:val="single" w:sz="4" w:space="0" w:color="auto"/>
            </w:tcBorders>
          </w:tcPr>
          <w:p w14:paraId="23EA37C0" w14:textId="77777777" w:rsidR="00744F3A" w:rsidRPr="002D2326" w:rsidRDefault="00744F3A" w:rsidP="00A06685">
            <w:pPr>
              <w:ind w:right="283"/>
              <w:jc w:val="both"/>
            </w:pPr>
            <w:r w:rsidRPr="002D2326">
              <w:t xml:space="preserve">Source Organization </w:t>
            </w:r>
          </w:p>
          <w:p w14:paraId="6B697B4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8AADA96" w14:textId="77777777" w:rsidR="00744F3A" w:rsidRPr="002D2326" w:rsidRDefault="00744F3A" w:rsidP="00A06685">
            <w:r w:rsidRPr="002D2326">
              <w:t>Ministry of Public Service and Labour (MIFOTRA)</w:t>
            </w:r>
          </w:p>
        </w:tc>
      </w:tr>
      <w:tr w:rsidR="00744F3A" w:rsidRPr="002D2326" w14:paraId="234F106E" w14:textId="77777777" w:rsidTr="00A06685">
        <w:tc>
          <w:tcPr>
            <w:tcW w:w="2689" w:type="dxa"/>
            <w:tcBorders>
              <w:top w:val="single" w:sz="4" w:space="0" w:color="auto"/>
              <w:left w:val="single" w:sz="4" w:space="0" w:color="auto"/>
              <w:bottom w:val="single" w:sz="4" w:space="0" w:color="auto"/>
              <w:right w:val="single" w:sz="4" w:space="0" w:color="auto"/>
            </w:tcBorders>
          </w:tcPr>
          <w:p w14:paraId="0BDD43CC" w14:textId="77777777" w:rsidR="00744F3A" w:rsidRPr="002D2326" w:rsidRDefault="00744F3A" w:rsidP="00A06685">
            <w:r w:rsidRPr="002D2326">
              <w:t>Periodicity</w:t>
            </w:r>
          </w:p>
          <w:p w14:paraId="427E9CB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E4FB7E9" w14:textId="77777777" w:rsidR="00744F3A" w:rsidRPr="002D2326" w:rsidRDefault="00744F3A" w:rsidP="00A06685"/>
        </w:tc>
      </w:tr>
      <w:tr w:rsidR="00744F3A" w:rsidRPr="002D2326" w14:paraId="6181B334" w14:textId="77777777" w:rsidTr="00A06685">
        <w:tc>
          <w:tcPr>
            <w:tcW w:w="2689" w:type="dxa"/>
            <w:tcBorders>
              <w:top w:val="single" w:sz="4" w:space="0" w:color="auto"/>
              <w:left w:val="single" w:sz="4" w:space="0" w:color="auto"/>
              <w:bottom w:val="single" w:sz="4" w:space="0" w:color="auto"/>
              <w:right w:val="single" w:sz="4" w:space="0" w:color="auto"/>
            </w:tcBorders>
          </w:tcPr>
          <w:p w14:paraId="2B361AF0" w14:textId="77777777" w:rsidR="00744F3A" w:rsidRPr="002D2326" w:rsidRDefault="00744F3A" w:rsidP="00A06685">
            <w:pPr>
              <w:ind w:right="283"/>
              <w:jc w:val="both"/>
            </w:pPr>
            <w:r w:rsidRPr="002D2326">
              <w:t>Earliest available data</w:t>
            </w:r>
          </w:p>
          <w:p w14:paraId="55B42DE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C5199AE" w14:textId="77777777" w:rsidR="00744F3A" w:rsidRPr="002D2326" w:rsidRDefault="00744F3A" w:rsidP="00A06685"/>
        </w:tc>
      </w:tr>
      <w:tr w:rsidR="00744F3A" w:rsidRPr="002D2326" w14:paraId="55F6E893" w14:textId="77777777" w:rsidTr="00A06685">
        <w:tc>
          <w:tcPr>
            <w:tcW w:w="2689" w:type="dxa"/>
            <w:tcBorders>
              <w:top w:val="single" w:sz="4" w:space="0" w:color="auto"/>
              <w:left w:val="single" w:sz="4" w:space="0" w:color="auto"/>
              <w:bottom w:val="single" w:sz="4" w:space="0" w:color="auto"/>
              <w:right w:val="single" w:sz="4" w:space="0" w:color="auto"/>
            </w:tcBorders>
          </w:tcPr>
          <w:p w14:paraId="47C4A9A2" w14:textId="77777777" w:rsidR="00744F3A" w:rsidRPr="002D2326" w:rsidRDefault="00744F3A" w:rsidP="00A06685">
            <w:pPr>
              <w:ind w:right="283"/>
              <w:jc w:val="both"/>
            </w:pPr>
            <w:r w:rsidRPr="002D2326">
              <w:t>Link to data source/ The text to show instead of the URL</w:t>
            </w:r>
          </w:p>
          <w:p w14:paraId="5EAC7A3A"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19D9DCC3" w14:textId="77777777" w:rsidR="00744F3A" w:rsidRPr="002D2326" w:rsidRDefault="00744F3A" w:rsidP="00A06685"/>
        </w:tc>
      </w:tr>
      <w:tr w:rsidR="00744F3A" w:rsidRPr="002D2326" w14:paraId="08DFCEA5" w14:textId="77777777" w:rsidTr="00A06685">
        <w:tc>
          <w:tcPr>
            <w:tcW w:w="2689" w:type="dxa"/>
            <w:tcBorders>
              <w:top w:val="single" w:sz="4" w:space="0" w:color="auto"/>
              <w:left w:val="single" w:sz="4" w:space="0" w:color="auto"/>
              <w:bottom w:val="single" w:sz="4" w:space="0" w:color="auto"/>
              <w:right w:val="single" w:sz="4" w:space="0" w:color="auto"/>
            </w:tcBorders>
          </w:tcPr>
          <w:p w14:paraId="7C453108" w14:textId="77777777" w:rsidR="00744F3A" w:rsidRPr="002D2326" w:rsidRDefault="00744F3A" w:rsidP="00A06685">
            <w:pPr>
              <w:ind w:right="283"/>
              <w:jc w:val="both"/>
            </w:pPr>
            <w:r w:rsidRPr="002D2326">
              <w:t>Release date</w:t>
            </w:r>
          </w:p>
          <w:p w14:paraId="0576F3C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F71B955" w14:textId="77777777" w:rsidR="00744F3A" w:rsidRPr="002D2326" w:rsidRDefault="00744F3A" w:rsidP="00A06685"/>
        </w:tc>
      </w:tr>
      <w:tr w:rsidR="00744F3A" w:rsidRPr="002D2326" w14:paraId="7F81774E" w14:textId="77777777" w:rsidTr="00A06685">
        <w:tc>
          <w:tcPr>
            <w:tcW w:w="2689" w:type="dxa"/>
            <w:tcBorders>
              <w:top w:val="single" w:sz="4" w:space="0" w:color="auto"/>
              <w:left w:val="single" w:sz="4" w:space="0" w:color="auto"/>
              <w:bottom w:val="single" w:sz="4" w:space="0" w:color="auto"/>
              <w:right w:val="single" w:sz="4" w:space="0" w:color="auto"/>
            </w:tcBorders>
          </w:tcPr>
          <w:p w14:paraId="0D073E7A" w14:textId="77777777" w:rsidR="00744F3A" w:rsidRPr="002D2326" w:rsidRDefault="00744F3A" w:rsidP="00A06685">
            <w:pPr>
              <w:ind w:right="283"/>
              <w:jc w:val="both"/>
            </w:pPr>
            <w:r w:rsidRPr="002D2326">
              <w:t>Statistical classification</w:t>
            </w:r>
          </w:p>
          <w:p w14:paraId="69F47A1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2FC2E1A" w14:textId="77777777" w:rsidR="00744F3A" w:rsidRPr="002D2326" w:rsidRDefault="00744F3A" w:rsidP="00A06685"/>
        </w:tc>
      </w:tr>
      <w:tr w:rsidR="00744F3A" w:rsidRPr="002D2326" w14:paraId="16128F27" w14:textId="77777777" w:rsidTr="00A06685">
        <w:tc>
          <w:tcPr>
            <w:tcW w:w="2689" w:type="dxa"/>
            <w:tcBorders>
              <w:top w:val="single" w:sz="4" w:space="0" w:color="auto"/>
              <w:left w:val="single" w:sz="4" w:space="0" w:color="auto"/>
              <w:bottom w:val="single" w:sz="4" w:space="0" w:color="auto"/>
              <w:right w:val="single" w:sz="4" w:space="0" w:color="auto"/>
            </w:tcBorders>
          </w:tcPr>
          <w:p w14:paraId="24CADFB4" w14:textId="77777777" w:rsidR="00744F3A" w:rsidRPr="002D2326" w:rsidRDefault="00744F3A" w:rsidP="00A06685">
            <w:pPr>
              <w:ind w:right="283"/>
              <w:jc w:val="both"/>
            </w:pPr>
            <w:r w:rsidRPr="002D2326">
              <w:t>Contact details</w:t>
            </w:r>
          </w:p>
          <w:p w14:paraId="15F4B35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78FE35F" w14:textId="77777777" w:rsidR="00744F3A" w:rsidRPr="002D2326" w:rsidRDefault="00744F3A" w:rsidP="00A06685"/>
        </w:tc>
      </w:tr>
      <w:tr w:rsidR="00744F3A" w:rsidRPr="002D2326" w14:paraId="4B4DD33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10A8443"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B80E7E9" w14:textId="77777777" w:rsidR="00744F3A" w:rsidRPr="002D2326" w:rsidRDefault="00744F3A" w:rsidP="00A06685"/>
        </w:tc>
      </w:tr>
    </w:tbl>
    <w:p w14:paraId="03AD1C09" w14:textId="77777777" w:rsidR="00744F3A" w:rsidRPr="002D2326" w:rsidRDefault="00744F3A" w:rsidP="00744F3A"/>
    <w:p w14:paraId="23192F15" w14:textId="77777777" w:rsidR="00744F3A" w:rsidRPr="00D7724D" w:rsidRDefault="00744F3A" w:rsidP="00744F3A">
      <w:pPr>
        <w:pStyle w:val="Heading2"/>
        <w:numPr>
          <w:ilvl w:val="0"/>
          <w:numId w:val="0"/>
        </w:numPr>
        <w:spacing w:before="0"/>
        <w:ind w:left="1002" w:hanging="576"/>
        <w:rPr>
          <w:rFonts w:ascii="Arial" w:hAnsi="Arial" w:cs="Arial"/>
        </w:rPr>
      </w:pPr>
      <w:bookmarkStart w:id="92" w:name="_Toc517414131"/>
      <w:bookmarkStart w:id="93" w:name="_Toc521835996"/>
      <w:bookmarkStart w:id="94" w:name="_Toc517414132"/>
      <w:bookmarkStart w:id="95" w:name="_Toc533147164"/>
      <w:bookmarkStart w:id="96" w:name="_Toc517414089"/>
      <w:bookmarkStart w:id="97" w:name="_Toc533147136"/>
      <w:bookmarkStart w:id="98" w:name="_Hlk516742141"/>
      <w:r w:rsidRPr="00D7724D">
        <w:rPr>
          <w:rFonts w:ascii="Arial" w:hAnsi="Arial" w:cs="Arial"/>
        </w:rPr>
        <w:t>9.1.1 Proportion of the rural population who live within 2 km of an all-season road</w:t>
      </w:r>
      <w:bookmarkEnd w:id="92"/>
      <w:bookmarkEnd w:id="93"/>
    </w:p>
    <w:p w14:paraId="182FF9BF" w14:textId="77777777" w:rsidR="00744F3A" w:rsidRDefault="00744F3A" w:rsidP="00744F3A"/>
    <w:tbl>
      <w:tblPr>
        <w:tblStyle w:val="TableGrid"/>
        <w:tblW w:w="9634" w:type="dxa"/>
        <w:tblLook w:val="04A0" w:firstRow="1" w:lastRow="0" w:firstColumn="1" w:lastColumn="0" w:noHBand="0" w:noVBand="1"/>
      </w:tblPr>
      <w:tblGrid>
        <w:gridCol w:w="2689"/>
        <w:gridCol w:w="6945"/>
      </w:tblGrid>
      <w:tr w:rsidR="00744F3A" w14:paraId="7613F507"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038CC1F2" w14:textId="77777777" w:rsidR="00744F3A" w:rsidRDefault="00744F3A" w:rsidP="00A06685">
            <w:pPr>
              <w:ind w:right="283"/>
              <w:jc w:val="both"/>
              <w:rPr>
                <w:color w:val="2F5496" w:themeColor="accent1" w:themeShade="BF"/>
                <w:sz w:val="24"/>
              </w:rPr>
            </w:pPr>
            <w:r>
              <w:rPr>
                <w:color w:val="2F5496" w:themeColor="accent1" w:themeShade="BF"/>
                <w:sz w:val="24"/>
              </w:rPr>
              <w:lastRenderedPageBreak/>
              <w:t>National Metadata</w:t>
            </w:r>
          </w:p>
          <w:p w14:paraId="49F9252C" w14:textId="77777777" w:rsidR="00744F3A" w:rsidRDefault="00744F3A" w:rsidP="00A06685"/>
        </w:tc>
      </w:tr>
      <w:tr w:rsidR="00744F3A" w14:paraId="272182F1" w14:textId="77777777" w:rsidTr="00A06685">
        <w:tc>
          <w:tcPr>
            <w:tcW w:w="2689" w:type="dxa"/>
            <w:tcBorders>
              <w:top w:val="single" w:sz="4" w:space="0" w:color="auto"/>
              <w:left w:val="single" w:sz="4" w:space="0" w:color="auto"/>
              <w:bottom w:val="single" w:sz="4" w:space="0" w:color="auto"/>
              <w:right w:val="single" w:sz="4" w:space="0" w:color="auto"/>
            </w:tcBorders>
          </w:tcPr>
          <w:p w14:paraId="76AC0AE5" w14:textId="77777777" w:rsidR="00744F3A" w:rsidRDefault="00744F3A" w:rsidP="00A06685">
            <w:pPr>
              <w:ind w:right="283"/>
              <w:jc w:val="both"/>
              <w:rPr>
                <w:szCs w:val="20"/>
              </w:rPr>
            </w:pPr>
            <w:r>
              <w:rPr>
                <w:szCs w:val="20"/>
              </w:rPr>
              <w:t>Indicator Available</w:t>
            </w:r>
          </w:p>
        </w:tc>
        <w:tc>
          <w:tcPr>
            <w:tcW w:w="6945" w:type="dxa"/>
            <w:tcBorders>
              <w:top w:val="single" w:sz="4" w:space="0" w:color="auto"/>
              <w:left w:val="single" w:sz="4" w:space="0" w:color="auto"/>
              <w:bottom w:val="single" w:sz="4" w:space="0" w:color="auto"/>
              <w:right w:val="single" w:sz="4" w:space="0" w:color="auto"/>
            </w:tcBorders>
          </w:tcPr>
          <w:p w14:paraId="412AEF0C" w14:textId="77777777" w:rsidR="00744F3A" w:rsidRPr="00E2416D" w:rsidRDefault="00744F3A" w:rsidP="00A06685">
            <w:pPr>
              <w:rPr>
                <w:rFonts w:cstheme="minorHAnsi"/>
              </w:rPr>
            </w:pPr>
            <w:r w:rsidRPr="00D7724D">
              <w:rPr>
                <w:rFonts w:cstheme="minorHAnsi"/>
              </w:rPr>
              <w:t>Percentage of HHs that are within 2km to an all-weather road by region (Urban and Rural)</w:t>
            </w:r>
          </w:p>
        </w:tc>
      </w:tr>
      <w:tr w:rsidR="00744F3A" w14:paraId="4C99E24E" w14:textId="77777777" w:rsidTr="00A06685">
        <w:tc>
          <w:tcPr>
            <w:tcW w:w="2689" w:type="dxa"/>
            <w:tcBorders>
              <w:top w:val="single" w:sz="4" w:space="0" w:color="auto"/>
              <w:left w:val="single" w:sz="4" w:space="0" w:color="auto"/>
              <w:bottom w:val="single" w:sz="4" w:space="0" w:color="auto"/>
              <w:right w:val="single" w:sz="4" w:space="0" w:color="auto"/>
            </w:tcBorders>
          </w:tcPr>
          <w:p w14:paraId="4BA91A63" w14:textId="77777777" w:rsidR="00744F3A" w:rsidRDefault="00744F3A" w:rsidP="00A06685">
            <w:pPr>
              <w:ind w:right="283"/>
              <w:jc w:val="both"/>
              <w:rPr>
                <w:szCs w:val="20"/>
              </w:rPr>
            </w:pPr>
            <w:r>
              <w:rPr>
                <w:szCs w:val="20"/>
              </w:rPr>
              <w:t>Definition</w:t>
            </w:r>
          </w:p>
          <w:p w14:paraId="316622B4" w14:textId="77777777" w:rsidR="00744F3A"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64E2BF5" w14:textId="77777777" w:rsidR="00744F3A" w:rsidRPr="00D7724D" w:rsidRDefault="00744F3A" w:rsidP="00A06685">
            <w:pPr>
              <w:jc w:val="both"/>
              <w:rPr>
                <w:rFonts w:cstheme="minorHAnsi"/>
              </w:rPr>
            </w:pPr>
            <w:r w:rsidRPr="00D7724D">
              <w:rPr>
                <w:rFonts w:cstheme="minorHAnsi"/>
              </w:rPr>
              <w:t>This indicator refers to the proportion of households having access to an all-season road within 2km to the total number of households using the facility.</w:t>
            </w:r>
          </w:p>
          <w:p w14:paraId="6FF9244D" w14:textId="77777777" w:rsidR="00744F3A" w:rsidRDefault="00744F3A" w:rsidP="00A06685">
            <w:pPr>
              <w:jc w:val="both"/>
              <w:rPr>
                <w:rFonts w:cstheme="minorHAnsi"/>
              </w:rPr>
            </w:pPr>
          </w:p>
          <w:p w14:paraId="43F2970F" w14:textId="77777777" w:rsidR="00744F3A" w:rsidRPr="00D7724D" w:rsidRDefault="00744F3A" w:rsidP="00A06685">
            <w:pPr>
              <w:jc w:val="both"/>
              <w:rPr>
                <w:rFonts w:cstheme="minorHAnsi"/>
                <w:b/>
              </w:rPr>
            </w:pPr>
            <w:r w:rsidRPr="00D7724D">
              <w:rPr>
                <w:rFonts w:cstheme="minorHAnsi"/>
              </w:rPr>
              <w:t>According to the context of Rwanda, an all-season road is defined as a road that is open to traffic regardless of weather, season and construction materials 2 kilometres</w:t>
            </w:r>
          </w:p>
        </w:tc>
      </w:tr>
      <w:tr w:rsidR="00744F3A" w14:paraId="02C49C8F" w14:textId="77777777" w:rsidTr="00A06685">
        <w:tc>
          <w:tcPr>
            <w:tcW w:w="2689" w:type="dxa"/>
            <w:tcBorders>
              <w:top w:val="single" w:sz="4" w:space="0" w:color="auto"/>
              <w:left w:val="single" w:sz="4" w:space="0" w:color="auto"/>
              <w:bottom w:val="single" w:sz="4" w:space="0" w:color="auto"/>
              <w:right w:val="single" w:sz="4" w:space="0" w:color="auto"/>
            </w:tcBorders>
          </w:tcPr>
          <w:p w14:paraId="468BAB98" w14:textId="77777777" w:rsidR="00744F3A" w:rsidRDefault="00744F3A" w:rsidP="00A06685">
            <w:pPr>
              <w:ind w:right="283"/>
              <w:jc w:val="both"/>
              <w:rPr>
                <w:szCs w:val="20"/>
              </w:rPr>
            </w:pPr>
            <w:r>
              <w:rPr>
                <w:szCs w:val="20"/>
              </w:rPr>
              <w:t>Geographic coverage</w:t>
            </w:r>
          </w:p>
          <w:p w14:paraId="7742B737" w14:textId="77777777" w:rsidR="00744F3A"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57BA061" w14:textId="77777777" w:rsidR="00744F3A" w:rsidRPr="00D7724D" w:rsidRDefault="00744F3A" w:rsidP="00A06685">
            <w:r w:rsidRPr="00D7724D">
              <w:t xml:space="preserve">National </w:t>
            </w:r>
          </w:p>
        </w:tc>
      </w:tr>
      <w:tr w:rsidR="00744F3A" w14:paraId="4F65D725" w14:textId="77777777" w:rsidTr="00A06685">
        <w:tc>
          <w:tcPr>
            <w:tcW w:w="2689" w:type="dxa"/>
            <w:tcBorders>
              <w:top w:val="single" w:sz="4" w:space="0" w:color="auto"/>
              <w:left w:val="single" w:sz="4" w:space="0" w:color="auto"/>
              <w:bottom w:val="single" w:sz="4" w:space="0" w:color="auto"/>
              <w:right w:val="single" w:sz="4" w:space="0" w:color="auto"/>
            </w:tcBorders>
          </w:tcPr>
          <w:p w14:paraId="4BB6BBF7" w14:textId="77777777" w:rsidR="00744F3A" w:rsidRDefault="00744F3A" w:rsidP="00A06685">
            <w:pPr>
              <w:ind w:right="283"/>
              <w:jc w:val="both"/>
              <w:rPr>
                <w:szCs w:val="20"/>
              </w:rPr>
            </w:pPr>
          </w:p>
          <w:p w14:paraId="3C55DE68" w14:textId="77777777" w:rsidR="00744F3A" w:rsidRDefault="00744F3A" w:rsidP="00A06685">
            <w:pPr>
              <w:ind w:right="283"/>
              <w:jc w:val="both"/>
              <w:rPr>
                <w:szCs w:val="20"/>
              </w:rPr>
            </w:pPr>
            <w:r>
              <w:rPr>
                <w:szCs w:val="20"/>
              </w:rPr>
              <w:t>Unit of Measurement</w:t>
            </w:r>
          </w:p>
          <w:p w14:paraId="454206EF"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1110DFC9" w14:textId="77777777" w:rsidR="00744F3A" w:rsidRPr="00D7724D" w:rsidRDefault="00744F3A" w:rsidP="00A06685">
            <w:r w:rsidRPr="00D7724D">
              <w:t xml:space="preserve">Percentage </w:t>
            </w:r>
          </w:p>
        </w:tc>
      </w:tr>
      <w:tr w:rsidR="00744F3A" w14:paraId="11338E26" w14:textId="77777777" w:rsidTr="00A06685">
        <w:tc>
          <w:tcPr>
            <w:tcW w:w="2689" w:type="dxa"/>
            <w:tcBorders>
              <w:top w:val="single" w:sz="4" w:space="0" w:color="auto"/>
              <w:left w:val="single" w:sz="4" w:space="0" w:color="auto"/>
              <w:bottom w:val="single" w:sz="4" w:space="0" w:color="auto"/>
              <w:right w:val="single" w:sz="4" w:space="0" w:color="auto"/>
            </w:tcBorders>
          </w:tcPr>
          <w:p w14:paraId="10FB77F7" w14:textId="77777777" w:rsidR="00744F3A" w:rsidRDefault="00744F3A" w:rsidP="00A06685">
            <w:pPr>
              <w:ind w:right="283"/>
              <w:jc w:val="both"/>
              <w:rPr>
                <w:szCs w:val="20"/>
              </w:rPr>
            </w:pPr>
            <w:r>
              <w:rPr>
                <w:szCs w:val="20"/>
              </w:rPr>
              <w:t>Computation method</w:t>
            </w:r>
          </w:p>
          <w:p w14:paraId="1A360A30"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2631838B" w14:textId="77777777" w:rsidR="00744F3A" w:rsidRPr="00D7724D" w:rsidRDefault="00744F3A" w:rsidP="00A06685">
            <w:pPr>
              <w:jc w:val="both"/>
            </w:pPr>
            <w:r w:rsidRPr="00D7724D">
              <w:t xml:space="preserve">The indicator is calculated as: </w:t>
            </w:r>
          </w:p>
          <w:p w14:paraId="54903680" w14:textId="77777777" w:rsidR="00744F3A" w:rsidRPr="00D7724D" w:rsidRDefault="00744F3A" w:rsidP="00A06685">
            <w:pPr>
              <w:jc w:val="both"/>
            </w:pPr>
            <w:r w:rsidRPr="00D7724D">
              <w:t xml:space="preserve"> </w:t>
            </w:r>
            <w:r w:rsidR="00D30BD0" w:rsidRPr="00D7724D">
              <w:rPr>
                <w:noProof/>
                <w:position w:val="-24"/>
              </w:rPr>
              <w:object w:dxaOrig="820" w:dyaOrig="620" w14:anchorId="0B398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0.4pt;height:31.6pt;mso-width-percent:0;mso-height-percent:0;mso-width-percent:0;mso-height-percent:0" o:ole="">
                  <v:imagedata r:id="rId98" o:title=""/>
                </v:shape>
                <o:OLEObject Type="Embed" ProgID="Equation.DSMT4" ShapeID="_x0000_i1026" DrawAspect="Content" ObjectID="_1676966117" r:id="rId99"/>
              </w:object>
            </w:r>
          </w:p>
          <w:p w14:paraId="3B879F85" w14:textId="77777777" w:rsidR="00744F3A" w:rsidRPr="00D7724D" w:rsidRDefault="00744F3A" w:rsidP="00A06685">
            <w:pPr>
              <w:jc w:val="both"/>
            </w:pPr>
          </w:p>
          <w:p w14:paraId="5CFF950B" w14:textId="77777777" w:rsidR="00744F3A" w:rsidRPr="00D7724D" w:rsidRDefault="00744F3A" w:rsidP="00A06685">
            <w:pPr>
              <w:jc w:val="both"/>
            </w:pPr>
            <w:r w:rsidRPr="00D7724D">
              <w:t xml:space="preserve">Where </w:t>
            </w:r>
          </w:p>
          <w:p w14:paraId="5405BE22" w14:textId="77777777" w:rsidR="00744F3A" w:rsidRDefault="00744F3A" w:rsidP="00A06685">
            <w:pPr>
              <w:contextualSpacing/>
              <w:rPr>
                <w:rFonts w:cstheme="minorHAnsi"/>
              </w:rPr>
            </w:pPr>
            <w:r w:rsidRPr="00D7724D">
              <w:rPr>
                <w:rFonts w:cstheme="minorHAnsi"/>
              </w:rPr>
              <w:t xml:space="preserve">n: denotes the total number of households having access to an all-season road within </w:t>
            </w:r>
            <w:r>
              <w:rPr>
                <w:rFonts w:cstheme="minorHAnsi"/>
              </w:rPr>
              <w:t>2k</w:t>
            </w:r>
            <w:r w:rsidRPr="00D7724D">
              <w:rPr>
                <w:rFonts w:cstheme="minorHAnsi"/>
              </w:rPr>
              <w:t>m.</w:t>
            </w:r>
          </w:p>
          <w:p w14:paraId="7B5BF0D8" w14:textId="77777777" w:rsidR="00744F3A" w:rsidRPr="00D7724D" w:rsidRDefault="00D30BD0" w:rsidP="00A06685">
            <w:pPr>
              <w:contextualSpacing/>
              <w:rPr>
                <w:rFonts w:cstheme="minorHAnsi"/>
              </w:rPr>
            </w:pPr>
            <w:r w:rsidRPr="00D7724D">
              <w:rPr>
                <w:rFonts w:cstheme="minorHAnsi"/>
                <w:noProof/>
              </w:rPr>
              <w:object w:dxaOrig="279" w:dyaOrig="279" w14:anchorId="46BB8AC4">
                <v:shape id="_x0000_i1025" type="#_x0000_t75" alt="" style="width:13.45pt;height:15.2pt;mso-width-percent:0;mso-height-percent:0;mso-width-percent:0;mso-height-percent:0" o:ole="">
                  <v:imagedata r:id="rId100" o:title=""/>
                </v:shape>
                <o:OLEObject Type="Embed" ProgID="Equation.3" ShapeID="_x0000_i1025" DrawAspect="Content" ObjectID="_1676966118" r:id="rId101"/>
              </w:object>
            </w:r>
            <w:r w:rsidR="00744F3A" w:rsidRPr="00D7724D">
              <w:rPr>
                <w:rFonts w:cstheme="minorHAnsi"/>
              </w:rPr>
              <w:t>: denotes the total number of households using all-season road.</w:t>
            </w:r>
          </w:p>
        </w:tc>
      </w:tr>
      <w:tr w:rsidR="00744F3A" w14:paraId="4E037265" w14:textId="77777777" w:rsidTr="00A06685">
        <w:tc>
          <w:tcPr>
            <w:tcW w:w="2689" w:type="dxa"/>
            <w:tcBorders>
              <w:top w:val="single" w:sz="4" w:space="0" w:color="auto"/>
              <w:left w:val="single" w:sz="4" w:space="0" w:color="auto"/>
              <w:bottom w:val="single" w:sz="4" w:space="0" w:color="auto"/>
              <w:right w:val="single" w:sz="4" w:space="0" w:color="auto"/>
            </w:tcBorders>
          </w:tcPr>
          <w:p w14:paraId="01E10F11" w14:textId="77777777" w:rsidR="00744F3A" w:rsidRDefault="00744F3A" w:rsidP="00A06685">
            <w:pPr>
              <w:ind w:right="283"/>
              <w:jc w:val="both"/>
              <w:rPr>
                <w:szCs w:val="20"/>
              </w:rPr>
            </w:pPr>
            <w:r>
              <w:rPr>
                <w:szCs w:val="20"/>
              </w:rPr>
              <w:t>Disaggregation</w:t>
            </w:r>
          </w:p>
          <w:p w14:paraId="320BA8B0" w14:textId="77777777" w:rsidR="00744F3A" w:rsidRPr="00D7724D"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0453338C" w14:textId="77777777" w:rsidR="00744F3A" w:rsidRPr="00D7724D" w:rsidRDefault="00744F3A" w:rsidP="00744F3A">
            <w:pPr>
              <w:pStyle w:val="ListParagraph"/>
              <w:numPr>
                <w:ilvl w:val="0"/>
                <w:numId w:val="34"/>
              </w:numPr>
              <w:spacing w:after="0" w:line="240" w:lineRule="auto"/>
              <w:rPr>
                <w:rFonts w:cstheme="minorHAnsi"/>
              </w:rPr>
            </w:pPr>
            <w:r w:rsidRPr="00D7724D">
              <w:rPr>
                <w:rFonts w:cstheme="minorHAnsi"/>
              </w:rPr>
              <w:t xml:space="preserve">National, Province and Residence (Urban/Rural) </w:t>
            </w:r>
          </w:p>
          <w:p w14:paraId="06ED308B" w14:textId="77777777" w:rsidR="00744F3A" w:rsidRPr="00D7724D" w:rsidRDefault="00744F3A" w:rsidP="00744F3A">
            <w:pPr>
              <w:pStyle w:val="ListParagraph"/>
              <w:numPr>
                <w:ilvl w:val="0"/>
                <w:numId w:val="34"/>
              </w:numPr>
              <w:spacing w:after="0" w:line="240" w:lineRule="auto"/>
              <w:rPr>
                <w:rFonts w:cstheme="minorHAnsi"/>
              </w:rPr>
            </w:pPr>
            <w:r w:rsidRPr="00D7724D">
              <w:rPr>
                <w:rFonts w:cstheme="minorHAnsi"/>
              </w:rPr>
              <w:t>Wealth quintiles</w:t>
            </w:r>
          </w:p>
          <w:p w14:paraId="546BFE31" w14:textId="77777777" w:rsidR="00744F3A" w:rsidRPr="00D7724D" w:rsidRDefault="00744F3A" w:rsidP="00744F3A">
            <w:pPr>
              <w:pStyle w:val="ListParagraph"/>
              <w:numPr>
                <w:ilvl w:val="0"/>
                <w:numId w:val="34"/>
              </w:numPr>
              <w:spacing w:after="0" w:line="240" w:lineRule="auto"/>
            </w:pPr>
            <w:r w:rsidRPr="00D7724D">
              <w:rPr>
                <w:rFonts w:cstheme="minorHAnsi"/>
              </w:rPr>
              <w:t>Type of habitat</w:t>
            </w:r>
          </w:p>
        </w:tc>
      </w:tr>
      <w:tr w:rsidR="00744F3A" w14:paraId="0CD3F3B5" w14:textId="77777777" w:rsidTr="00A06685">
        <w:tc>
          <w:tcPr>
            <w:tcW w:w="2689" w:type="dxa"/>
            <w:tcBorders>
              <w:top w:val="single" w:sz="4" w:space="0" w:color="auto"/>
              <w:left w:val="single" w:sz="4" w:space="0" w:color="auto"/>
              <w:bottom w:val="single" w:sz="4" w:space="0" w:color="auto"/>
              <w:right w:val="single" w:sz="4" w:space="0" w:color="auto"/>
            </w:tcBorders>
          </w:tcPr>
          <w:p w14:paraId="7548694D" w14:textId="77777777" w:rsidR="00744F3A" w:rsidRDefault="00744F3A" w:rsidP="00A06685">
            <w:pPr>
              <w:ind w:right="283"/>
              <w:rPr>
                <w:szCs w:val="20"/>
              </w:rPr>
            </w:pPr>
            <w:r>
              <w:rPr>
                <w:szCs w:val="20"/>
              </w:rPr>
              <w:t>Comments and limitations/ Other Information</w:t>
            </w:r>
          </w:p>
          <w:p w14:paraId="75FC9C4A"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7704C3AE" w14:textId="77777777" w:rsidR="00744F3A" w:rsidRDefault="00744F3A" w:rsidP="00A06685"/>
        </w:tc>
      </w:tr>
      <w:tr w:rsidR="00744F3A" w14:paraId="5A0EE2B4"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A392638" w14:textId="77777777" w:rsidR="00744F3A" w:rsidRDefault="00744F3A" w:rsidP="00A06685">
            <w:pPr>
              <w:ind w:right="283"/>
              <w:jc w:val="both"/>
              <w:rPr>
                <w:color w:val="2F5496" w:themeColor="accent1" w:themeShade="BF"/>
                <w:sz w:val="24"/>
              </w:rPr>
            </w:pPr>
            <w:r>
              <w:rPr>
                <w:color w:val="2F5496" w:themeColor="accent1" w:themeShade="BF"/>
                <w:sz w:val="24"/>
              </w:rPr>
              <w:t>Global Metadata</w:t>
            </w:r>
          </w:p>
          <w:p w14:paraId="3D7C066A" w14:textId="77777777" w:rsidR="00744F3A" w:rsidRDefault="00744F3A" w:rsidP="00A06685"/>
        </w:tc>
      </w:tr>
      <w:tr w:rsidR="00744F3A" w14:paraId="428062A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81BF733" w14:textId="77777777" w:rsidR="00744F3A" w:rsidRDefault="00744F3A" w:rsidP="00A06685">
            <w:pPr>
              <w:ind w:right="283"/>
              <w:jc w:val="both"/>
              <w:rPr>
                <w:szCs w:val="20"/>
              </w:rPr>
            </w:pPr>
            <w:r>
              <w:rPr>
                <w:szCs w:val="20"/>
              </w:rPr>
              <w:t>Indicator Name</w:t>
            </w:r>
          </w:p>
        </w:tc>
        <w:tc>
          <w:tcPr>
            <w:tcW w:w="6945" w:type="dxa"/>
            <w:tcBorders>
              <w:top w:val="single" w:sz="4" w:space="0" w:color="auto"/>
              <w:left w:val="single" w:sz="4" w:space="0" w:color="auto"/>
              <w:bottom w:val="single" w:sz="4" w:space="0" w:color="auto"/>
              <w:right w:val="single" w:sz="4" w:space="0" w:color="auto"/>
            </w:tcBorders>
          </w:tcPr>
          <w:p w14:paraId="33E710E8" w14:textId="77777777" w:rsidR="00744F3A" w:rsidRPr="00D7724D" w:rsidRDefault="00744F3A" w:rsidP="00A06685">
            <w:pPr>
              <w:jc w:val="both"/>
              <w:rPr>
                <w:rFonts w:cstheme="minorHAnsi"/>
              </w:rPr>
            </w:pPr>
            <w:r w:rsidRPr="00D7724D">
              <w:rPr>
                <w:rFonts w:cstheme="minorHAnsi"/>
              </w:rPr>
              <w:t>Proportion of the rural population who live within 2 km of an all-season road</w:t>
            </w:r>
          </w:p>
        </w:tc>
      </w:tr>
      <w:tr w:rsidR="00744F3A" w14:paraId="37A8AB2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255A0B8" w14:textId="77777777" w:rsidR="00744F3A" w:rsidRDefault="00744F3A" w:rsidP="00A06685">
            <w:pPr>
              <w:ind w:right="283"/>
              <w:jc w:val="both"/>
              <w:rPr>
                <w:szCs w:val="20"/>
              </w:rPr>
            </w:pPr>
            <w:r>
              <w:rPr>
                <w:szCs w:val="20"/>
              </w:rPr>
              <w:t>Indicator Number</w:t>
            </w:r>
          </w:p>
        </w:tc>
        <w:tc>
          <w:tcPr>
            <w:tcW w:w="6945" w:type="dxa"/>
            <w:tcBorders>
              <w:top w:val="single" w:sz="4" w:space="0" w:color="auto"/>
              <w:left w:val="single" w:sz="4" w:space="0" w:color="auto"/>
              <w:bottom w:val="single" w:sz="4" w:space="0" w:color="auto"/>
              <w:right w:val="single" w:sz="4" w:space="0" w:color="auto"/>
            </w:tcBorders>
          </w:tcPr>
          <w:p w14:paraId="3A039CF1" w14:textId="77777777" w:rsidR="00744F3A" w:rsidRPr="00D7724D" w:rsidRDefault="00744F3A" w:rsidP="00A06685">
            <w:pPr>
              <w:jc w:val="both"/>
              <w:rPr>
                <w:rFonts w:cstheme="minorHAnsi"/>
              </w:rPr>
            </w:pPr>
            <w:r w:rsidRPr="00D7724D">
              <w:rPr>
                <w:rFonts w:cstheme="minorHAnsi"/>
              </w:rPr>
              <w:t>9.1.1</w:t>
            </w:r>
          </w:p>
        </w:tc>
      </w:tr>
      <w:tr w:rsidR="00744F3A" w14:paraId="1A966DB7" w14:textId="77777777" w:rsidTr="00A06685">
        <w:tc>
          <w:tcPr>
            <w:tcW w:w="2689" w:type="dxa"/>
            <w:tcBorders>
              <w:top w:val="single" w:sz="4" w:space="0" w:color="auto"/>
              <w:left w:val="single" w:sz="4" w:space="0" w:color="auto"/>
              <w:bottom w:val="single" w:sz="4" w:space="0" w:color="auto"/>
              <w:right w:val="single" w:sz="4" w:space="0" w:color="auto"/>
            </w:tcBorders>
          </w:tcPr>
          <w:p w14:paraId="5CBBF78C" w14:textId="77777777" w:rsidR="00744F3A" w:rsidRDefault="00744F3A" w:rsidP="00A06685">
            <w:r>
              <w:t>Target Name</w:t>
            </w:r>
          </w:p>
          <w:p w14:paraId="3214AF05" w14:textId="77777777" w:rsidR="00744F3A"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E8B21A4" w14:textId="77777777" w:rsidR="00744F3A" w:rsidRPr="00D7724D" w:rsidRDefault="00744F3A" w:rsidP="00A06685">
            <w:pPr>
              <w:jc w:val="both"/>
              <w:rPr>
                <w:rFonts w:cstheme="minorHAnsi"/>
              </w:rPr>
            </w:pPr>
            <w:r w:rsidRPr="00D7724D">
              <w:rPr>
                <w:rFonts w:cstheme="minorHAnsi"/>
              </w:rPr>
              <w:t>Develop quality, reliable, sustainable and resilient infrastructure, including regional and trans-border infrastructure, to support economic development and human well-being, with a focus on affordable and equitable access for all</w:t>
            </w:r>
          </w:p>
        </w:tc>
      </w:tr>
      <w:tr w:rsidR="00744F3A" w14:paraId="298FB09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7FBD6DB" w14:textId="77777777" w:rsidR="00744F3A" w:rsidRDefault="00744F3A" w:rsidP="00A06685">
            <w:pPr>
              <w:ind w:right="283"/>
              <w:jc w:val="both"/>
              <w:rPr>
                <w:szCs w:val="20"/>
              </w:rPr>
            </w:pPr>
            <w:r>
              <w:rPr>
                <w:szCs w:val="20"/>
              </w:rPr>
              <w:lastRenderedPageBreak/>
              <w:t>Target Number</w:t>
            </w:r>
          </w:p>
        </w:tc>
        <w:tc>
          <w:tcPr>
            <w:tcW w:w="6945" w:type="dxa"/>
            <w:tcBorders>
              <w:top w:val="single" w:sz="4" w:space="0" w:color="auto"/>
              <w:left w:val="single" w:sz="4" w:space="0" w:color="auto"/>
              <w:bottom w:val="single" w:sz="4" w:space="0" w:color="auto"/>
              <w:right w:val="single" w:sz="4" w:space="0" w:color="auto"/>
            </w:tcBorders>
          </w:tcPr>
          <w:p w14:paraId="336E4D13" w14:textId="77777777" w:rsidR="00744F3A" w:rsidRPr="00D7724D" w:rsidRDefault="00744F3A" w:rsidP="00A06685">
            <w:pPr>
              <w:jc w:val="both"/>
              <w:rPr>
                <w:rFonts w:cstheme="minorHAnsi"/>
              </w:rPr>
            </w:pPr>
          </w:p>
        </w:tc>
      </w:tr>
      <w:tr w:rsidR="00744F3A" w14:paraId="3022637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877414B" w14:textId="77777777" w:rsidR="00744F3A" w:rsidRDefault="00744F3A" w:rsidP="00A06685">
            <w:pPr>
              <w:ind w:right="283"/>
              <w:rPr>
                <w:szCs w:val="20"/>
              </w:rPr>
            </w:pPr>
            <w:r>
              <w:rPr>
                <w:szCs w:val="20"/>
              </w:rPr>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62108DF2" w14:textId="77777777" w:rsidR="00744F3A" w:rsidRPr="00D7724D" w:rsidRDefault="00744F3A" w:rsidP="00A06685">
            <w:pPr>
              <w:jc w:val="both"/>
              <w:rPr>
                <w:rFonts w:cstheme="minorHAnsi"/>
              </w:rPr>
            </w:pPr>
          </w:p>
        </w:tc>
      </w:tr>
      <w:tr w:rsidR="00744F3A" w14:paraId="585FF7D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24FA5CD" w14:textId="77777777" w:rsidR="00744F3A" w:rsidRDefault="00744F3A" w:rsidP="00A06685">
            <w:pPr>
              <w:ind w:right="283"/>
              <w:jc w:val="both"/>
              <w:rPr>
                <w:szCs w:val="20"/>
              </w:rPr>
            </w:pPr>
            <w:r>
              <w:rPr>
                <w:szCs w:val="20"/>
              </w:rPr>
              <w:t>UN designated tier</w:t>
            </w:r>
          </w:p>
        </w:tc>
        <w:tc>
          <w:tcPr>
            <w:tcW w:w="6945" w:type="dxa"/>
            <w:tcBorders>
              <w:top w:val="single" w:sz="4" w:space="0" w:color="auto"/>
              <w:left w:val="single" w:sz="4" w:space="0" w:color="auto"/>
              <w:bottom w:val="single" w:sz="4" w:space="0" w:color="auto"/>
              <w:right w:val="single" w:sz="4" w:space="0" w:color="auto"/>
            </w:tcBorders>
          </w:tcPr>
          <w:p w14:paraId="349878D3" w14:textId="77777777" w:rsidR="00744F3A" w:rsidRPr="00D7724D" w:rsidRDefault="00744F3A" w:rsidP="00A06685">
            <w:pPr>
              <w:jc w:val="both"/>
              <w:rPr>
                <w:rFonts w:cstheme="minorHAnsi"/>
              </w:rPr>
            </w:pPr>
            <w:r w:rsidRPr="00D7724D">
              <w:rPr>
                <w:rFonts w:cstheme="minorHAnsi"/>
              </w:rPr>
              <w:t>3</w:t>
            </w:r>
          </w:p>
        </w:tc>
      </w:tr>
      <w:tr w:rsidR="00744F3A" w14:paraId="5FB6EB5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4B3CDFE" w14:textId="77777777" w:rsidR="00744F3A" w:rsidRDefault="00744F3A" w:rsidP="00A06685">
            <w:pPr>
              <w:ind w:right="283"/>
              <w:jc w:val="both"/>
              <w:rPr>
                <w:szCs w:val="20"/>
              </w:rPr>
            </w:pPr>
            <w:r>
              <w:rPr>
                <w:szCs w:val="20"/>
              </w:rPr>
              <w:t>UN custodian agency</w:t>
            </w:r>
          </w:p>
        </w:tc>
        <w:tc>
          <w:tcPr>
            <w:tcW w:w="6945" w:type="dxa"/>
            <w:tcBorders>
              <w:top w:val="single" w:sz="4" w:space="0" w:color="auto"/>
              <w:left w:val="single" w:sz="4" w:space="0" w:color="auto"/>
              <w:bottom w:val="single" w:sz="4" w:space="0" w:color="auto"/>
              <w:right w:val="single" w:sz="4" w:space="0" w:color="auto"/>
            </w:tcBorders>
          </w:tcPr>
          <w:p w14:paraId="30F26FC7" w14:textId="77777777" w:rsidR="00744F3A" w:rsidRPr="00D7724D" w:rsidRDefault="00744F3A" w:rsidP="00A06685">
            <w:pPr>
              <w:jc w:val="both"/>
              <w:rPr>
                <w:rFonts w:cstheme="minorHAnsi"/>
              </w:rPr>
            </w:pPr>
            <w:r w:rsidRPr="00D7724D">
              <w:rPr>
                <w:rFonts w:cstheme="minorHAnsi"/>
              </w:rPr>
              <w:t>World Bank (WB)</w:t>
            </w:r>
          </w:p>
        </w:tc>
      </w:tr>
      <w:tr w:rsidR="00744F3A" w14:paraId="34C32E0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76FAF2B" w14:textId="77777777" w:rsidR="00744F3A" w:rsidRDefault="00744F3A" w:rsidP="00A06685">
            <w:pPr>
              <w:ind w:right="283"/>
              <w:jc w:val="both"/>
              <w:rPr>
                <w:szCs w:val="20"/>
              </w:rPr>
            </w:pPr>
            <w:r>
              <w:rPr>
                <w:szCs w:val="20"/>
              </w:rPr>
              <w:t>Link to UN metadata</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629FC56F" w14:textId="77777777" w:rsidR="00744F3A" w:rsidRDefault="00744F3A" w:rsidP="00A06685">
            <w:pPr>
              <w:jc w:val="both"/>
              <w:rPr>
                <w:rFonts w:cstheme="minorHAnsi"/>
              </w:rPr>
            </w:pPr>
            <w:hyperlink r:id="rId102" w:tgtFrame="_blank" w:history="1">
              <w:r w:rsidRPr="00D7724D">
                <w:rPr>
                  <w:rFonts w:cstheme="minorHAnsi"/>
                </w:rPr>
                <w:t>United Nations Sustainable Development Goals Metadata (PDF 4.0 MB)</w:t>
              </w:r>
            </w:hyperlink>
          </w:p>
          <w:p w14:paraId="266611BC" w14:textId="77777777" w:rsidR="00744F3A" w:rsidRPr="00D7724D" w:rsidRDefault="00744F3A" w:rsidP="00A06685">
            <w:pPr>
              <w:jc w:val="both"/>
              <w:rPr>
                <w:rFonts w:cstheme="minorHAnsi"/>
              </w:rPr>
            </w:pPr>
          </w:p>
        </w:tc>
      </w:tr>
      <w:tr w:rsidR="00744F3A" w14:paraId="4784457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ECA202E" w14:textId="77777777" w:rsidR="00744F3A" w:rsidRDefault="00744F3A" w:rsidP="00A06685">
            <w:pPr>
              <w:ind w:right="283"/>
              <w:jc w:val="both"/>
              <w:rPr>
                <w:color w:val="2F5496" w:themeColor="accent1" w:themeShade="BF"/>
                <w:sz w:val="24"/>
              </w:rPr>
            </w:pPr>
            <w:r>
              <w:rPr>
                <w:color w:val="2F5496" w:themeColor="accent1" w:themeShade="BF"/>
                <w:sz w:val="24"/>
              </w:rPr>
              <w:t>Sources</w:t>
            </w:r>
          </w:p>
          <w:p w14:paraId="6B4169C9" w14:textId="77777777" w:rsidR="00744F3A" w:rsidRDefault="00744F3A" w:rsidP="00A06685"/>
        </w:tc>
      </w:tr>
      <w:tr w:rsidR="00744F3A" w14:paraId="27113D95" w14:textId="77777777" w:rsidTr="00A06685">
        <w:tc>
          <w:tcPr>
            <w:tcW w:w="2689" w:type="dxa"/>
            <w:tcBorders>
              <w:top w:val="single" w:sz="4" w:space="0" w:color="auto"/>
              <w:left w:val="single" w:sz="4" w:space="0" w:color="auto"/>
              <w:bottom w:val="single" w:sz="4" w:space="0" w:color="auto"/>
              <w:right w:val="single" w:sz="4" w:space="0" w:color="auto"/>
            </w:tcBorders>
          </w:tcPr>
          <w:p w14:paraId="386AEE2E" w14:textId="77777777" w:rsidR="00744F3A" w:rsidRDefault="00744F3A" w:rsidP="00A06685">
            <w:pPr>
              <w:ind w:right="283"/>
              <w:jc w:val="both"/>
              <w:rPr>
                <w:szCs w:val="20"/>
              </w:rPr>
            </w:pPr>
            <w:r>
              <w:rPr>
                <w:szCs w:val="20"/>
              </w:rPr>
              <w:t xml:space="preserve">Source Organization </w:t>
            </w:r>
          </w:p>
          <w:p w14:paraId="79403AC4"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301B6C29" w14:textId="77777777" w:rsidR="00744F3A" w:rsidRDefault="00744F3A" w:rsidP="00A06685">
            <w:r w:rsidRPr="002D2326">
              <w:t>National Institute of Statistics of Rwanda (NISR)</w:t>
            </w:r>
          </w:p>
        </w:tc>
      </w:tr>
      <w:tr w:rsidR="00744F3A" w14:paraId="45AE28FA" w14:textId="77777777" w:rsidTr="00A06685">
        <w:tc>
          <w:tcPr>
            <w:tcW w:w="2689" w:type="dxa"/>
            <w:tcBorders>
              <w:top w:val="single" w:sz="4" w:space="0" w:color="auto"/>
              <w:left w:val="single" w:sz="4" w:space="0" w:color="auto"/>
              <w:bottom w:val="single" w:sz="4" w:space="0" w:color="auto"/>
              <w:right w:val="single" w:sz="4" w:space="0" w:color="auto"/>
            </w:tcBorders>
          </w:tcPr>
          <w:p w14:paraId="5B744B0E" w14:textId="77777777" w:rsidR="00744F3A" w:rsidRDefault="00744F3A" w:rsidP="00A06685">
            <w:pPr>
              <w:rPr>
                <w:szCs w:val="20"/>
              </w:rPr>
            </w:pPr>
            <w:r>
              <w:rPr>
                <w:szCs w:val="20"/>
              </w:rPr>
              <w:t>Data Source</w:t>
            </w:r>
          </w:p>
        </w:tc>
        <w:tc>
          <w:tcPr>
            <w:tcW w:w="6945" w:type="dxa"/>
            <w:tcBorders>
              <w:top w:val="single" w:sz="4" w:space="0" w:color="auto"/>
              <w:left w:val="single" w:sz="4" w:space="0" w:color="auto"/>
              <w:bottom w:val="single" w:sz="4" w:space="0" w:color="auto"/>
              <w:right w:val="single" w:sz="4" w:space="0" w:color="auto"/>
            </w:tcBorders>
          </w:tcPr>
          <w:p w14:paraId="17702E55" w14:textId="77777777" w:rsidR="00744F3A" w:rsidRPr="002D2326" w:rsidRDefault="00744F3A" w:rsidP="00A06685">
            <w:r w:rsidRPr="002D2326">
              <w:t>Integrated Household Living Condition (EICV)</w:t>
            </w:r>
          </w:p>
        </w:tc>
      </w:tr>
      <w:tr w:rsidR="00744F3A" w14:paraId="7DCDADE7" w14:textId="77777777" w:rsidTr="00A06685">
        <w:tc>
          <w:tcPr>
            <w:tcW w:w="2689" w:type="dxa"/>
            <w:tcBorders>
              <w:top w:val="single" w:sz="4" w:space="0" w:color="auto"/>
              <w:left w:val="single" w:sz="4" w:space="0" w:color="auto"/>
              <w:bottom w:val="single" w:sz="4" w:space="0" w:color="auto"/>
              <w:right w:val="single" w:sz="4" w:space="0" w:color="auto"/>
            </w:tcBorders>
          </w:tcPr>
          <w:p w14:paraId="4566DE34" w14:textId="77777777" w:rsidR="00744F3A" w:rsidRDefault="00744F3A" w:rsidP="00A06685">
            <w:pPr>
              <w:rPr>
                <w:szCs w:val="20"/>
              </w:rPr>
            </w:pPr>
            <w:r>
              <w:rPr>
                <w:szCs w:val="20"/>
              </w:rPr>
              <w:t>Periodicity</w:t>
            </w:r>
          </w:p>
          <w:p w14:paraId="16675380" w14:textId="77777777" w:rsidR="00744F3A"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4FB0A7A" w14:textId="77777777" w:rsidR="00744F3A" w:rsidRDefault="00744F3A" w:rsidP="00A06685">
            <w:r w:rsidRPr="002D2326">
              <w:t>3 years</w:t>
            </w:r>
          </w:p>
        </w:tc>
      </w:tr>
      <w:tr w:rsidR="00744F3A" w14:paraId="4E8A8078" w14:textId="77777777" w:rsidTr="00A06685">
        <w:tc>
          <w:tcPr>
            <w:tcW w:w="2689" w:type="dxa"/>
            <w:tcBorders>
              <w:top w:val="single" w:sz="4" w:space="0" w:color="auto"/>
              <w:left w:val="single" w:sz="4" w:space="0" w:color="auto"/>
              <w:bottom w:val="single" w:sz="4" w:space="0" w:color="auto"/>
              <w:right w:val="single" w:sz="4" w:space="0" w:color="auto"/>
            </w:tcBorders>
          </w:tcPr>
          <w:p w14:paraId="569570FA" w14:textId="77777777" w:rsidR="00744F3A" w:rsidRDefault="00744F3A" w:rsidP="00A06685">
            <w:pPr>
              <w:ind w:right="283"/>
              <w:jc w:val="both"/>
              <w:rPr>
                <w:szCs w:val="20"/>
              </w:rPr>
            </w:pPr>
            <w:r>
              <w:rPr>
                <w:szCs w:val="20"/>
              </w:rPr>
              <w:t>Earliest available data</w:t>
            </w:r>
          </w:p>
          <w:p w14:paraId="3E1BFC9D" w14:textId="77777777" w:rsidR="00744F3A"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2B6EC0D" w14:textId="77777777" w:rsidR="00744F3A" w:rsidRDefault="00744F3A" w:rsidP="00A06685"/>
        </w:tc>
      </w:tr>
      <w:tr w:rsidR="00744F3A" w14:paraId="26A1E86C" w14:textId="77777777" w:rsidTr="00A06685">
        <w:tc>
          <w:tcPr>
            <w:tcW w:w="2689" w:type="dxa"/>
            <w:tcBorders>
              <w:top w:val="single" w:sz="4" w:space="0" w:color="auto"/>
              <w:left w:val="single" w:sz="4" w:space="0" w:color="auto"/>
              <w:bottom w:val="single" w:sz="4" w:space="0" w:color="auto"/>
              <w:right w:val="single" w:sz="4" w:space="0" w:color="auto"/>
            </w:tcBorders>
          </w:tcPr>
          <w:p w14:paraId="326F5BF4" w14:textId="77777777" w:rsidR="00744F3A" w:rsidRDefault="00744F3A" w:rsidP="00A06685">
            <w:pPr>
              <w:ind w:right="283"/>
              <w:jc w:val="both"/>
              <w:rPr>
                <w:szCs w:val="20"/>
              </w:rPr>
            </w:pPr>
            <w:r>
              <w:rPr>
                <w:szCs w:val="20"/>
              </w:rPr>
              <w:t>Link to data source/ The text to show instead of the URL</w:t>
            </w:r>
          </w:p>
          <w:p w14:paraId="752769BE" w14:textId="77777777" w:rsidR="00744F3A" w:rsidRDefault="00744F3A" w:rsidP="00A06685">
            <w:pPr>
              <w:ind w:right="283"/>
              <w:jc w:val="both"/>
              <w:rPr>
                <w:szCs w:val="20"/>
                <w:lang w:val="en-US"/>
              </w:rPr>
            </w:pPr>
          </w:p>
        </w:tc>
        <w:tc>
          <w:tcPr>
            <w:tcW w:w="6945" w:type="dxa"/>
            <w:tcBorders>
              <w:top w:val="single" w:sz="4" w:space="0" w:color="auto"/>
              <w:left w:val="single" w:sz="4" w:space="0" w:color="auto"/>
              <w:bottom w:val="single" w:sz="4" w:space="0" w:color="auto"/>
              <w:right w:val="single" w:sz="4" w:space="0" w:color="auto"/>
            </w:tcBorders>
          </w:tcPr>
          <w:p w14:paraId="04109085" w14:textId="77777777" w:rsidR="00744F3A" w:rsidRDefault="00744F3A" w:rsidP="00A06685">
            <w:hyperlink r:id="rId103" w:history="1">
              <w:r w:rsidRPr="007B4430">
                <w:rPr>
                  <w:rStyle w:val="Hyperlink"/>
                </w:rPr>
                <w:t>http://www.statistics.gov.rw/datasource/integrated-household-living-conditions-survey-eicv</w:t>
              </w:r>
            </w:hyperlink>
          </w:p>
          <w:p w14:paraId="0A84E06A" w14:textId="77777777" w:rsidR="00744F3A" w:rsidRDefault="00744F3A" w:rsidP="00A06685"/>
        </w:tc>
      </w:tr>
      <w:tr w:rsidR="00744F3A" w14:paraId="024E3FA6" w14:textId="77777777" w:rsidTr="00A06685">
        <w:tc>
          <w:tcPr>
            <w:tcW w:w="2689" w:type="dxa"/>
            <w:tcBorders>
              <w:top w:val="single" w:sz="4" w:space="0" w:color="auto"/>
              <w:left w:val="single" w:sz="4" w:space="0" w:color="auto"/>
              <w:bottom w:val="single" w:sz="4" w:space="0" w:color="auto"/>
              <w:right w:val="single" w:sz="4" w:space="0" w:color="auto"/>
            </w:tcBorders>
          </w:tcPr>
          <w:p w14:paraId="2C5E4DA1" w14:textId="77777777" w:rsidR="00744F3A" w:rsidRDefault="00744F3A" w:rsidP="00A06685">
            <w:pPr>
              <w:ind w:right="283"/>
              <w:jc w:val="both"/>
              <w:rPr>
                <w:szCs w:val="20"/>
              </w:rPr>
            </w:pPr>
            <w:r>
              <w:rPr>
                <w:szCs w:val="20"/>
              </w:rPr>
              <w:t>Release date</w:t>
            </w:r>
          </w:p>
          <w:p w14:paraId="38D4DD86" w14:textId="77777777" w:rsidR="00744F3A"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94334D2" w14:textId="77777777" w:rsidR="00744F3A" w:rsidRDefault="00744F3A" w:rsidP="00A06685"/>
        </w:tc>
      </w:tr>
      <w:tr w:rsidR="00744F3A" w14:paraId="33D316CD" w14:textId="77777777" w:rsidTr="00A06685">
        <w:tc>
          <w:tcPr>
            <w:tcW w:w="2689" w:type="dxa"/>
            <w:tcBorders>
              <w:top w:val="single" w:sz="4" w:space="0" w:color="auto"/>
              <w:left w:val="single" w:sz="4" w:space="0" w:color="auto"/>
              <w:bottom w:val="single" w:sz="4" w:space="0" w:color="auto"/>
              <w:right w:val="single" w:sz="4" w:space="0" w:color="auto"/>
            </w:tcBorders>
          </w:tcPr>
          <w:p w14:paraId="0EEC713D" w14:textId="77777777" w:rsidR="00744F3A" w:rsidRDefault="00744F3A" w:rsidP="00A06685">
            <w:pPr>
              <w:ind w:right="283"/>
              <w:jc w:val="both"/>
              <w:rPr>
                <w:szCs w:val="20"/>
              </w:rPr>
            </w:pPr>
            <w:r>
              <w:rPr>
                <w:szCs w:val="20"/>
              </w:rPr>
              <w:t>Statistical classification</w:t>
            </w:r>
          </w:p>
          <w:p w14:paraId="1FC0F1E7" w14:textId="77777777" w:rsidR="00744F3A"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80CF300" w14:textId="77777777" w:rsidR="00744F3A" w:rsidRDefault="00744F3A" w:rsidP="00A06685"/>
        </w:tc>
      </w:tr>
      <w:tr w:rsidR="00744F3A" w14:paraId="1817E3C8" w14:textId="77777777" w:rsidTr="00A06685">
        <w:tc>
          <w:tcPr>
            <w:tcW w:w="2689" w:type="dxa"/>
            <w:tcBorders>
              <w:top w:val="single" w:sz="4" w:space="0" w:color="auto"/>
              <w:left w:val="single" w:sz="4" w:space="0" w:color="auto"/>
              <w:bottom w:val="single" w:sz="4" w:space="0" w:color="auto"/>
              <w:right w:val="single" w:sz="4" w:space="0" w:color="auto"/>
            </w:tcBorders>
          </w:tcPr>
          <w:p w14:paraId="441E7B1B" w14:textId="77777777" w:rsidR="00744F3A" w:rsidRDefault="00744F3A" w:rsidP="00A06685">
            <w:pPr>
              <w:ind w:right="283"/>
              <w:jc w:val="both"/>
              <w:rPr>
                <w:szCs w:val="20"/>
              </w:rPr>
            </w:pPr>
            <w:r>
              <w:rPr>
                <w:szCs w:val="20"/>
              </w:rPr>
              <w:t>Contact details</w:t>
            </w:r>
          </w:p>
          <w:p w14:paraId="6065A355"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3637DCA1" w14:textId="77777777" w:rsidR="00744F3A" w:rsidRDefault="00744F3A" w:rsidP="00A06685">
            <w:hyperlink r:id="rId104" w:history="1">
              <w:r w:rsidRPr="002D2326">
                <w:rPr>
                  <w:rStyle w:val="HeaderChar"/>
                  <w:color w:val="2258A9"/>
                  <w:shd w:val="clear" w:color="auto" w:fill="FFFFFF"/>
                </w:rPr>
                <w:t>info@statistics.gov.rw</w:t>
              </w:r>
            </w:hyperlink>
          </w:p>
        </w:tc>
      </w:tr>
      <w:tr w:rsidR="00744F3A" w14:paraId="5CA68ABB" w14:textId="77777777" w:rsidTr="00A06685">
        <w:tc>
          <w:tcPr>
            <w:tcW w:w="2689" w:type="dxa"/>
            <w:tcBorders>
              <w:top w:val="single" w:sz="4" w:space="0" w:color="auto"/>
              <w:left w:val="single" w:sz="4" w:space="0" w:color="auto"/>
              <w:bottom w:val="single" w:sz="4" w:space="0" w:color="auto"/>
              <w:right w:val="single" w:sz="4" w:space="0" w:color="auto"/>
            </w:tcBorders>
          </w:tcPr>
          <w:p w14:paraId="678A3A95" w14:textId="77777777" w:rsidR="00744F3A" w:rsidRDefault="00744F3A" w:rsidP="00A06685">
            <w:pPr>
              <w:ind w:right="283"/>
              <w:jc w:val="both"/>
              <w:rPr>
                <w:szCs w:val="20"/>
              </w:rPr>
            </w:pPr>
            <w:r>
              <w:rPr>
                <w:szCs w:val="20"/>
              </w:rPr>
              <w:t xml:space="preserve">Source Organization </w:t>
            </w:r>
          </w:p>
          <w:p w14:paraId="3CF6588B"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51AFB459" w14:textId="77777777" w:rsidR="00744F3A" w:rsidRDefault="00744F3A" w:rsidP="00A06685">
            <w:r>
              <w:t>Rwanda Transport Development Agency (RTDA)</w:t>
            </w:r>
          </w:p>
        </w:tc>
      </w:tr>
      <w:tr w:rsidR="00744F3A" w14:paraId="59E506FC" w14:textId="77777777" w:rsidTr="00A06685">
        <w:tc>
          <w:tcPr>
            <w:tcW w:w="2689" w:type="dxa"/>
            <w:tcBorders>
              <w:top w:val="single" w:sz="4" w:space="0" w:color="auto"/>
              <w:left w:val="single" w:sz="4" w:space="0" w:color="auto"/>
              <w:bottom w:val="single" w:sz="4" w:space="0" w:color="auto"/>
              <w:right w:val="single" w:sz="4" w:space="0" w:color="auto"/>
            </w:tcBorders>
          </w:tcPr>
          <w:p w14:paraId="7C24FDF3" w14:textId="77777777" w:rsidR="00744F3A" w:rsidRDefault="00744F3A" w:rsidP="00A06685">
            <w:pPr>
              <w:rPr>
                <w:szCs w:val="20"/>
              </w:rPr>
            </w:pPr>
            <w:r>
              <w:rPr>
                <w:szCs w:val="20"/>
              </w:rPr>
              <w:t>Data Source</w:t>
            </w:r>
          </w:p>
        </w:tc>
        <w:tc>
          <w:tcPr>
            <w:tcW w:w="6945" w:type="dxa"/>
            <w:tcBorders>
              <w:top w:val="single" w:sz="4" w:space="0" w:color="auto"/>
              <w:left w:val="single" w:sz="4" w:space="0" w:color="auto"/>
              <w:bottom w:val="single" w:sz="4" w:space="0" w:color="auto"/>
              <w:right w:val="single" w:sz="4" w:space="0" w:color="auto"/>
            </w:tcBorders>
          </w:tcPr>
          <w:p w14:paraId="322F4133" w14:textId="77777777" w:rsidR="00744F3A" w:rsidRDefault="00744F3A" w:rsidP="00A06685">
            <w:r>
              <w:t>Road and public in Rwanda transport accessibility study</w:t>
            </w:r>
          </w:p>
        </w:tc>
      </w:tr>
      <w:tr w:rsidR="00744F3A" w14:paraId="123DA414" w14:textId="77777777" w:rsidTr="00A06685">
        <w:tc>
          <w:tcPr>
            <w:tcW w:w="2689" w:type="dxa"/>
            <w:tcBorders>
              <w:top w:val="single" w:sz="4" w:space="0" w:color="auto"/>
              <w:left w:val="single" w:sz="4" w:space="0" w:color="auto"/>
              <w:bottom w:val="single" w:sz="4" w:space="0" w:color="auto"/>
              <w:right w:val="single" w:sz="4" w:space="0" w:color="auto"/>
            </w:tcBorders>
          </w:tcPr>
          <w:p w14:paraId="4249D9FF" w14:textId="77777777" w:rsidR="00744F3A" w:rsidRDefault="00744F3A" w:rsidP="00A06685">
            <w:pPr>
              <w:rPr>
                <w:szCs w:val="20"/>
              </w:rPr>
            </w:pPr>
            <w:r>
              <w:rPr>
                <w:szCs w:val="20"/>
              </w:rPr>
              <w:t>Periodicity</w:t>
            </w:r>
          </w:p>
          <w:p w14:paraId="263CED6C"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0A6CFD4A" w14:textId="77777777" w:rsidR="00744F3A" w:rsidRDefault="00744F3A" w:rsidP="00A06685"/>
        </w:tc>
      </w:tr>
      <w:tr w:rsidR="00744F3A" w14:paraId="49322188" w14:textId="77777777" w:rsidTr="00A06685">
        <w:tc>
          <w:tcPr>
            <w:tcW w:w="2689" w:type="dxa"/>
            <w:tcBorders>
              <w:top w:val="single" w:sz="4" w:space="0" w:color="auto"/>
              <w:left w:val="single" w:sz="4" w:space="0" w:color="auto"/>
              <w:bottom w:val="single" w:sz="4" w:space="0" w:color="auto"/>
              <w:right w:val="single" w:sz="4" w:space="0" w:color="auto"/>
            </w:tcBorders>
          </w:tcPr>
          <w:p w14:paraId="61CC3C79" w14:textId="77777777" w:rsidR="00744F3A" w:rsidRDefault="00744F3A" w:rsidP="00A06685">
            <w:pPr>
              <w:ind w:right="283"/>
              <w:jc w:val="both"/>
              <w:rPr>
                <w:szCs w:val="20"/>
              </w:rPr>
            </w:pPr>
            <w:r>
              <w:rPr>
                <w:szCs w:val="20"/>
              </w:rPr>
              <w:t>Earliest available data</w:t>
            </w:r>
          </w:p>
          <w:p w14:paraId="7338EA69"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6985B308" w14:textId="77777777" w:rsidR="00744F3A" w:rsidRDefault="00744F3A" w:rsidP="00A06685"/>
        </w:tc>
      </w:tr>
      <w:tr w:rsidR="00744F3A" w14:paraId="0B231288" w14:textId="77777777" w:rsidTr="00A06685">
        <w:tc>
          <w:tcPr>
            <w:tcW w:w="2689" w:type="dxa"/>
            <w:tcBorders>
              <w:top w:val="single" w:sz="4" w:space="0" w:color="auto"/>
              <w:left w:val="single" w:sz="4" w:space="0" w:color="auto"/>
              <w:bottom w:val="single" w:sz="4" w:space="0" w:color="auto"/>
              <w:right w:val="single" w:sz="4" w:space="0" w:color="auto"/>
            </w:tcBorders>
          </w:tcPr>
          <w:p w14:paraId="233D4044" w14:textId="77777777" w:rsidR="00744F3A" w:rsidRDefault="00744F3A" w:rsidP="00A06685">
            <w:pPr>
              <w:ind w:right="283"/>
              <w:jc w:val="both"/>
              <w:rPr>
                <w:szCs w:val="20"/>
              </w:rPr>
            </w:pPr>
            <w:r>
              <w:rPr>
                <w:szCs w:val="20"/>
              </w:rPr>
              <w:lastRenderedPageBreak/>
              <w:t>Link to data source/ The text to show instead of the URL</w:t>
            </w:r>
          </w:p>
          <w:p w14:paraId="7FD72CB8"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7CDB7BA3" w14:textId="77777777" w:rsidR="00744F3A" w:rsidRDefault="00744F3A" w:rsidP="00A06685"/>
        </w:tc>
      </w:tr>
      <w:tr w:rsidR="00744F3A" w14:paraId="3BAAD2A0" w14:textId="77777777" w:rsidTr="00A06685">
        <w:tc>
          <w:tcPr>
            <w:tcW w:w="2689" w:type="dxa"/>
            <w:tcBorders>
              <w:top w:val="single" w:sz="4" w:space="0" w:color="auto"/>
              <w:left w:val="single" w:sz="4" w:space="0" w:color="auto"/>
              <w:bottom w:val="single" w:sz="4" w:space="0" w:color="auto"/>
              <w:right w:val="single" w:sz="4" w:space="0" w:color="auto"/>
            </w:tcBorders>
          </w:tcPr>
          <w:p w14:paraId="5B8A97B0" w14:textId="77777777" w:rsidR="00744F3A" w:rsidRDefault="00744F3A" w:rsidP="00A06685">
            <w:pPr>
              <w:ind w:right="283"/>
              <w:jc w:val="both"/>
              <w:rPr>
                <w:szCs w:val="20"/>
              </w:rPr>
            </w:pPr>
            <w:r>
              <w:rPr>
                <w:szCs w:val="20"/>
              </w:rPr>
              <w:t>Release date</w:t>
            </w:r>
          </w:p>
          <w:p w14:paraId="6EEA2230"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272E70D1" w14:textId="77777777" w:rsidR="00744F3A" w:rsidRDefault="00744F3A" w:rsidP="00A06685"/>
        </w:tc>
      </w:tr>
      <w:tr w:rsidR="00744F3A" w14:paraId="2716F2B3" w14:textId="77777777" w:rsidTr="00A06685">
        <w:tc>
          <w:tcPr>
            <w:tcW w:w="2689" w:type="dxa"/>
            <w:tcBorders>
              <w:top w:val="single" w:sz="4" w:space="0" w:color="auto"/>
              <w:left w:val="single" w:sz="4" w:space="0" w:color="auto"/>
              <w:bottom w:val="single" w:sz="4" w:space="0" w:color="auto"/>
              <w:right w:val="single" w:sz="4" w:space="0" w:color="auto"/>
            </w:tcBorders>
          </w:tcPr>
          <w:p w14:paraId="235F0FA8" w14:textId="77777777" w:rsidR="00744F3A" w:rsidRDefault="00744F3A" w:rsidP="00A06685">
            <w:pPr>
              <w:ind w:right="283"/>
              <w:jc w:val="both"/>
              <w:rPr>
                <w:szCs w:val="20"/>
              </w:rPr>
            </w:pPr>
            <w:r>
              <w:rPr>
                <w:szCs w:val="20"/>
              </w:rPr>
              <w:t>Statistical classification</w:t>
            </w:r>
          </w:p>
          <w:p w14:paraId="10E8571B"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3C626DB1" w14:textId="77777777" w:rsidR="00744F3A" w:rsidRDefault="00744F3A" w:rsidP="00A06685"/>
        </w:tc>
      </w:tr>
      <w:tr w:rsidR="00744F3A" w14:paraId="24CAD75B" w14:textId="77777777" w:rsidTr="00A06685">
        <w:tc>
          <w:tcPr>
            <w:tcW w:w="2689" w:type="dxa"/>
            <w:tcBorders>
              <w:top w:val="single" w:sz="4" w:space="0" w:color="auto"/>
              <w:left w:val="single" w:sz="4" w:space="0" w:color="auto"/>
              <w:bottom w:val="single" w:sz="4" w:space="0" w:color="auto"/>
              <w:right w:val="single" w:sz="4" w:space="0" w:color="auto"/>
            </w:tcBorders>
          </w:tcPr>
          <w:p w14:paraId="366976DF" w14:textId="77777777" w:rsidR="00744F3A" w:rsidRDefault="00744F3A" w:rsidP="00A06685">
            <w:pPr>
              <w:ind w:right="283"/>
              <w:jc w:val="both"/>
              <w:rPr>
                <w:szCs w:val="20"/>
              </w:rPr>
            </w:pPr>
            <w:r>
              <w:rPr>
                <w:szCs w:val="20"/>
              </w:rPr>
              <w:t>Contact details</w:t>
            </w:r>
          </w:p>
          <w:p w14:paraId="07022B8C" w14:textId="77777777" w:rsidR="00744F3A" w:rsidRDefault="00744F3A" w:rsidP="00A06685">
            <w:pPr>
              <w:ind w:right="283"/>
              <w:jc w:val="both"/>
              <w:rPr>
                <w:szCs w:val="20"/>
              </w:rPr>
            </w:pPr>
          </w:p>
        </w:tc>
        <w:tc>
          <w:tcPr>
            <w:tcW w:w="6945" w:type="dxa"/>
            <w:tcBorders>
              <w:top w:val="single" w:sz="4" w:space="0" w:color="auto"/>
              <w:left w:val="single" w:sz="4" w:space="0" w:color="auto"/>
              <w:bottom w:val="single" w:sz="4" w:space="0" w:color="auto"/>
              <w:right w:val="single" w:sz="4" w:space="0" w:color="auto"/>
            </w:tcBorders>
          </w:tcPr>
          <w:p w14:paraId="794D47DD" w14:textId="77777777" w:rsidR="00744F3A" w:rsidRDefault="00744F3A" w:rsidP="00A06685"/>
        </w:tc>
      </w:tr>
    </w:tbl>
    <w:p w14:paraId="14B49175" w14:textId="77777777" w:rsidR="00744F3A" w:rsidRPr="002D2326" w:rsidRDefault="00744F3A" w:rsidP="00744F3A">
      <w:pPr>
        <w:pStyle w:val="Heading2"/>
        <w:numPr>
          <w:ilvl w:val="0"/>
          <w:numId w:val="0"/>
        </w:numPr>
        <w:ind w:left="576" w:hanging="576"/>
        <w:rPr>
          <w:rFonts w:ascii="Arial" w:hAnsi="Arial" w:cs="Arial"/>
        </w:rPr>
      </w:pPr>
      <w:r w:rsidRPr="002D2326">
        <w:rPr>
          <w:rFonts w:ascii="Arial" w:hAnsi="Arial" w:cs="Arial"/>
        </w:rPr>
        <w:t>9.2.1 Manufacturing value added as a proportion of GDP and per capita</w:t>
      </w:r>
      <w:bookmarkEnd w:id="94"/>
      <w:bookmarkEnd w:id="95"/>
    </w:p>
    <w:p w14:paraId="6E3CEF59"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769C619B"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2B70BD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34EF1BB" w14:textId="77777777" w:rsidR="00744F3A" w:rsidRPr="002D2326" w:rsidRDefault="00744F3A" w:rsidP="00A06685"/>
        </w:tc>
      </w:tr>
      <w:tr w:rsidR="00744F3A" w:rsidRPr="002D2326" w14:paraId="6515F1EE" w14:textId="77777777" w:rsidTr="00A06685">
        <w:tc>
          <w:tcPr>
            <w:tcW w:w="2689" w:type="dxa"/>
            <w:tcBorders>
              <w:top w:val="single" w:sz="4" w:space="0" w:color="auto"/>
              <w:left w:val="single" w:sz="4" w:space="0" w:color="auto"/>
              <w:bottom w:val="single" w:sz="4" w:space="0" w:color="auto"/>
              <w:right w:val="single" w:sz="4" w:space="0" w:color="auto"/>
            </w:tcBorders>
          </w:tcPr>
          <w:p w14:paraId="68596CDE" w14:textId="77777777" w:rsidR="00744F3A" w:rsidRPr="002D2326" w:rsidRDefault="00744F3A" w:rsidP="00A06685">
            <w:pPr>
              <w:ind w:right="283"/>
              <w:jc w:val="both"/>
            </w:pPr>
            <w:r w:rsidRPr="002D2326">
              <w:t>Definition</w:t>
            </w:r>
          </w:p>
          <w:p w14:paraId="49B280B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0003D20" w14:textId="77777777" w:rsidR="00744F3A" w:rsidRPr="004A279D" w:rsidRDefault="00744F3A" w:rsidP="00A06685">
            <w:pPr>
              <w:jc w:val="both"/>
            </w:pPr>
            <w:r w:rsidRPr="002D2326">
              <w:t>Manufacturing value added (MVA) as a proportion of gross domestic product (</w:t>
            </w:r>
            <w:r w:rsidRPr="004A279D">
              <w:t xml:space="preserve">GDP) is a ratio between MVA and GDP, both reported in constant 2010 USD. </w:t>
            </w:r>
          </w:p>
          <w:p w14:paraId="0435D643" w14:textId="77777777" w:rsidR="00744F3A" w:rsidRPr="004A279D" w:rsidRDefault="00744F3A" w:rsidP="00A06685">
            <w:pPr>
              <w:jc w:val="both"/>
            </w:pPr>
          </w:p>
          <w:p w14:paraId="20696F74" w14:textId="77777777" w:rsidR="00744F3A" w:rsidRPr="004A279D" w:rsidRDefault="00744F3A" w:rsidP="00A06685">
            <w:pPr>
              <w:jc w:val="both"/>
            </w:pPr>
            <w:r w:rsidRPr="004A279D">
              <w:t>MVA per capita is calculated by dividing MVA in constant 2010 USD by population of a country.</w:t>
            </w:r>
          </w:p>
          <w:p w14:paraId="07E587F1" w14:textId="77777777" w:rsidR="00744F3A" w:rsidRPr="004A279D" w:rsidRDefault="00744F3A" w:rsidP="00A06685">
            <w:pPr>
              <w:jc w:val="both"/>
            </w:pPr>
          </w:p>
          <w:p w14:paraId="0B9CD104" w14:textId="77777777" w:rsidR="00744F3A" w:rsidRPr="004A279D" w:rsidRDefault="00744F3A" w:rsidP="00A06685">
            <w:pPr>
              <w:jc w:val="both"/>
            </w:pPr>
            <w:r w:rsidRPr="004A279D">
              <w:t xml:space="preserve">The gross value added is defined as output minus intermediate consumption and equals the sum of employee compensation, gross operating surplus of government and corporations, gross mixed income of unincorporated enterprises and taxes less subsidies on production and imports, except for net taxes on products (System of National Accounts 2008). </w:t>
            </w:r>
          </w:p>
          <w:p w14:paraId="1A0B3D3A" w14:textId="77777777" w:rsidR="00744F3A" w:rsidRPr="004A279D" w:rsidRDefault="00744F3A" w:rsidP="00A06685">
            <w:pPr>
              <w:jc w:val="both"/>
            </w:pPr>
          </w:p>
          <w:p w14:paraId="3C38AB71" w14:textId="77777777" w:rsidR="00744F3A" w:rsidRPr="002D2326" w:rsidRDefault="00744F3A" w:rsidP="00A06685">
            <w:pPr>
              <w:jc w:val="both"/>
              <w:rPr>
                <w:color w:val="FF0000"/>
              </w:rPr>
            </w:pPr>
            <w:r w:rsidRPr="004A279D">
              <w:t>Manufacturing refers to industries belonging to the sector C defined by International Standard Industrial Classification of All Economic Activities (ISIC) Revision 4</w:t>
            </w:r>
            <w:r>
              <w:t>.</w:t>
            </w:r>
          </w:p>
        </w:tc>
      </w:tr>
      <w:tr w:rsidR="00744F3A" w:rsidRPr="002D2326" w14:paraId="3E341749" w14:textId="77777777" w:rsidTr="00A06685">
        <w:tc>
          <w:tcPr>
            <w:tcW w:w="2689" w:type="dxa"/>
            <w:tcBorders>
              <w:top w:val="single" w:sz="4" w:space="0" w:color="auto"/>
              <w:left w:val="single" w:sz="4" w:space="0" w:color="auto"/>
              <w:bottom w:val="single" w:sz="4" w:space="0" w:color="auto"/>
              <w:right w:val="single" w:sz="4" w:space="0" w:color="auto"/>
            </w:tcBorders>
          </w:tcPr>
          <w:p w14:paraId="15EF162C" w14:textId="77777777" w:rsidR="00744F3A" w:rsidRPr="002D2326" w:rsidRDefault="00744F3A" w:rsidP="00A06685">
            <w:pPr>
              <w:ind w:right="283"/>
              <w:jc w:val="both"/>
            </w:pPr>
            <w:r w:rsidRPr="002D2326">
              <w:t>Geographic coverage</w:t>
            </w:r>
          </w:p>
          <w:p w14:paraId="1032603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7A2DE39" w14:textId="77777777" w:rsidR="00744F3A" w:rsidRPr="002D2326" w:rsidRDefault="00744F3A" w:rsidP="00A06685">
            <w:r w:rsidRPr="002D2326">
              <w:t>National</w:t>
            </w:r>
          </w:p>
        </w:tc>
      </w:tr>
      <w:tr w:rsidR="00744F3A" w:rsidRPr="002D2326" w14:paraId="7CFCADF2" w14:textId="77777777" w:rsidTr="00A06685">
        <w:tc>
          <w:tcPr>
            <w:tcW w:w="2689" w:type="dxa"/>
            <w:tcBorders>
              <w:top w:val="single" w:sz="4" w:space="0" w:color="auto"/>
              <w:left w:val="single" w:sz="4" w:space="0" w:color="auto"/>
              <w:bottom w:val="single" w:sz="4" w:space="0" w:color="auto"/>
              <w:right w:val="single" w:sz="4" w:space="0" w:color="auto"/>
            </w:tcBorders>
          </w:tcPr>
          <w:p w14:paraId="6F6E189E" w14:textId="77777777" w:rsidR="00744F3A" w:rsidRPr="002D2326" w:rsidRDefault="00744F3A" w:rsidP="00A06685">
            <w:pPr>
              <w:ind w:right="283"/>
              <w:jc w:val="both"/>
            </w:pPr>
          </w:p>
          <w:p w14:paraId="6DB36214" w14:textId="77777777" w:rsidR="00744F3A" w:rsidRPr="002D2326" w:rsidRDefault="00744F3A" w:rsidP="00A06685">
            <w:pPr>
              <w:ind w:right="283"/>
              <w:jc w:val="both"/>
            </w:pPr>
            <w:r w:rsidRPr="002D2326">
              <w:t>Unit of Measurement</w:t>
            </w:r>
          </w:p>
          <w:p w14:paraId="15C67CB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7AAA9400" w14:textId="77777777" w:rsidR="00744F3A" w:rsidRPr="002D2326" w:rsidRDefault="00744F3A" w:rsidP="00A06685">
            <w:r w:rsidRPr="002D2326">
              <w:t>Percent (%) and USD</w:t>
            </w:r>
          </w:p>
        </w:tc>
      </w:tr>
      <w:tr w:rsidR="00744F3A" w:rsidRPr="002D2326" w14:paraId="20DEE09E" w14:textId="77777777" w:rsidTr="00A06685">
        <w:tc>
          <w:tcPr>
            <w:tcW w:w="2689" w:type="dxa"/>
            <w:tcBorders>
              <w:top w:val="single" w:sz="4" w:space="0" w:color="auto"/>
              <w:left w:val="single" w:sz="4" w:space="0" w:color="auto"/>
              <w:bottom w:val="single" w:sz="4" w:space="0" w:color="auto"/>
              <w:right w:val="single" w:sz="4" w:space="0" w:color="auto"/>
            </w:tcBorders>
          </w:tcPr>
          <w:p w14:paraId="04AA1720" w14:textId="77777777" w:rsidR="00744F3A" w:rsidRPr="002D2326" w:rsidRDefault="00744F3A" w:rsidP="00A06685">
            <w:pPr>
              <w:ind w:right="283"/>
              <w:jc w:val="both"/>
            </w:pPr>
            <w:r w:rsidRPr="002D2326">
              <w:t>Computation method</w:t>
            </w:r>
          </w:p>
          <w:p w14:paraId="0C45E3F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048580B" w14:textId="77777777" w:rsidR="00744F3A" w:rsidRPr="002D2326" w:rsidRDefault="00744F3A" w:rsidP="00A06685"/>
          <w:p w14:paraId="226696DC" w14:textId="77777777" w:rsidR="00744F3A" w:rsidRPr="002D2326" w:rsidRDefault="00744F3A" w:rsidP="00A06685">
            <w:r w:rsidRPr="002D2326">
              <w:t>MVA proportion to GDP =</w:t>
            </w:r>
            <m:oMath>
              <m:f>
                <m:fPr>
                  <m:ctrlPr>
                    <w:rPr>
                      <w:rFonts w:ascii="Cambria Math" w:hAnsi="Cambria Math"/>
                      <w:i/>
                    </w:rPr>
                  </m:ctrlPr>
                </m:fPr>
                <m:num>
                  <m:r>
                    <w:rPr>
                      <w:rFonts w:ascii="Cambria Math" w:hAnsi="Cambria Math"/>
                    </w:rPr>
                    <m:t>MVA</m:t>
                  </m:r>
                </m:num>
                <m:den>
                  <m:r>
                    <w:rPr>
                      <w:rFonts w:ascii="Cambria Math" w:hAnsi="Cambria Math"/>
                    </w:rPr>
                    <m:t>GDP</m:t>
                  </m:r>
                </m:den>
              </m:f>
              <m:r>
                <w:rPr>
                  <w:rFonts w:ascii="Cambria Math" w:hAnsi="Cambria Math"/>
                </w:rPr>
                <m:t>×100</m:t>
              </m:r>
            </m:oMath>
          </w:p>
          <w:p w14:paraId="54B628F2" w14:textId="77777777" w:rsidR="00744F3A" w:rsidRPr="002D2326" w:rsidRDefault="00744F3A" w:rsidP="00A06685"/>
          <w:p w14:paraId="6B4DC080" w14:textId="77777777" w:rsidR="00744F3A" w:rsidRPr="002D2326" w:rsidRDefault="00744F3A" w:rsidP="00A06685">
            <w:r w:rsidRPr="002D2326">
              <w:t xml:space="preserve">MVA per capita = </w:t>
            </w:r>
            <m:oMath>
              <m:f>
                <m:fPr>
                  <m:ctrlPr>
                    <w:rPr>
                      <w:rFonts w:ascii="Cambria Math" w:hAnsi="Cambria Math"/>
                      <w:i/>
                    </w:rPr>
                  </m:ctrlPr>
                </m:fPr>
                <m:num>
                  <m:r>
                    <w:rPr>
                      <w:rFonts w:ascii="Cambria Math" w:hAnsi="Cambria Math"/>
                    </w:rPr>
                    <m:t>MVA</m:t>
                  </m:r>
                </m:num>
                <m:den>
                  <m:r>
                    <w:rPr>
                      <w:rFonts w:ascii="Cambria Math" w:hAnsi="Cambria Math"/>
                    </w:rPr>
                    <m:t>Population</m:t>
                  </m:r>
                </m:den>
              </m:f>
            </m:oMath>
          </w:p>
        </w:tc>
      </w:tr>
      <w:tr w:rsidR="00744F3A" w:rsidRPr="002D2326" w14:paraId="5E0DC27B" w14:textId="77777777" w:rsidTr="00A06685">
        <w:tc>
          <w:tcPr>
            <w:tcW w:w="2689" w:type="dxa"/>
            <w:tcBorders>
              <w:top w:val="single" w:sz="4" w:space="0" w:color="auto"/>
              <w:left w:val="single" w:sz="4" w:space="0" w:color="auto"/>
              <w:bottom w:val="single" w:sz="4" w:space="0" w:color="auto"/>
              <w:right w:val="single" w:sz="4" w:space="0" w:color="auto"/>
            </w:tcBorders>
          </w:tcPr>
          <w:p w14:paraId="215BD974" w14:textId="77777777" w:rsidR="00744F3A" w:rsidRPr="002D2326" w:rsidRDefault="00744F3A" w:rsidP="00A06685">
            <w:pPr>
              <w:ind w:right="283"/>
              <w:jc w:val="both"/>
            </w:pPr>
            <w:r w:rsidRPr="002D2326">
              <w:lastRenderedPageBreak/>
              <w:t>Disaggregation</w:t>
            </w:r>
          </w:p>
          <w:p w14:paraId="5BB1F8A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59C08E3" w14:textId="77777777" w:rsidR="00744F3A" w:rsidRPr="002D2326" w:rsidRDefault="00744F3A" w:rsidP="00A06685">
            <w:pPr>
              <w:pStyle w:val="PlainText"/>
              <w:ind w:left="360"/>
              <w:rPr>
                <w:rFonts w:ascii="Arial" w:hAnsi="Arial"/>
              </w:rPr>
            </w:pPr>
          </w:p>
        </w:tc>
      </w:tr>
      <w:tr w:rsidR="00744F3A" w:rsidRPr="002D2326" w14:paraId="6311AE8F" w14:textId="77777777" w:rsidTr="00A06685">
        <w:tc>
          <w:tcPr>
            <w:tcW w:w="2689" w:type="dxa"/>
            <w:tcBorders>
              <w:top w:val="single" w:sz="4" w:space="0" w:color="auto"/>
              <w:left w:val="single" w:sz="4" w:space="0" w:color="auto"/>
              <w:bottom w:val="single" w:sz="4" w:space="0" w:color="auto"/>
              <w:right w:val="single" w:sz="4" w:space="0" w:color="auto"/>
            </w:tcBorders>
          </w:tcPr>
          <w:p w14:paraId="50EAD69A" w14:textId="77777777" w:rsidR="00744F3A" w:rsidRPr="002D2326" w:rsidRDefault="00744F3A" w:rsidP="00A06685">
            <w:pPr>
              <w:ind w:right="283"/>
            </w:pPr>
            <w:r w:rsidRPr="002D2326">
              <w:t>Comments and limitations/ Other Information</w:t>
            </w:r>
          </w:p>
          <w:p w14:paraId="5C37BDB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17510C8" w14:textId="77777777" w:rsidR="00744F3A" w:rsidRPr="002D2326" w:rsidRDefault="00744F3A" w:rsidP="00A06685"/>
        </w:tc>
      </w:tr>
      <w:tr w:rsidR="00744F3A" w:rsidRPr="002D2326" w14:paraId="022410B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8627EF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5AE7DFD" w14:textId="77777777" w:rsidR="00744F3A" w:rsidRPr="002D2326" w:rsidRDefault="00744F3A" w:rsidP="00A06685"/>
        </w:tc>
      </w:tr>
      <w:tr w:rsidR="00744F3A" w:rsidRPr="002D2326" w14:paraId="349B068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CA283CA"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41A6BC85" w14:textId="77777777" w:rsidR="00744F3A" w:rsidRPr="002D2326" w:rsidRDefault="00744F3A" w:rsidP="00A06685">
            <w:pPr>
              <w:jc w:val="both"/>
            </w:pPr>
            <w:r w:rsidRPr="002D2326">
              <w:t>Manufacturing value added as a proportion of GDP and per capita</w:t>
            </w:r>
          </w:p>
        </w:tc>
      </w:tr>
      <w:tr w:rsidR="00744F3A" w:rsidRPr="002D2326" w14:paraId="29AADB7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A55EBBE"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0D41A02F" w14:textId="77777777" w:rsidR="00744F3A" w:rsidRPr="002D2326" w:rsidRDefault="00744F3A" w:rsidP="00A06685">
            <w:pPr>
              <w:jc w:val="both"/>
            </w:pPr>
            <w:r w:rsidRPr="002D2326">
              <w:t>9.2.1</w:t>
            </w:r>
          </w:p>
        </w:tc>
      </w:tr>
      <w:tr w:rsidR="00744F3A" w:rsidRPr="002D2326" w14:paraId="24BC3CAF" w14:textId="77777777" w:rsidTr="00A06685">
        <w:tc>
          <w:tcPr>
            <w:tcW w:w="2689" w:type="dxa"/>
            <w:tcBorders>
              <w:top w:val="single" w:sz="4" w:space="0" w:color="auto"/>
              <w:left w:val="single" w:sz="4" w:space="0" w:color="auto"/>
              <w:bottom w:val="single" w:sz="4" w:space="0" w:color="auto"/>
              <w:right w:val="single" w:sz="4" w:space="0" w:color="auto"/>
            </w:tcBorders>
          </w:tcPr>
          <w:p w14:paraId="1AB2BE33" w14:textId="77777777" w:rsidR="00744F3A" w:rsidRPr="002D2326" w:rsidRDefault="00744F3A" w:rsidP="00A06685">
            <w:pPr>
              <w:ind w:right="283"/>
              <w:jc w:val="both"/>
            </w:pPr>
            <w:r w:rsidRPr="002D2326">
              <w:t>Target Name</w:t>
            </w:r>
          </w:p>
          <w:p w14:paraId="56376D1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75FE40B" w14:textId="77777777" w:rsidR="00744F3A" w:rsidRPr="002D2326" w:rsidRDefault="00744F3A" w:rsidP="00A06685">
            <w:pPr>
              <w:jc w:val="both"/>
            </w:pPr>
            <w:r w:rsidRPr="002D2326">
              <w:t>Promote inclusive and sustainable industrialization and, by 2030, significantly raise industry’s share of employment and gross domestic product, in line with national circumstances, and double its share in least developed countries</w:t>
            </w:r>
          </w:p>
        </w:tc>
      </w:tr>
      <w:tr w:rsidR="00744F3A" w:rsidRPr="002D2326" w14:paraId="559F402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470D260"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57438DAE" w14:textId="77777777" w:rsidR="00744F3A" w:rsidRPr="002D2326" w:rsidRDefault="00744F3A" w:rsidP="00A06685">
            <w:pPr>
              <w:jc w:val="both"/>
            </w:pPr>
            <w:r w:rsidRPr="002D2326">
              <w:t>9.2</w:t>
            </w:r>
          </w:p>
        </w:tc>
      </w:tr>
      <w:tr w:rsidR="00744F3A" w:rsidRPr="002D2326" w14:paraId="4C77286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96BE563"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hideMark/>
          </w:tcPr>
          <w:p w14:paraId="1B4BF809" w14:textId="77777777" w:rsidR="00744F3A" w:rsidRPr="002D2326" w:rsidRDefault="00744F3A" w:rsidP="00A06685">
            <w:pPr>
              <w:jc w:val="both"/>
            </w:pPr>
            <w:r w:rsidRPr="002D2326">
              <w:t>Manufacturing value added (MVA) is the total value of goods and services net of intermediate consumption. It is generally compiled as the sum of the value added of all manufacturing activity units in operation in the reference period. It can be presented in percentage to gross domestic product (GDP) as well as per capita for any reference year. MVA growth rates are given at constant prices (in Chained Volume Measures [CVM]).</w:t>
            </w:r>
          </w:p>
        </w:tc>
      </w:tr>
      <w:tr w:rsidR="00744F3A" w:rsidRPr="002D2326" w14:paraId="483E854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2565EBA"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167CAE7C" w14:textId="77777777" w:rsidR="00744F3A" w:rsidRPr="002D2326" w:rsidRDefault="00744F3A" w:rsidP="00A06685">
            <w:pPr>
              <w:jc w:val="both"/>
            </w:pPr>
            <w:r w:rsidRPr="002D2326">
              <w:t>1</w:t>
            </w:r>
          </w:p>
        </w:tc>
      </w:tr>
      <w:tr w:rsidR="00744F3A" w:rsidRPr="002D2326" w14:paraId="4B84967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18B60B7"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7B0A0C3E" w14:textId="77777777" w:rsidR="00744F3A" w:rsidRPr="002D2326" w:rsidRDefault="00744F3A" w:rsidP="00A06685">
            <w:pPr>
              <w:jc w:val="both"/>
            </w:pPr>
            <w:r w:rsidRPr="002D2326">
              <w:t>United Nations Industrial Development Organization (UNIDO)</w:t>
            </w:r>
          </w:p>
        </w:tc>
      </w:tr>
      <w:tr w:rsidR="00744F3A" w:rsidRPr="002D2326" w14:paraId="2630A50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88D3B75"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1D2EC462" w14:textId="77777777" w:rsidR="00744F3A" w:rsidRPr="002D2326" w:rsidRDefault="00744F3A" w:rsidP="00A06685">
            <w:pPr>
              <w:rPr>
                <w:rStyle w:val="HeaderChar"/>
              </w:rPr>
            </w:pPr>
            <w:hyperlink r:id="rId105" w:tgtFrame="_blank" w:history="1">
              <w:r w:rsidRPr="002D2326">
                <w:rPr>
                  <w:rStyle w:val="Hyperlink"/>
                </w:rPr>
                <w:t>United Nations Sustainable Development Goals Metadata (PDF 217 KB)</w:t>
              </w:r>
            </w:hyperlink>
          </w:p>
        </w:tc>
      </w:tr>
      <w:tr w:rsidR="00744F3A" w:rsidRPr="002D2326" w14:paraId="661614B4"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33753E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6C99DF3D" w14:textId="77777777" w:rsidR="00744F3A" w:rsidRPr="002D2326" w:rsidRDefault="00744F3A" w:rsidP="00A06685"/>
        </w:tc>
      </w:tr>
      <w:tr w:rsidR="00744F3A" w:rsidRPr="002D2326" w14:paraId="488DC1E4" w14:textId="77777777" w:rsidTr="00A06685">
        <w:tc>
          <w:tcPr>
            <w:tcW w:w="2689" w:type="dxa"/>
            <w:tcBorders>
              <w:top w:val="single" w:sz="4" w:space="0" w:color="auto"/>
              <w:left w:val="single" w:sz="4" w:space="0" w:color="auto"/>
              <w:bottom w:val="single" w:sz="4" w:space="0" w:color="auto"/>
              <w:right w:val="single" w:sz="4" w:space="0" w:color="auto"/>
            </w:tcBorders>
          </w:tcPr>
          <w:p w14:paraId="78252CCE" w14:textId="77777777" w:rsidR="00744F3A" w:rsidRPr="002D2326" w:rsidRDefault="00744F3A" w:rsidP="00A06685">
            <w:pPr>
              <w:ind w:right="283"/>
              <w:jc w:val="both"/>
            </w:pPr>
            <w:r w:rsidRPr="002D2326">
              <w:t xml:space="preserve">Source Organization </w:t>
            </w:r>
          </w:p>
          <w:p w14:paraId="4534DED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85679DD" w14:textId="77777777" w:rsidR="00744F3A" w:rsidRPr="002D2326" w:rsidRDefault="00744F3A" w:rsidP="00A06685">
            <w:r w:rsidRPr="002D2326">
              <w:t>National Institute of Statistics of Rwanda (NISR)</w:t>
            </w:r>
          </w:p>
        </w:tc>
      </w:tr>
      <w:tr w:rsidR="00744F3A" w:rsidRPr="002D2326" w14:paraId="2493183B" w14:textId="77777777" w:rsidTr="00A06685">
        <w:tc>
          <w:tcPr>
            <w:tcW w:w="2689" w:type="dxa"/>
            <w:tcBorders>
              <w:top w:val="single" w:sz="4" w:space="0" w:color="auto"/>
              <w:left w:val="single" w:sz="4" w:space="0" w:color="auto"/>
              <w:bottom w:val="single" w:sz="4" w:space="0" w:color="auto"/>
              <w:right w:val="single" w:sz="4" w:space="0" w:color="auto"/>
            </w:tcBorders>
          </w:tcPr>
          <w:p w14:paraId="015420EC" w14:textId="77777777" w:rsidR="00744F3A" w:rsidRPr="002D2326" w:rsidRDefault="00744F3A" w:rsidP="00A06685">
            <w:r>
              <w:t>Data Source</w:t>
            </w:r>
          </w:p>
        </w:tc>
        <w:tc>
          <w:tcPr>
            <w:tcW w:w="6945" w:type="dxa"/>
            <w:tcBorders>
              <w:top w:val="single" w:sz="4" w:space="0" w:color="auto"/>
              <w:left w:val="single" w:sz="4" w:space="0" w:color="auto"/>
              <w:bottom w:val="single" w:sz="4" w:space="0" w:color="auto"/>
              <w:right w:val="single" w:sz="4" w:space="0" w:color="auto"/>
            </w:tcBorders>
            <w:hideMark/>
          </w:tcPr>
          <w:p w14:paraId="137FB017" w14:textId="77777777" w:rsidR="00744F3A" w:rsidRPr="002D2326" w:rsidRDefault="00744F3A" w:rsidP="00A06685">
            <w:r w:rsidRPr="002D2326">
              <w:t>National Accounts</w:t>
            </w:r>
          </w:p>
        </w:tc>
      </w:tr>
      <w:tr w:rsidR="00744F3A" w:rsidRPr="002D2326" w14:paraId="55B04776" w14:textId="77777777" w:rsidTr="00A06685">
        <w:tc>
          <w:tcPr>
            <w:tcW w:w="2689" w:type="dxa"/>
            <w:tcBorders>
              <w:top w:val="single" w:sz="4" w:space="0" w:color="auto"/>
              <w:left w:val="single" w:sz="4" w:space="0" w:color="auto"/>
              <w:bottom w:val="single" w:sz="4" w:space="0" w:color="auto"/>
              <w:right w:val="single" w:sz="4" w:space="0" w:color="auto"/>
            </w:tcBorders>
          </w:tcPr>
          <w:p w14:paraId="3A15656A" w14:textId="77777777" w:rsidR="00744F3A" w:rsidRPr="002D2326" w:rsidRDefault="00744F3A" w:rsidP="00A06685">
            <w:r w:rsidRPr="002D2326">
              <w:t>Periodicity</w:t>
            </w:r>
          </w:p>
          <w:p w14:paraId="61E06AC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96C9580" w14:textId="77777777" w:rsidR="00744F3A" w:rsidRPr="002D2326" w:rsidRDefault="00744F3A" w:rsidP="00A06685">
            <w:r w:rsidRPr="002D2326">
              <w:t>Quarterly and Annual</w:t>
            </w:r>
          </w:p>
        </w:tc>
      </w:tr>
      <w:tr w:rsidR="00744F3A" w:rsidRPr="002D2326" w14:paraId="60069243" w14:textId="77777777" w:rsidTr="00A06685">
        <w:tc>
          <w:tcPr>
            <w:tcW w:w="2689" w:type="dxa"/>
            <w:tcBorders>
              <w:top w:val="single" w:sz="4" w:space="0" w:color="auto"/>
              <w:left w:val="single" w:sz="4" w:space="0" w:color="auto"/>
              <w:bottom w:val="single" w:sz="4" w:space="0" w:color="auto"/>
              <w:right w:val="single" w:sz="4" w:space="0" w:color="auto"/>
            </w:tcBorders>
          </w:tcPr>
          <w:p w14:paraId="66B24C5C" w14:textId="77777777" w:rsidR="00744F3A" w:rsidRPr="002D2326" w:rsidRDefault="00744F3A" w:rsidP="00A06685">
            <w:pPr>
              <w:ind w:right="283"/>
              <w:jc w:val="both"/>
            </w:pPr>
            <w:r w:rsidRPr="002D2326">
              <w:t>Earliest available data</w:t>
            </w:r>
          </w:p>
          <w:p w14:paraId="6128651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5BB5DB3" w14:textId="77777777" w:rsidR="00744F3A" w:rsidRPr="002D2326" w:rsidRDefault="00744F3A" w:rsidP="00A06685"/>
        </w:tc>
      </w:tr>
      <w:tr w:rsidR="00744F3A" w:rsidRPr="002D2326" w14:paraId="2C2F2912" w14:textId="77777777" w:rsidTr="00A06685">
        <w:tc>
          <w:tcPr>
            <w:tcW w:w="2689" w:type="dxa"/>
            <w:tcBorders>
              <w:top w:val="single" w:sz="4" w:space="0" w:color="auto"/>
              <w:left w:val="single" w:sz="4" w:space="0" w:color="auto"/>
              <w:bottom w:val="single" w:sz="4" w:space="0" w:color="auto"/>
              <w:right w:val="single" w:sz="4" w:space="0" w:color="auto"/>
            </w:tcBorders>
          </w:tcPr>
          <w:p w14:paraId="7726064D" w14:textId="77777777" w:rsidR="00744F3A" w:rsidRPr="002D2326" w:rsidRDefault="00744F3A" w:rsidP="00A06685">
            <w:pPr>
              <w:ind w:right="283"/>
              <w:jc w:val="both"/>
            </w:pPr>
            <w:r w:rsidRPr="002D2326">
              <w:t>Link to data source/ The text to show instead of the URL</w:t>
            </w:r>
          </w:p>
          <w:p w14:paraId="08CCC2BE"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257B5C9" w14:textId="77777777" w:rsidR="00744F3A" w:rsidRPr="002D2326" w:rsidRDefault="00744F3A" w:rsidP="00A06685">
            <w:hyperlink r:id="rId106" w:history="1">
              <w:r w:rsidRPr="002D2326">
                <w:rPr>
                  <w:rStyle w:val="Hyperlink"/>
                </w:rPr>
                <w:t>http://www.statistics.gov.rw/statistical-publications/subject/gross-domestic-product-%28gdp%29</w:t>
              </w:r>
            </w:hyperlink>
          </w:p>
          <w:p w14:paraId="69E5B3CA" w14:textId="77777777" w:rsidR="00744F3A" w:rsidRPr="002D2326" w:rsidRDefault="00744F3A" w:rsidP="00A06685"/>
        </w:tc>
      </w:tr>
      <w:tr w:rsidR="00744F3A" w:rsidRPr="002D2326" w14:paraId="62B36A41" w14:textId="77777777" w:rsidTr="00A06685">
        <w:tc>
          <w:tcPr>
            <w:tcW w:w="2689" w:type="dxa"/>
            <w:tcBorders>
              <w:top w:val="single" w:sz="4" w:space="0" w:color="auto"/>
              <w:left w:val="single" w:sz="4" w:space="0" w:color="auto"/>
              <w:bottom w:val="single" w:sz="4" w:space="0" w:color="auto"/>
              <w:right w:val="single" w:sz="4" w:space="0" w:color="auto"/>
            </w:tcBorders>
          </w:tcPr>
          <w:p w14:paraId="28476577" w14:textId="77777777" w:rsidR="00744F3A" w:rsidRPr="002D2326" w:rsidRDefault="00744F3A" w:rsidP="00A06685">
            <w:pPr>
              <w:ind w:right="283"/>
              <w:jc w:val="both"/>
            </w:pPr>
            <w:r w:rsidRPr="002D2326">
              <w:t>Release date</w:t>
            </w:r>
          </w:p>
          <w:p w14:paraId="560C5C7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3446A6B" w14:textId="77777777" w:rsidR="00744F3A" w:rsidRPr="002D2326" w:rsidRDefault="00744F3A" w:rsidP="00A06685"/>
        </w:tc>
      </w:tr>
      <w:tr w:rsidR="00744F3A" w:rsidRPr="002D2326" w14:paraId="4E8D0297" w14:textId="77777777" w:rsidTr="00A06685">
        <w:tc>
          <w:tcPr>
            <w:tcW w:w="2689" w:type="dxa"/>
            <w:tcBorders>
              <w:top w:val="single" w:sz="4" w:space="0" w:color="auto"/>
              <w:left w:val="single" w:sz="4" w:space="0" w:color="auto"/>
              <w:bottom w:val="single" w:sz="4" w:space="0" w:color="auto"/>
              <w:right w:val="single" w:sz="4" w:space="0" w:color="auto"/>
            </w:tcBorders>
          </w:tcPr>
          <w:p w14:paraId="18002239" w14:textId="77777777" w:rsidR="00744F3A" w:rsidRPr="002D2326" w:rsidRDefault="00744F3A" w:rsidP="00A06685">
            <w:pPr>
              <w:ind w:right="283"/>
              <w:jc w:val="both"/>
            </w:pPr>
            <w:r w:rsidRPr="002D2326">
              <w:t>Statistical classification</w:t>
            </w:r>
          </w:p>
          <w:p w14:paraId="582D99A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86D9228" w14:textId="77777777" w:rsidR="00744F3A" w:rsidRPr="002D2326" w:rsidRDefault="00744F3A" w:rsidP="00A06685">
            <w:r w:rsidRPr="002D2326">
              <w:t>International Standard Industrial Classification of All Economic Activities (ISIC) Revision 4</w:t>
            </w:r>
          </w:p>
        </w:tc>
      </w:tr>
      <w:tr w:rsidR="00744F3A" w:rsidRPr="002D2326" w14:paraId="75F71812" w14:textId="77777777" w:rsidTr="00A06685">
        <w:tc>
          <w:tcPr>
            <w:tcW w:w="2689" w:type="dxa"/>
            <w:tcBorders>
              <w:top w:val="single" w:sz="4" w:space="0" w:color="auto"/>
              <w:left w:val="single" w:sz="4" w:space="0" w:color="auto"/>
              <w:bottom w:val="single" w:sz="4" w:space="0" w:color="auto"/>
              <w:right w:val="single" w:sz="4" w:space="0" w:color="auto"/>
            </w:tcBorders>
          </w:tcPr>
          <w:p w14:paraId="12A93094" w14:textId="77777777" w:rsidR="00744F3A" w:rsidRPr="002D2326" w:rsidRDefault="00744F3A" w:rsidP="00A06685">
            <w:pPr>
              <w:ind w:right="283"/>
              <w:jc w:val="both"/>
            </w:pPr>
            <w:r w:rsidRPr="002D2326">
              <w:t>Contact details</w:t>
            </w:r>
          </w:p>
          <w:p w14:paraId="7FB9497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24396A6" w14:textId="77777777" w:rsidR="00744F3A" w:rsidRPr="002D2326" w:rsidRDefault="00744F3A" w:rsidP="00A06685">
            <w:hyperlink r:id="rId107" w:history="1">
              <w:r w:rsidRPr="002D2326">
                <w:rPr>
                  <w:rStyle w:val="Hyperlink"/>
                  <w:color w:val="2258A9"/>
                  <w:sz w:val="21"/>
                  <w:szCs w:val="21"/>
                  <w:shd w:val="clear" w:color="auto" w:fill="FFFFFF"/>
                </w:rPr>
                <w:t>info@statistics.gov.rw</w:t>
              </w:r>
            </w:hyperlink>
          </w:p>
        </w:tc>
      </w:tr>
      <w:tr w:rsidR="00744F3A" w:rsidRPr="002D2326" w14:paraId="4A3C7DB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3636C78"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84500CD" w14:textId="77777777" w:rsidR="00744F3A" w:rsidRPr="002D2326" w:rsidRDefault="00744F3A" w:rsidP="00A06685"/>
        </w:tc>
      </w:tr>
    </w:tbl>
    <w:p w14:paraId="0DAF5C4D" w14:textId="77777777" w:rsidR="00744F3A" w:rsidRPr="002D2326" w:rsidRDefault="00744F3A" w:rsidP="00744F3A"/>
    <w:p w14:paraId="1B74BDC2" w14:textId="77777777" w:rsidR="00744F3A" w:rsidRPr="002D2326" w:rsidRDefault="00744F3A" w:rsidP="00744F3A">
      <w:pPr>
        <w:pStyle w:val="Heading2"/>
        <w:numPr>
          <w:ilvl w:val="0"/>
          <w:numId w:val="0"/>
        </w:numPr>
        <w:ind w:left="576"/>
        <w:rPr>
          <w:rFonts w:ascii="Arial" w:hAnsi="Arial" w:cs="Arial"/>
        </w:rPr>
      </w:pPr>
      <w:r w:rsidRPr="002D2326">
        <w:rPr>
          <w:rFonts w:ascii="Arial" w:hAnsi="Arial" w:cs="Arial"/>
        </w:rPr>
        <w:t>9.2.2 Manufacturing employment as a proportion of total employment</w:t>
      </w:r>
      <w:bookmarkEnd w:id="96"/>
      <w:bookmarkEnd w:id="97"/>
    </w:p>
    <w:tbl>
      <w:tblPr>
        <w:tblStyle w:val="TableGrid"/>
        <w:tblW w:w="9634" w:type="dxa"/>
        <w:tblLook w:val="04A0" w:firstRow="1" w:lastRow="0" w:firstColumn="1" w:lastColumn="0" w:noHBand="0" w:noVBand="1"/>
      </w:tblPr>
      <w:tblGrid>
        <w:gridCol w:w="2689"/>
        <w:gridCol w:w="6945"/>
      </w:tblGrid>
      <w:tr w:rsidR="00744F3A" w:rsidRPr="002D2326" w14:paraId="0F6849CD"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68A06F6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DDE9789" w14:textId="77777777" w:rsidR="00744F3A" w:rsidRPr="002D2326" w:rsidRDefault="00744F3A" w:rsidP="00A06685"/>
        </w:tc>
      </w:tr>
      <w:tr w:rsidR="00744F3A" w:rsidRPr="002D2326" w14:paraId="09E1D83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EE3E7A9"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hideMark/>
          </w:tcPr>
          <w:p w14:paraId="783AFBFC" w14:textId="77777777" w:rsidR="00744F3A" w:rsidRPr="002D2326" w:rsidRDefault="00744F3A" w:rsidP="00A06685">
            <w:pPr>
              <w:rPr>
                <w:color w:val="FF0000"/>
              </w:rPr>
            </w:pPr>
            <w:r w:rsidRPr="002D2326">
              <w:t>Employed in industry</w:t>
            </w:r>
          </w:p>
        </w:tc>
      </w:tr>
      <w:tr w:rsidR="00744F3A" w:rsidRPr="002D2326" w14:paraId="6B94579C" w14:textId="77777777" w:rsidTr="00A06685">
        <w:tc>
          <w:tcPr>
            <w:tcW w:w="2689" w:type="dxa"/>
            <w:tcBorders>
              <w:top w:val="single" w:sz="4" w:space="0" w:color="auto"/>
              <w:left w:val="single" w:sz="4" w:space="0" w:color="auto"/>
              <w:bottom w:val="single" w:sz="4" w:space="0" w:color="auto"/>
              <w:right w:val="single" w:sz="4" w:space="0" w:color="auto"/>
            </w:tcBorders>
          </w:tcPr>
          <w:p w14:paraId="3830EF47" w14:textId="77777777" w:rsidR="00744F3A" w:rsidRPr="002D2326" w:rsidRDefault="00744F3A" w:rsidP="00A06685">
            <w:pPr>
              <w:ind w:right="283"/>
              <w:jc w:val="both"/>
            </w:pPr>
            <w:r w:rsidRPr="002D2326">
              <w:t>Definition</w:t>
            </w:r>
          </w:p>
          <w:p w14:paraId="4858583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03C7B77" w14:textId="77777777" w:rsidR="00744F3A" w:rsidRPr="002D2326" w:rsidRDefault="00744F3A" w:rsidP="00A06685">
            <w:r w:rsidRPr="002D2326">
              <w:t>It is the share of manufacturing employment in total employment</w:t>
            </w:r>
          </w:p>
          <w:p w14:paraId="2B593D07" w14:textId="77777777" w:rsidR="00744F3A" w:rsidRPr="002D2326" w:rsidRDefault="00744F3A" w:rsidP="00A06685"/>
          <w:p w14:paraId="1987033F" w14:textId="77777777" w:rsidR="00744F3A" w:rsidRPr="002D2326" w:rsidRDefault="00744F3A" w:rsidP="00A06685">
            <w:pPr>
              <w:jc w:val="both"/>
            </w:pPr>
            <w:r w:rsidRPr="002D2326">
              <w:t>The sectors of economic activity are defined according to the International Standard Industrial Classification of All Economic Activities (ISIC), Revision 3 (1990) and Revision 4 (2008). Manufacturing refers to industries belonging to the sector D defined by ISIC Revision 3, or C defined by ISIC Revision 4.</w:t>
            </w:r>
          </w:p>
        </w:tc>
      </w:tr>
      <w:tr w:rsidR="00744F3A" w:rsidRPr="002D2326" w14:paraId="1B7EC4A1" w14:textId="77777777" w:rsidTr="00A06685">
        <w:tc>
          <w:tcPr>
            <w:tcW w:w="2689" w:type="dxa"/>
            <w:tcBorders>
              <w:top w:val="single" w:sz="4" w:space="0" w:color="auto"/>
              <w:left w:val="single" w:sz="4" w:space="0" w:color="auto"/>
              <w:bottom w:val="single" w:sz="4" w:space="0" w:color="auto"/>
              <w:right w:val="single" w:sz="4" w:space="0" w:color="auto"/>
            </w:tcBorders>
          </w:tcPr>
          <w:p w14:paraId="34F1DFB4" w14:textId="77777777" w:rsidR="00744F3A" w:rsidRPr="002D2326" w:rsidRDefault="00744F3A" w:rsidP="00A06685">
            <w:pPr>
              <w:ind w:right="283"/>
              <w:jc w:val="both"/>
            </w:pPr>
            <w:r w:rsidRPr="002D2326">
              <w:t>Geographic coverage</w:t>
            </w:r>
          </w:p>
          <w:p w14:paraId="3E1FC2C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637F08BA" w14:textId="77777777" w:rsidR="00744F3A" w:rsidRPr="002D2326" w:rsidRDefault="00744F3A" w:rsidP="00A06685">
            <w:r w:rsidRPr="002D2326">
              <w:t>National</w:t>
            </w:r>
          </w:p>
        </w:tc>
      </w:tr>
      <w:tr w:rsidR="00744F3A" w:rsidRPr="002D2326" w14:paraId="1A3D553E" w14:textId="77777777" w:rsidTr="00A06685">
        <w:tc>
          <w:tcPr>
            <w:tcW w:w="2689" w:type="dxa"/>
            <w:tcBorders>
              <w:top w:val="single" w:sz="4" w:space="0" w:color="auto"/>
              <w:left w:val="single" w:sz="4" w:space="0" w:color="auto"/>
              <w:bottom w:val="single" w:sz="4" w:space="0" w:color="auto"/>
              <w:right w:val="single" w:sz="4" w:space="0" w:color="auto"/>
            </w:tcBorders>
          </w:tcPr>
          <w:p w14:paraId="694A0E08" w14:textId="77777777" w:rsidR="00744F3A" w:rsidRPr="002D2326" w:rsidRDefault="00744F3A" w:rsidP="00A06685">
            <w:pPr>
              <w:ind w:right="283"/>
              <w:jc w:val="both"/>
            </w:pPr>
          </w:p>
          <w:p w14:paraId="590935ED" w14:textId="77777777" w:rsidR="00744F3A" w:rsidRPr="002D2326" w:rsidRDefault="00744F3A" w:rsidP="00A06685">
            <w:pPr>
              <w:ind w:right="283"/>
              <w:jc w:val="both"/>
            </w:pPr>
            <w:r w:rsidRPr="002D2326">
              <w:t>Unit of Measurement</w:t>
            </w:r>
          </w:p>
          <w:p w14:paraId="5166A9F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6A92BBD9" w14:textId="77777777" w:rsidR="00744F3A" w:rsidRPr="002D2326" w:rsidRDefault="00744F3A" w:rsidP="00A06685">
            <w:r w:rsidRPr="002D2326">
              <w:t>Percent (%)</w:t>
            </w:r>
          </w:p>
        </w:tc>
      </w:tr>
      <w:tr w:rsidR="00744F3A" w:rsidRPr="002D2326" w14:paraId="7F95E462" w14:textId="77777777" w:rsidTr="00A06685">
        <w:tc>
          <w:tcPr>
            <w:tcW w:w="2689" w:type="dxa"/>
            <w:tcBorders>
              <w:top w:val="single" w:sz="4" w:space="0" w:color="auto"/>
              <w:left w:val="single" w:sz="4" w:space="0" w:color="auto"/>
              <w:bottom w:val="single" w:sz="4" w:space="0" w:color="auto"/>
              <w:right w:val="single" w:sz="4" w:space="0" w:color="auto"/>
            </w:tcBorders>
          </w:tcPr>
          <w:p w14:paraId="3DFBE418" w14:textId="77777777" w:rsidR="00744F3A" w:rsidRPr="002D2326" w:rsidRDefault="00744F3A" w:rsidP="00A06685">
            <w:pPr>
              <w:ind w:right="283"/>
              <w:jc w:val="both"/>
            </w:pPr>
            <w:r w:rsidRPr="002D2326">
              <w:t>Computation method</w:t>
            </w:r>
          </w:p>
          <w:p w14:paraId="036A4BE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FEDC471" w14:textId="77777777" w:rsidR="00744F3A" w:rsidRPr="002D2326" w:rsidRDefault="00744F3A" w:rsidP="00A06685">
            <m:oMathPara>
              <m:oMath>
                <m:f>
                  <m:fPr>
                    <m:ctrlPr>
                      <w:rPr>
                        <w:rFonts w:ascii="Cambria Math" w:hAnsi="Cambria Math"/>
                        <w:i/>
                      </w:rPr>
                    </m:ctrlPr>
                  </m:fPr>
                  <m:num>
                    <m:r>
                      <m:rPr>
                        <m:sty m:val="p"/>
                      </m:rPr>
                      <w:rPr>
                        <w:rFonts w:ascii="Cambria Math" w:hAnsi="Cambria Math"/>
                      </w:rPr>
                      <m:t>Total employment in manufacturing activities</m:t>
                    </m:r>
                  </m:num>
                  <m:den>
                    <m:r>
                      <m:rPr>
                        <m:sty m:val="p"/>
                      </m:rPr>
                      <w:rPr>
                        <w:rFonts w:ascii="Cambria Math" w:hAnsi="Cambria Math"/>
                      </w:rPr>
                      <m:t>Total employment in all economic activities</m:t>
                    </m:r>
                  </m:den>
                </m:f>
                <m:r>
                  <w:rPr>
                    <w:rFonts w:ascii="Cambria Math" w:hAnsi="Cambria Math"/>
                  </w:rPr>
                  <m:t>×100</m:t>
                </m:r>
              </m:oMath>
            </m:oMathPara>
          </w:p>
        </w:tc>
      </w:tr>
      <w:tr w:rsidR="00744F3A" w:rsidRPr="002D2326" w14:paraId="65EF130D" w14:textId="77777777" w:rsidTr="00A06685">
        <w:tc>
          <w:tcPr>
            <w:tcW w:w="2689" w:type="dxa"/>
            <w:tcBorders>
              <w:top w:val="single" w:sz="4" w:space="0" w:color="auto"/>
              <w:left w:val="single" w:sz="4" w:space="0" w:color="auto"/>
              <w:bottom w:val="single" w:sz="4" w:space="0" w:color="auto"/>
              <w:right w:val="single" w:sz="4" w:space="0" w:color="auto"/>
            </w:tcBorders>
          </w:tcPr>
          <w:p w14:paraId="346792CA" w14:textId="77777777" w:rsidR="00744F3A" w:rsidRPr="002D2326" w:rsidRDefault="00744F3A" w:rsidP="00A06685">
            <w:pPr>
              <w:ind w:right="283"/>
              <w:jc w:val="both"/>
            </w:pPr>
            <w:r w:rsidRPr="002D2326">
              <w:t>Disaggregation</w:t>
            </w:r>
          </w:p>
          <w:p w14:paraId="04772DB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B21B99E" w14:textId="77777777" w:rsidR="00744F3A" w:rsidRPr="00670C1A" w:rsidRDefault="00744F3A" w:rsidP="00744F3A">
            <w:pPr>
              <w:pStyle w:val="PlainText"/>
              <w:numPr>
                <w:ilvl w:val="0"/>
                <w:numId w:val="3"/>
              </w:numPr>
              <w:rPr>
                <w:rFonts w:ascii="Arial" w:hAnsi="Arial"/>
                <w:sz w:val="20"/>
                <w:szCs w:val="24"/>
              </w:rPr>
            </w:pPr>
            <w:r w:rsidRPr="00670C1A">
              <w:rPr>
                <w:rFonts w:ascii="Arial" w:hAnsi="Arial"/>
                <w:sz w:val="20"/>
                <w:szCs w:val="24"/>
              </w:rPr>
              <w:t>Geographical: National, Residence (Urban/Rural)</w:t>
            </w:r>
          </w:p>
          <w:p w14:paraId="07DAD112" w14:textId="77777777" w:rsidR="00744F3A" w:rsidRPr="00670C1A" w:rsidRDefault="00744F3A" w:rsidP="00744F3A">
            <w:pPr>
              <w:pStyle w:val="PlainText"/>
              <w:numPr>
                <w:ilvl w:val="0"/>
                <w:numId w:val="3"/>
              </w:numPr>
              <w:rPr>
                <w:rFonts w:ascii="Arial" w:hAnsi="Arial"/>
                <w:sz w:val="20"/>
                <w:szCs w:val="24"/>
              </w:rPr>
            </w:pPr>
            <w:r w:rsidRPr="00670C1A">
              <w:rPr>
                <w:rFonts w:ascii="Arial" w:hAnsi="Arial"/>
                <w:sz w:val="20"/>
                <w:szCs w:val="24"/>
              </w:rPr>
              <w:t>Sex</w:t>
            </w:r>
          </w:p>
          <w:p w14:paraId="70935DF4" w14:textId="77777777" w:rsidR="00744F3A" w:rsidRPr="00670C1A" w:rsidRDefault="00744F3A" w:rsidP="00744F3A">
            <w:pPr>
              <w:pStyle w:val="PlainText"/>
              <w:numPr>
                <w:ilvl w:val="0"/>
                <w:numId w:val="3"/>
              </w:numPr>
              <w:rPr>
                <w:rFonts w:ascii="Arial" w:hAnsi="Arial"/>
                <w:sz w:val="20"/>
                <w:szCs w:val="24"/>
              </w:rPr>
            </w:pPr>
            <w:r w:rsidRPr="00670C1A">
              <w:rPr>
                <w:rFonts w:ascii="Arial" w:hAnsi="Arial"/>
                <w:sz w:val="20"/>
                <w:szCs w:val="24"/>
              </w:rPr>
              <w:t>Type of Industry</w:t>
            </w:r>
          </w:p>
          <w:p w14:paraId="60883F3E" w14:textId="77777777" w:rsidR="00744F3A" w:rsidRPr="002D2326" w:rsidRDefault="00744F3A" w:rsidP="00A06685">
            <w:pPr>
              <w:pStyle w:val="PlainText"/>
              <w:ind w:left="360"/>
              <w:rPr>
                <w:rFonts w:ascii="Arial" w:hAnsi="Arial"/>
              </w:rPr>
            </w:pPr>
          </w:p>
        </w:tc>
      </w:tr>
      <w:tr w:rsidR="00744F3A" w:rsidRPr="002D2326" w14:paraId="6092FA2F" w14:textId="77777777" w:rsidTr="00A06685">
        <w:tc>
          <w:tcPr>
            <w:tcW w:w="2689" w:type="dxa"/>
            <w:tcBorders>
              <w:top w:val="single" w:sz="4" w:space="0" w:color="auto"/>
              <w:left w:val="single" w:sz="4" w:space="0" w:color="auto"/>
              <w:bottom w:val="single" w:sz="4" w:space="0" w:color="auto"/>
              <w:right w:val="single" w:sz="4" w:space="0" w:color="auto"/>
            </w:tcBorders>
          </w:tcPr>
          <w:p w14:paraId="1FBAB849" w14:textId="77777777" w:rsidR="00744F3A" w:rsidRPr="002D2326" w:rsidRDefault="00744F3A" w:rsidP="00A06685">
            <w:pPr>
              <w:ind w:right="283"/>
            </w:pPr>
            <w:r w:rsidRPr="002D2326">
              <w:t>Comments and limitations/ Other Information</w:t>
            </w:r>
          </w:p>
          <w:p w14:paraId="593C84D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1C0E80D" w14:textId="77777777" w:rsidR="00744F3A" w:rsidRPr="002D2326" w:rsidRDefault="00744F3A" w:rsidP="00A06685"/>
        </w:tc>
      </w:tr>
      <w:tr w:rsidR="00744F3A" w:rsidRPr="002D2326" w14:paraId="4E515356"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194D78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461C7F6D" w14:textId="77777777" w:rsidR="00744F3A" w:rsidRPr="002D2326" w:rsidRDefault="00744F3A" w:rsidP="00A06685"/>
        </w:tc>
      </w:tr>
      <w:tr w:rsidR="00744F3A" w:rsidRPr="002D2326" w14:paraId="1709B39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0F6EE46" w14:textId="77777777" w:rsidR="00744F3A" w:rsidRPr="002D2326" w:rsidRDefault="00744F3A" w:rsidP="00A06685">
            <w:pPr>
              <w:ind w:right="283"/>
              <w:jc w:val="both"/>
            </w:pPr>
            <w:r w:rsidRPr="002D2326">
              <w:lastRenderedPageBreak/>
              <w:t>Indicator Name</w:t>
            </w:r>
          </w:p>
        </w:tc>
        <w:tc>
          <w:tcPr>
            <w:tcW w:w="6945" w:type="dxa"/>
            <w:tcBorders>
              <w:top w:val="single" w:sz="4" w:space="0" w:color="auto"/>
              <w:left w:val="single" w:sz="4" w:space="0" w:color="auto"/>
              <w:bottom w:val="single" w:sz="4" w:space="0" w:color="auto"/>
              <w:right w:val="single" w:sz="4" w:space="0" w:color="auto"/>
            </w:tcBorders>
          </w:tcPr>
          <w:p w14:paraId="3C1FB9B7" w14:textId="77777777" w:rsidR="00744F3A" w:rsidRPr="002D2326" w:rsidRDefault="00744F3A" w:rsidP="00A06685">
            <w:r w:rsidRPr="002D2326">
              <w:t>Manufacturing employment as a proportion of total employment</w:t>
            </w:r>
          </w:p>
          <w:p w14:paraId="2824637E" w14:textId="77777777" w:rsidR="00744F3A" w:rsidRPr="002D2326" w:rsidRDefault="00744F3A" w:rsidP="00A06685">
            <w:pPr>
              <w:jc w:val="both"/>
            </w:pPr>
          </w:p>
        </w:tc>
      </w:tr>
      <w:tr w:rsidR="00744F3A" w:rsidRPr="002D2326" w14:paraId="1B2F734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3B6106"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030613BA" w14:textId="77777777" w:rsidR="00744F3A" w:rsidRPr="002D2326" w:rsidRDefault="00744F3A" w:rsidP="00A06685">
            <w:pPr>
              <w:jc w:val="both"/>
            </w:pPr>
            <w:r w:rsidRPr="002D2326">
              <w:t>9.2.2.</w:t>
            </w:r>
          </w:p>
        </w:tc>
      </w:tr>
      <w:tr w:rsidR="00744F3A" w:rsidRPr="002D2326" w14:paraId="3D970BB8" w14:textId="77777777" w:rsidTr="00A06685">
        <w:tc>
          <w:tcPr>
            <w:tcW w:w="2689" w:type="dxa"/>
            <w:tcBorders>
              <w:top w:val="single" w:sz="4" w:space="0" w:color="auto"/>
              <w:left w:val="single" w:sz="4" w:space="0" w:color="auto"/>
              <w:bottom w:val="single" w:sz="4" w:space="0" w:color="auto"/>
              <w:right w:val="single" w:sz="4" w:space="0" w:color="auto"/>
            </w:tcBorders>
          </w:tcPr>
          <w:p w14:paraId="06673BAD" w14:textId="77777777" w:rsidR="00744F3A" w:rsidRPr="002D2326" w:rsidRDefault="00744F3A" w:rsidP="00A06685">
            <w:pPr>
              <w:ind w:right="283"/>
              <w:jc w:val="both"/>
            </w:pPr>
            <w:r w:rsidRPr="002D2326">
              <w:t>Target Name</w:t>
            </w:r>
          </w:p>
          <w:p w14:paraId="4169192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7F643E1" w14:textId="77777777" w:rsidR="00744F3A" w:rsidRPr="002D2326" w:rsidRDefault="00744F3A" w:rsidP="00A06685">
            <w:pPr>
              <w:jc w:val="both"/>
            </w:pPr>
            <w:r w:rsidRPr="002D2326">
              <w:t>Promote inclusive and sustainable industrialization and, by 2030, significantly raise industry’s share of employment and gross domestic product, in line with national circumstances, and double its share in least developed countries</w:t>
            </w:r>
          </w:p>
        </w:tc>
      </w:tr>
      <w:tr w:rsidR="00744F3A" w:rsidRPr="002D2326" w14:paraId="1C9E559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6A96AC8"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0C726BCD" w14:textId="77777777" w:rsidR="00744F3A" w:rsidRPr="002D2326" w:rsidRDefault="00744F3A" w:rsidP="00A06685">
            <w:pPr>
              <w:jc w:val="both"/>
            </w:pPr>
            <w:r w:rsidRPr="002D2326">
              <w:t>9.2</w:t>
            </w:r>
          </w:p>
        </w:tc>
      </w:tr>
      <w:tr w:rsidR="00744F3A" w:rsidRPr="002D2326" w14:paraId="0E70072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1464B97"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0CE8925" w14:textId="77777777" w:rsidR="00744F3A" w:rsidRPr="002D2326" w:rsidRDefault="00744F3A" w:rsidP="00A06685">
            <w:pPr>
              <w:jc w:val="both"/>
            </w:pPr>
          </w:p>
        </w:tc>
      </w:tr>
      <w:tr w:rsidR="00744F3A" w:rsidRPr="002D2326" w14:paraId="09B565F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ACEC5FA"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698E0DD4" w14:textId="77777777" w:rsidR="00744F3A" w:rsidRPr="002D2326" w:rsidRDefault="00744F3A" w:rsidP="00A06685">
            <w:pPr>
              <w:jc w:val="both"/>
            </w:pPr>
            <w:r w:rsidRPr="002D2326">
              <w:t>1</w:t>
            </w:r>
          </w:p>
        </w:tc>
      </w:tr>
      <w:tr w:rsidR="00744F3A" w:rsidRPr="002D2326" w14:paraId="4CE6F0F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F14A5EC"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262DFA45" w14:textId="77777777" w:rsidR="00744F3A" w:rsidRPr="002D2326" w:rsidRDefault="00744F3A" w:rsidP="00A06685">
            <w:pPr>
              <w:jc w:val="both"/>
            </w:pPr>
            <w:r w:rsidRPr="002D2326">
              <w:t>United Nations Industrial Development Organization (UNIDO)</w:t>
            </w:r>
          </w:p>
        </w:tc>
      </w:tr>
      <w:tr w:rsidR="00744F3A" w:rsidRPr="002D2326" w14:paraId="01EEA9A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2B84EDC"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03B6412A" w14:textId="77777777" w:rsidR="00744F3A" w:rsidRPr="002D2326" w:rsidRDefault="00744F3A" w:rsidP="00A06685">
            <w:pPr>
              <w:rPr>
                <w:rStyle w:val="HeaderChar"/>
              </w:rPr>
            </w:pPr>
            <w:hyperlink r:id="rId108" w:tgtFrame="_blank" w:history="1">
              <w:r w:rsidRPr="002D2326">
                <w:rPr>
                  <w:rStyle w:val="Hyperlink"/>
                  <w:color w:val="337AB7"/>
                  <w:sz w:val="21"/>
                  <w:szCs w:val="21"/>
                  <w:shd w:val="clear" w:color="auto" w:fill="E0E0E0"/>
                </w:rPr>
                <w:t>United Nations Sustainable Development Goals Metadata (PDF 323 KB)</w:t>
              </w:r>
            </w:hyperlink>
          </w:p>
        </w:tc>
      </w:tr>
      <w:tr w:rsidR="00744F3A" w:rsidRPr="002D2326" w14:paraId="5AE782F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BEFF4E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F938F25" w14:textId="77777777" w:rsidR="00744F3A" w:rsidRPr="002D2326" w:rsidRDefault="00744F3A" w:rsidP="00A06685"/>
        </w:tc>
      </w:tr>
      <w:tr w:rsidR="00744F3A" w:rsidRPr="002D2326" w14:paraId="1E243203" w14:textId="77777777" w:rsidTr="00A06685">
        <w:tc>
          <w:tcPr>
            <w:tcW w:w="2689" w:type="dxa"/>
            <w:tcBorders>
              <w:top w:val="single" w:sz="4" w:space="0" w:color="auto"/>
              <w:left w:val="single" w:sz="4" w:space="0" w:color="auto"/>
              <w:bottom w:val="single" w:sz="4" w:space="0" w:color="auto"/>
              <w:right w:val="single" w:sz="4" w:space="0" w:color="auto"/>
            </w:tcBorders>
          </w:tcPr>
          <w:p w14:paraId="7E990A2F" w14:textId="77777777" w:rsidR="00744F3A" w:rsidRPr="002D2326" w:rsidRDefault="00744F3A" w:rsidP="00A06685">
            <w:pPr>
              <w:ind w:right="283"/>
              <w:jc w:val="both"/>
            </w:pPr>
            <w:r w:rsidRPr="002D2326">
              <w:t xml:space="preserve">Source Organization </w:t>
            </w:r>
          </w:p>
          <w:p w14:paraId="5028AAF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3333279" w14:textId="77777777" w:rsidR="00744F3A" w:rsidRPr="002D2326" w:rsidRDefault="00744F3A" w:rsidP="00A06685">
            <w:r w:rsidRPr="002D2326">
              <w:t>NISR</w:t>
            </w:r>
          </w:p>
        </w:tc>
      </w:tr>
      <w:tr w:rsidR="00744F3A" w:rsidRPr="002D2326" w14:paraId="7B2469A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D9F5FB3"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1627423A" w14:textId="77777777" w:rsidR="00744F3A" w:rsidRPr="002D2326" w:rsidRDefault="00744F3A" w:rsidP="00A06685">
            <w:r w:rsidRPr="002D2326">
              <w:t xml:space="preserve">Labour Force Survey (LFS) </w:t>
            </w:r>
          </w:p>
        </w:tc>
      </w:tr>
      <w:tr w:rsidR="00744F3A" w:rsidRPr="002D2326" w14:paraId="34192963" w14:textId="77777777" w:rsidTr="00A06685">
        <w:tc>
          <w:tcPr>
            <w:tcW w:w="2689" w:type="dxa"/>
            <w:tcBorders>
              <w:top w:val="single" w:sz="4" w:space="0" w:color="auto"/>
              <w:left w:val="single" w:sz="4" w:space="0" w:color="auto"/>
              <w:bottom w:val="single" w:sz="4" w:space="0" w:color="auto"/>
              <w:right w:val="single" w:sz="4" w:space="0" w:color="auto"/>
            </w:tcBorders>
          </w:tcPr>
          <w:p w14:paraId="3EF55F64" w14:textId="77777777" w:rsidR="00744F3A" w:rsidRPr="002D2326" w:rsidRDefault="00744F3A" w:rsidP="00A06685">
            <w:r w:rsidRPr="002D2326">
              <w:t>Periodicity</w:t>
            </w:r>
          </w:p>
          <w:p w14:paraId="66595CC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0D489217" w14:textId="77777777" w:rsidR="00744F3A" w:rsidRPr="002D2326" w:rsidRDefault="00744F3A" w:rsidP="00A06685">
            <w:r w:rsidRPr="002D2326">
              <w:t>Bi-Annual</w:t>
            </w:r>
          </w:p>
        </w:tc>
      </w:tr>
      <w:tr w:rsidR="00744F3A" w:rsidRPr="002D2326" w14:paraId="6E3AB4DB" w14:textId="77777777" w:rsidTr="00A06685">
        <w:tc>
          <w:tcPr>
            <w:tcW w:w="2689" w:type="dxa"/>
            <w:tcBorders>
              <w:top w:val="single" w:sz="4" w:space="0" w:color="auto"/>
              <w:left w:val="single" w:sz="4" w:space="0" w:color="auto"/>
              <w:bottom w:val="single" w:sz="4" w:space="0" w:color="auto"/>
              <w:right w:val="single" w:sz="4" w:space="0" w:color="auto"/>
            </w:tcBorders>
          </w:tcPr>
          <w:p w14:paraId="44559B2C" w14:textId="77777777" w:rsidR="00744F3A" w:rsidRPr="002D2326" w:rsidRDefault="00744F3A" w:rsidP="00A06685">
            <w:pPr>
              <w:ind w:right="283"/>
              <w:jc w:val="both"/>
            </w:pPr>
            <w:r w:rsidRPr="002D2326">
              <w:t>Earliest available data</w:t>
            </w:r>
          </w:p>
          <w:p w14:paraId="232EC98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4F5A152" w14:textId="77777777" w:rsidR="00744F3A" w:rsidRPr="002D2326" w:rsidRDefault="00744F3A" w:rsidP="00A06685">
            <w:r w:rsidRPr="002D2326">
              <w:t>2017</w:t>
            </w:r>
          </w:p>
        </w:tc>
      </w:tr>
      <w:tr w:rsidR="00744F3A" w:rsidRPr="002D2326" w14:paraId="61E73689" w14:textId="77777777" w:rsidTr="00A06685">
        <w:tc>
          <w:tcPr>
            <w:tcW w:w="2689" w:type="dxa"/>
            <w:tcBorders>
              <w:top w:val="single" w:sz="4" w:space="0" w:color="auto"/>
              <w:left w:val="single" w:sz="4" w:space="0" w:color="auto"/>
              <w:bottom w:val="single" w:sz="4" w:space="0" w:color="auto"/>
              <w:right w:val="single" w:sz="4" w:space="0" w:color="auto"/>
            </w:tcBorders>
          </w:tcPr>
          <w:p w14:paraId="5D392F3E" w14:textId="77777777" w:rsidR="00744F3A" w:rsidRPr="002D2326" w:rsidRDefault="00744F3A" w:rsidP="00A06685">
            <w:pPr>
              <w:ind w:right="283"/>
              <w:jc w:val="both"/>
            </w:pPr>
            <w:r w:rsidRPr="002D2326">
              <w:t>Link to data source/ The text to show instead of the URL</w:t>
            </w:r>
          </w:p>
          <w:p w14:paraId="75D636C3"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5FFBD7E" w14:textId="77777777" w:rsidR="00744F3A" w:rsidRPr="002D2326" w:rsidRDefault="00744F3A" w:rsidP="00A06685">
            <w:hyperlink r:id="rId109" w:history="1">
              <w:r w:rsidRPr="002D2326">
                <w:rPr>
                  <w:rStyle w:val="Hyperlink"/>
                </w:rPr>
                <w:t>http://www.statistics.gov.rw/statistical-publications/subject/labor-force-and-economic-activity/reports</w:t>
              </w:r>
            </w:hyperlink>
          </w:p>
          <w:p w14:paraId="2F155EEB" w14:textId="77777777" w:rsidR="00744F3A" w:rsidRPr="002D2326" w:rsidRDefault="00744F3A" w:rsidP="00A06685"/>
        </w:tc>
      </w:tr>
      <w:tr w:rsidR="00744F3A" w:rsidRPr="002D2326" w14:paraId="6B678976" w14:textId="77777777" w:rsidTr="00A06685">
        <w:tc>
          <w:tcPr>
            <w:tcW w:w="2689" w:type="dxa"/>
            <w:tcBorders>
              <w:top w:val="single" w:sz="4" w:space="0" w:color="auto"/>
              <w:left w:val="single" w:sz="4" w:space="0" w:color="auto"/>
              <w:bottom w:val="single" w:sz="4" w:space="0" w:color="auto"/>
              <w:right w:val="single" w:sz="4" w:space="0" w:color="auto"/>
            </w:tcBorders>
          </w:tcPr>
          <w:p w14:paraId="7E240573" w14:textId="77777777" w:rsidR="00744F3A" w:rsidRPr="002D2326" w:rsidRDefault="00744F3A" w:rsidP="00A06685">
            <w:pPr>
              <w:ind w:right="283"/>
              <w:jc w:val="both"/>
            </w:pPr>
            <w:r w:rsidRPr="002D2326">
              <w:t>Release date</w:t>
            </w:r>
          </w:p>
          <w:p w14:paraId="46F20B4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EA6ADD4" w14:textId="77777777" w:rsidR="00744F3A" w:rsidRPr="002D2326" w:rsidRDefault="00744F3A" w:rsidP="00A06685"/>
        </w:tc>
      </w:tr>
      <w:tr w:rsidR="00744F3A" w:rsidRPr="002D2326" w14:paraId="65D5430A" w14:textId="77777777" w:rsidTr="00A06685">
        <w:tc>
          <w:tcPr>
            <w:tcW w:w="2689" w:type="dxa"/>
            <w:tcBorders>
              <w:top w:val="single" w:sz="4" w:space="0" w:color="auto"/>
              <w:left w:val="single" w:sz="4" w:space="0" w:color="auto"/>
              <w:bottom w:val="single" w:sz="4" w:space="0" w:color="auto"/>
              <w:right w:val="single" w:sz="4" w:space="0" w:color="auto"/>
            </w:tcBorders>
          </w:tcPr>
          <w:p w14:paraId="7E115FD6" w14:textId="77777777" w:rsidR="00744F3A" w:rsidRPr="002D2326" w:rsidRDefault="00744F3A" w:rsidP="00A06685">
            <w:pPr>
              <w:ind w:right="283"/>
              <w:jc w:val="both"/>
            </w:pPr>
            <w:r w:rsidRPr="002D2326">
              <w:t>Next release date</w:t>
            </w:r>
          </w:p>
          <w:p w14:paraId="7B968B3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9672A79" w14:textId="77777777" w:rsidR="00744F3A" w:rsidRPr="002D2326" w:rsidRDefault="00744F3A" w:rsidP="00A06685">
            <w:r w:rsidRPr="002D2326">
              <w:t>December 2018</w:t>
            </w:r>
          </w:p>
        </w:tc>
      </w:tr>
      <w:tr w:rsidR="00744F3A" w:rsidRPr="002D2326" w14:paraId="1EC3BA3A" w14:textId="77777777" w:rsidTr="00A06685">
        <w:tc>
          <w:tcPr>
            <w:tcW w:w="2689" w:type="dxa"/>
            <w:tcBorders>
              <w:top w:val="single" w:sz="4" w:space="0" w:color="auto"/>
              <w:left w:val="single" w:sz="4" w:space="0" w:color="auto"/>
              <w:bottom w:val="single" w:sz="4" w:space="0" w:color="auto"/>
              <w:right w:val="single" w:sz="4" w:space="0" w:color="auto"/>
            </w:tcBorders>
          </w:tcPr>
          <w:p w14:paraId="4179C3BB" w14:textId="77777777" w:rsidR="00744F3A" w:rsidRPr="002D2326" w:rsidRDefault="00744F3A" w:rsidP="00A06685">
            <w:pPr>
              <w:ind w:right="283"/>
              <w:jc w:val="both"/>
            </w:pPr>
            <w:r w:rsidRPr="002D2326">
              <w:t>Statistical classification</w:t>
            </w:r>
          </w:p>
          <w:p w14:paraId="7756A26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1A0BEC7" w14:textId="77777777" w:rsidR="00744F3A" w:rsidRPr="002D2326" w:rsidRDefault="00744F3A" w:rsidP="00A06685">
            <w:r w:rsidRPr="002D2326">
              <w:t>International Standard Industrial Classification of All Economic Activities (ISIC), Revision 3 (1990) and Revision 4 (2008)</w:t>
            </w:r>
          </w:p>
        </w:tc>
      </w:tr>
      <w:tr w:rsidR="00744F3A" w:rsidRPr="002D2326" w14:paraId="4BDF464F" w14:textId="77777777" w:rsidTr="00A06685">
        <w:tc>
          <w:tcPr>
            <w:tcW w:w="2689" w:type="dxa"/>
            <w:tcBorders>
              <w:top w:val="single" w:sz="4" w:space="0" w:color="auto"/>
              <w:left w:val="single" w:sz="4" w:space="0" w:color="auto"/>
              <w:bottom w:val="single" w:sz="4" w:space="0" w:color="auto"/>
              <w:right w:val="single" w:sz="4" w:space="0" w:color="auto"/>
            </w:tcBorders>
          </w:tcPr>
          <w:p w14:paraId="55CC060E" w14:textId="77777777" w:rsidR="00744F3A" w:rsidRPr="002D2326" w:rsidRDefault="00744F3A" w:rsidP="00A06685">
            <w:pPr>
              <w:ind w:right="283"/>
              <w:jc w:val="both"/>
            </w:pPr>
            <w:r w:rsidRPr="002D2326">
              <w:t>Contact details</w:t>
            </w:r>
          </w:p>
          <w:p w14:paraId="0F112FC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1621C2A" w14:textId="77777777" w:rsidR="00744F3A" w:rsidRPr="002D2326" w:rsidRDefault="00744F3A" w:rsidP="00A06685">
            <w:hyperlink r:id="rId110" w:history="1">
              <w:r w:rsidRPr="002D2326">
                <w:rPr>
                  <w:rStyle w:val="HeaderChar"/>
                  <w:color w:val="2258A9"/>
                  <w:sz w:val="21"/>
                  <w:szCs w:val="21"/>
                  <w:shd w:val="clear" w:color="auto" w:fill="FFFFFF"/>
                </w:rPr>
                <w:t>info@statistics.gov.rw</w:t>
              </w:r>
            </w:hyperlink>
          </w:p>
        </w:tc>
      </w:tr>
      <w:tr w:rsidR="00744F3A" w:rsidRPr="002D2326" w14:paraId="71933BE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F991060" w14:textId="77777777" w:rsidR="00744F3A" w:rsidRPr="002D2326" w:rsidRDefault="00744F3A" w:rsidP="00A06685">
            <w:pPr>
              <w:ind w:right="283"/>
              <w:jc w:val="both"/>
            </w:pPr>
            <w:r w:rsidRPr="002D2326">
              <w:lastRenderedPageBreak/>
              <w:t>Other Information</w:t>
            </w:r>
          </w:p>
        </w:tc>
        <w:tc>
          <w:tcPr>
            <w:tcW w:w="6945" w:type="dxa"/>
            <w:tcBorders>
              <w:top w:val="single" w:sz="4" w:space="0" w:color="auto"/>
              <w:left w:val="single" w:sz="4" w:space="0" w:color="auto"/>
              <w:bottom w:val="single" w:sz="4" w:space="0" w:color="auto"/>
              <w:right w:val="single" w:sz="4" w:space="0" w:color="auto"/>
            </w:tcBorders>
          </w:tcPr>
          <w:p w14:paraId="3E161E3F" w14:textId="77777777" w:rsidR="00744F3A" w:rsidRPr="002D2326" w:rsidRDefault="00744F3A" w:rsidP="00A06685"/>
        </w:tc>
      </w:tr>
    </w:tbl>
    <w:p w14:paraId="386D6DF9" w14:textId="77777777" w:rsidR="00744F3A" w:rsidRPr="002D2326" w:rsidRDefault="00744F3A" w:rsidP="00744F3A"/>
    <w:p w14:paraId="5920C2B2" w14:textId="77777777" w:rsidR="00744F3A" w:rsidRPr="002D2326" w:rsidRDefault="00744F3A" w:rsidP="00744F3A">
      <w:pPr>
        <w:pStyle w:val="Heading2"/>
        <w:numPr>
          <w:ilvl w:val="0"/>
          <w:numId w:val="0"/>
        </w:numPr>
        <w:ind w:left="576" w:hanging="576"/>
        <w:rPr>
          <w:rFonts w:ascii="Arial" w:hAnsi="Arial" w:cs="Arial"/>
        </w:rPr>
      </w:pPr>
      <w:bookmarkStart w:id="99" w:name="_Toc517414090"/>
      <w:bookmarkStart w:id="100" w:name="_Toc533147167"/>
      <w:bookmarkStart w:id="101" w:name="_Toc517414138"/>
      <w:bookmarkStart w:id="102" w:name="_Toc517414093"/>
      <w:bookmarkStart w:id="103" w:name="_Toc533147137"/>
      <w:bookmarkEnd w:id="98"/>
      <w:r w:rsidRPr="002D2326">
        <w:rPr>
          <w:rFonts w:ascii="Arial" w:hAnsi="Arial" w:cs="Arial"/>
        </w:rPr>
        <w:t>11.b.2 Proportion of local governments that adopt and implement local disaster risk reduction strategies in line with national disaster risk reduction strategies</w:t>
      </w:r>
      <w:bookmarkEnd w:id="99"/>
      <w:bookmarkEnd w:id="100"/>
    </w:p>
    <w:tbl>
      <w:tblPr>
        <w:tblStyle w:val="TableGrid"/>
        <w:tblW w:w="9634" w:type="dxa"/>
        <w:tblLook w:val="04A0" w:firstRow="1" w:lastRow="0" w:firstColumn="1" w:lastColumn="0" w:noHBand="0" w:noVBand="1"/>
      </w:tblPr>
      <w:tblGrid>
        <w:gridCol w:w="2689"/>
        <w:gridCol w:w="6945"/>
      </w:tblGrid>
      <w:tr w:rsidR="00744F3A" w:rsidRPr="002D2326" w14:paraId="19A5EA77"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8DA0D5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403DB06C" w14:textId="77777777" w:rsidR="00744F3A" w:rsidRPr="002D2326" w:rsidRDefault="00744F3A" w:rsidP="00A06685"/>
        </w:tc>
      </w:tr>
      <w:tr w:rsidR="00744F3A" w:rsidRPr="002D2326" w14:paraId="3F673F41" w14:textId="77777777" w:rsidTr="00A06685">
        <w:tc>
          <w:tcPr>
            <w:tcW w:w="2689" w:type="dxa"/>
            <w:tcBorders>
              <w:top w:val="single" w:sz="4" w:space="0" w:color="auto"/>
              <w:left w:val="single" w:sz="4" w:space="0" w:color="auto"/>
              <w:bottom w:val="single" w:sz="4" w:space="0" w:color="auto"/>
              <w:right w:val="single" w:sz="4" w:space="0" w:color="auto"/>
            </w:tcBorders>
          </w:tcPr>
          <w:p w14:paraId="0D2098CC" w14:textId="77777777" w:rsidR="00744F3A" w:rsidRPr="002D2326" w:rsidRDefault="00744F3A" w:rsidP="00A06685">
            <w:pPr>
              <w:ind w:right="283"/>
              <w:jc w:val="both"/>
            </w:pPr>
            <w:r w:rsidRPr="002D2326">
              <w:t>Definition</w:t>
            </w:r>
          </w:p>
          <w:p w14:paraId="36927B1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C89D96F" w14:textId="77777777" w:rsidR="00744F3A" w:rsidRPr="002D2326" w:rsidRDefault="00744F3A" w:rsidP="00A06685">
            <w:pPr>
              <w:jc w:val="both"/>
            </w:pPr>
            <w:r w:rsidRPr="002D2326">
              <w:t>The Sendai Framework for Disaster Risk Reduction 2015-2030 was adopted by UN Member States in March 2015 as a global policy of disaster risk reduction. One of the targets is: “Substantially increase the number of countries with national and local disaster risk reduction strategies by 2020”. In line with the Sendai Framework for Disaster Risk Reduction 2015-2030, disaster risk reduction strategies and policies should mainstream and integrate disaster risk reduction within and across all sectors, across different timescales and with targets, indicators and time frames. These strategies should be aimed at preventing the creation of disaster risk, the reduction of existing risk and the strengthening of economic, social, health and environmental resilience</w:t>
            </w:r>
          </w:p>
        </w:tc>
      </w:tr>
      <w:tr w:rsidR="00744F3A" w:rsidRPr="002D2326" w14:paraId="6F722689" w14:textId="77777777" w:rsidTr="00A06685">
        <w:tc>
          <w:tcPr>
            <w:tcW w:w="2689" w:type="dxa"/>
            <w:tcBorders>
              <w:top w:val="single" w:sz="4" w:space="0" w:color="auto"/>
              <w:left w:val="single" w:sz="4" w:space="0" w:color="auto"/>
              <w:bottom w:val="single" w:sz="4" w:space="0" w:color="auto"/>
              <w:right w:val="single" w:sz="4" w:space="0" w:color="auto"/>
            </w:tcBorders>
          </w:tcPr>
          <w:p w14:paraId="76F288D6" w14:textId="77777777" w:rsidR="00744F3A" w:rsidRPr="002D2326" w:rsidRDefault="00744F3A" w:rsidP="00A06685">
            <w:pPr>
              <w:ind w:right="283"/>
              <w:jc w:val="both"/>
            </w:pPr>
            <w:r w:rsidRPr="002D2326">
              <w:t>Geographic coverage</w:t>
            </w:r>
          </w:p>
          <w:p w14:paraId="51786CF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3F9C11D" w14:textId="77777777" w:rsidR="00744F3A" w:rsidRPr="002D2326" w:rsidRDefault="00744F3A" w:rsidP="00A06685">
            <w:r w:rsidRPr="002D2326">
              <w:t>National</w:t>
            </w:r>
          </w:p>
        </w:tc>
      </w:tr>
      <w:tr w:rsidR="00744F3A" w:rsidRPr="002D2326" w14:paraId="3151D113" w14:textId="77777777" w:rsidTr="00A06685">
        <w:tc>
          <w:tcPr>
            <w:tcW w:w="2689" w:type="dxa"/>
            <w:tcBorders>
              <w:top w:val="single" w:sz="4" w:space="0" w:color="auto"/>
              <w:left w:val="single" w:sz="4" w:space="0" w:color="auto"/>
              <w:bottom w:val="single" w:sz="4" w:space="0" w:color="auto"/>
              <w:right w:val="single" w:sz="4" w:space="0" w:color="auto"/>
            </w:tcBorders>
          </w:tcPr>
          <w:p w14:paraId="093D4E08" w14:textId="77777777" w:rsidR="00744F3A" w:rsidRPr="002D2326" w:rsidRDefault="00744F3A" w:rsidP="00A06685">
            <w:pPr>
              <w:ind w:right="283"/>
              <w:jc w:val="both"/>
            </w:pPr>
          </w:p>
          <w:p w14:paraId="0FE750EA" w14:textId="77777777" w:rsidR="00744F3A" w:rsidRPr="002D2326" w:rsidRDefault="00744F3A" w:rsidP="00A06685">
            <w:pPr>
              <w:ind w:right="283"/>
              <w:jc w:val="both"/>
            </w:pPr>
            <w:r w:rsidRPr="002D2326">
              <w:t>Unit of Measurement</w:t>
            </w:r>
          </w:p>
          <w:p w14:paraId="3817E9D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872A5DD" w14:textId="77777777" w:rsidR="00744F3A" w:rsidRPr="002D2326" w:rsidRDefault="00744F3A" w:rsidP="00A06685">
            <w:r w:rsidRPr="002D2326">
              <w:t>Percent (%)</w:t>
            </w:r>
          </w:p>
        </w:tc>
      </w:tr>
      <w:tr w:rsidR="00744F3A" w:rsidRPr="002D2326" w14:paraId="3D517460" w14:textId="77777777" w:rsidTr="00A06685">
        <w:tc>
          <w:tcPr>
            <w:tcW w:w="2689" w:type="dxa"/>
            <w:tcBorders>
              <w:top w:val="single" w:sz="4" w:space="0" w:color="auto"/>
              <w:left w:val="single" w:sz="4" w:space="0" w:color="auto"/>
              <w:bottom w:val="single" w:sz="4" w:space="0" w:color="auto"/>
              <w:right w:val="single" w:sz="4" w:space="0" w:color="auto"/>
            </w:tcBorders>
          </w:tcPr>
          <w:p w14:paraId="2ACE8BD0" w14:textId="77777777" w:rsidR="00744F3A" w:rsidRPr="002D2326" w:rsidRDefault="00744F3A" w:rsidP="00A06685">
            <w:pPr>
              <w:ind w:right="283"/>
              <w:jc w:val="both"/>
            </w:pPr>
            <w:r w:rsidRPr="002D2326">
              <w:t>Computation method</w:t>
            </w:r>
          </w:p>
          <w:p w14:paraId="50D6701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D973823" w14:textId="77777777" w:rsidR="00744F3A" w:rsidRPr="002D2326" w:rsidRDefault="00744F3A" w:rsidP="00A06685">
            <w:pPr>
              <w:jc w:val="both"/>
            </w:pPr>
            <w:r w:rsidRPr="002D2326">
              <w:t>It is the number of local governments that adopt and implement local Disaster Risk Reduction (DRR) strategies in line with the national strategy and express it as a percentage of the total number of local governments in the country</w:t>
            </w:r>
          </w:p>
        </w:tc>
      </w:tr>
      <w:tr w:rsidR="00744F3A" w:rsidRPr="002D2326" w14:paraId="6EE53C72" w14:textId="77777777" w:rsidTr="00A06685">
        <w:tc>
          <w:tcPr>
            <w:tcW w:w="2689" w:type="dxa"/>
            <w:tcBorders>
              <w:top w:val="single" w:sz="4" w:space="0" w:color="auto"/>
              <w:left w:val="single" w:sz="4" w:space="0" w:color="auto"/>
              <w:bottom w:val="single" w:sz="4" w:space="0" w:color="auto"/>
              <w:right w:val="single" w:sz="4" w:space="0" w:color="auto"/>
            </w:tcBorders>
          </w:tcPr>
          <w:p w14:paraId="78EA62A9" w14:textId="77777777" w:rsidR="00744F3A" w:rsidRPr="002D2326" w:rsidRDefault="00744F3A" w:rsidP="00A06685">
            <w:pPr>
              <w:ind w:right="283"/>
              <w:jc w:val="both"/>
            </w:pPr>
            <w:r w:rsidRPr="002D2326">
              <w:t>Disaggregation</w:t>
            </w:r>
          </w:p>
          <w:p w14:paraId="52D7DAC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DF158B7" w14:textId="77777777" w:rsidR="00744F3A" w:rsidRPr="002D2326" w:rsidRDefault="00744F3A" w:rsidP="00A06685">
            <w:pPr>
              <w:pStyle w:val="PlainText"/>
              <w:ind w:left="360"/>
              <w:jc w:val="both"/>
              <w:rPr>
                <w:rFonts w:ascii="Arial" w:hAnsi="Arial"/>
              </w:rPr>
            </w:pPr>
          </w:p>
        </w:tc>
      </w:tr>
      <w:tr w:rsidR="00744F3A" w:rsidRPr="002D2326" w14:paraId="51636F41" w14:textId="77777777" w:rsidTr="00A06685">
        <w:tc>
          <w:tcPr>
            <w:tcW w:w="2689" w:type="dxa"/>
            <w:tcBorders>
              <w:top w:val="single" w:sz="4" w:space="0" w:color="auto"/>
              <w:left w:val="single" w:sz="4" w:space="0" w:color="auto"/>
              <w:bottom w:val="single" w:sz="4" w:space="0" w:color="auto"/>
              <w:right w:val="single" w:sz="4" w:space="0" w:color="auto"/>
            </w:tcBorders>
          </w:tcPr>
          <w:p w14:paraId="6B4CC4B1" w14:textId="77777777" w:rsidR="00744F3A" w:rsidRPr="002D2326" w:rsidRDefault="00744F3A" w:rsidP="00A06685">
            <w:pPr>
              <w:ind w:right="283"/>
            </w:pPr>
            <w:r w:rsidRPr="002D2326">
              <w:t>Comments and limitations/ Other Information</w:t>
            </w:r>
          </w:p>
          <w:p w14:paraId="7B22AE1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C7C8E13" w14:textId="77777777" w:rsidR="00744F3A" w:rsidRPr="002D2326" w:rsidRDefault="00744F3A" w:rsidP="00A06685">
            <w:pPr>
              <w:jc w:val="both"/>
            </w:pPr>
          </w:p>
        </w:tc>
      </w:tr>
      <w:tr w:rsidR="00744F3A" w:rsidRPr="002D2326" w14:paraId="680B896C"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EAFF04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6EA26BB9" w14:textId="77777777" w:rsidR="00744F3A" w:rsidRPr="002D2326" w:rsidRDefault="00744F3A" w:rsidP="00A06685">
            <w:pPr>
              <w:jc w:val="both"/>
            </w:pPr>
          </w:p>
        </w:tc>
      </w:tr>
      <w:tr w:rsidR="00744F3A" w:rsidRPr="002D2326" w14:paraId="52ABFEF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DA3DFC2"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32CBE20E" w14:textId="77777777" w:rsidR="00744F3A" w:rsidRPr="002D2326" w:rsidRDefault="00744F3A" w:rsidP="00A06685">
            <w:pPr>
              <w:jc w:val="both"/>
            </w:pPr>
            <w:r w:rsidRPr="002D2326">
              <w:t>Proportion of local governments that adopt and implement local disaster risk reduction strategies in line with national disaster risk reduction strategies.</w:t>
            </w:r>
          </w:p>
        </w:tc>
      </w:tr>
      <w:tr w:rsidR="00744F3A" w:rsidRPr="002D2326" w14:paraId="3B875E8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B6209D3"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6B1FBC4A" w14:textId="77777777" w:rsidR="00744F3A" w:rsidRPr="002D2326" w:rsidRDefault="00744F3A" w:rsidP="00A06685">
            <w:pPr>
              <w:jc w:val="both"/>
            </w:pPr>
            <w:r w:rsidRPr="002D2326">
              <w:t>11.b.1</w:t>
            </w:r>
          </w:p>
        </w:tc>
      </w:tr>
      <w:tr w:rsidR="00744F3A" w:rsidRPr="002D2326" w14:paraId="22BF5C8F" w14:textId="77777777" w:rsidTr="00A06685">
        <w:tc>
          <w:tcPr>
            <w:tcW w:w="2689" w:type="dxa"/>
            <w:tcBorders>
              <w:top w:val="single" w:sz="4" w:space="0" w:color="auto"/>
              <w:left w:val="single" w:sz="4" w:space="0" w:color="auto"/>
              <w:bottom w:val="single" w:sz="4" w:space="0" w:color="auto"/>
              <w:right w:val="single" w:sz="4" w:space="0" w:color="auto"/>
            </w:tcBorders>
          </w:tcPr>
          <w:p w14:paraId="5341BCB4" w14:textId="77777777" w:rsidR="00744F3A" w:rsidRPr="002D2326" w:rsidRDefault="00744F3A" w:rsidP="00A06685">
            <w:pPr>
              <w:ind w:right="283"/>
              <w:jc w:val="both"/>
            </w:pPr>
            <w:r w:rsidRPr="002D2326">
              <w:t>Target Name</w:t>
            </w:r>
          </w:p>
          <w:p w14:paraId="1BF11B9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BBB1272" w14:textId="77777777" w:rsidR="00744F3A" w:rsidRPr="002D2326" w:rsidRDefault="00744F3A" w:rsidP="00A06685">
            <w:pPr>
              <w:jc w:val="both"/>
            </w:pPr>
            <w:r w:rsidRPr="002D2326">
              <w:t xml:space="preserve">By 2020, substantially increase the number of cities and human settlements adopting and implementing integrated policies and plans towards inclusion, resource efficiency, mitigation and adaptation to climate change, resilience </w:t>
            </w:r>
            <w:r w:rsidRPr="002D2326">
              <w:lastRenderedPageBreak/>
              <w:t>to disasters, and develop and implement, in line with the Sendai Framework for Disaster Risk Reduction 2015-2030, holistic disaster risk management at all levels.</w:t>
            </w:r>
          </w:p>
        </w:tc>
      </w:tr>
      <w:tr w:rsidR="00744F3A" w:rsidRPr="002D2326" w14:paraId="280C643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24E95D2" w14:textId="77777777" w:rsidR="00744F3A" w:rsidRPr="002D2326" w:rsidRDefault="00744F3A" w:rsidP="00A06685">
            <w:pPr>
              <w:ind w:right="283"/>
              <w:jc w:val="both"/>
            </w:pPr>
            <w:r w:rsidRPr="002D2326">
              <w:lastRenderedPageBreak/>
              <w:t>Target Number</w:t>
            </w:r>
          </w:p>
        </w:tc>
        <w:tc>
          <w:tcPr>
            <w:tcW w:w="6945" w:type="dxa"/>
            <w:tcBorders>
              <w:top w:val="single" w:sz="4" w:space="0" w:color="auto"/>
              <w:left w:val="single" w:sz="4" w:space="0" w:color="auto"/>
              <w:bottom w:val="single" w:sz="4" w:space="0" w:color="auto"/>
              <w:right w:val="single" w:sz="4" w:space="0" w:color="auto"/>
            </w:tcBorders>
          </w:tcPr>
          <w:p w14:paraId="3BD651C9" w14:textId="77777777" w:rsidR="00744F3A" w:rsidRPr="002D2326" w:rsidRDefault="00744F3A" w:rsidP="00A06685">
            <w:r w:rsidRPr="002D2326">
              <w:t>11.b</w:t>
            </w:r>
          </w:p>
        </w:tc>
      </w:tr>
      <w:tr w:rsidR="00744F3A" w:rsidRPr="002D2326" w14:paraId="49C4348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E6D3D6F"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3FDAD904" w14:textId="77777777" w:rsidR="00744F3A" w:rsidRPr="002D2326" w:rsidRDefault="00744F3A" w:rsidP="00A06685"/>
        </w:tc>
      </w:tr>
      <w:tr w:rsidR="00744F3A" w:rsidRPr="002D2326" w14:paraId="529B878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71F5910"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58A87BA0" w14:textId="77777777" w:rsidR="00744F3A" w:rsidRPr="002D2326" w:rsidRDefault="00744F3A" w:rsidP="00A06685">
            <w:r w:rsidRPr="002D2326">
              <w:t>3</w:t>
            </w:r>
          </w:p>
        </w:tc>
      </w:tr>
      <w:tr w:rsidR="00744F3A" w:rsidRPr="002D2326" w14:paraId="404BDEC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3AB6784"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51AEF723" w14:textId="77777777" w:rsidR="00744F3A" w:rsidRPr="002D2326" w:rsidRDefault="00744F3A" w:rsidP="00A06685">
            <w:r w:rsidRPr="002D2326">
              <w:rPr>
                <w:color w:val="333333"/>
                <w:sz w:val="21"/>
                <w:szCs w:val="21"/>
                <w:shd w:val="clear" w:color="auto" w:fill="E0E0E0"/>
              </w:rPr>
              <w:t>UNISDR</w:t>
            </w:r>
          </w:p>
        </w:tc>
      </w:tr>
      <w:tr w:rsidR="00744F3A" w:rsidRPr="002D2326" w14:paraId="49B04BC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9AEECDC"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06C188F8" w14:textId="77777777" w:rsidR="00744F3A" w:rsidRPr="002D2326" w:rsidRDefault="00744F3A" w:rsidP="00A06685">
            <w:pPr>
              <w:rPr>
                <w:rStyle w:val="HeaderChar"/>
              </w:rPr>
            </w:pPr>
            <w:hyperlink r:id="rId111" w:tgtFrame="_blank" w:history="1">
              <w:r w:rsidRPr="002D2326">
                <w:rPr>
                  <w:rStyle w:val="Hyperlink"/>
                  <w:color w:val="23527C"/>
                  <w:sz w:val="21"/>
                  <w:szCs w:val="21"/>
                  <w:shd w:val="clear" w:color="auto" w:fill="E0E0E0"/>
                </w:rPr>
                <w:t>United Nations Sustainable Development Goals Metadata (pdf 2066kB)</w:t>
              </w:r>
            </w:hyperlink>
          </w:p>
        </w:tc>
      </w:tr>
      <w:tr w:rsidR="00744F3A" w:rsidRPr="002D2326" w14:paraId="3E0CA84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B5858F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75A4B6E" w14:textId="77777777" w:rsidR="00744F3A" w:rsidRPr="002D2326" w:rsidRDefault="00744F3A" w:rsidP="00A06685"/>
        </w:tc>
      </w:tr>
      <w:tr w:rsidR="00744F3A" w:rsidRPr="002D2326" w14:paraId="4BF30100" w14:textId="77777777" w:rsidTr="00A06685">
        <w:tc>
          <w:tcPr>
            <w:tcW w:w="2689" w:type="dxa"/>
            <w:tcBorders>
              <w:top w:val="single" w:sz="4" w:space="0" w:color="auto"/>
              <w:left w:val="single" w:sz="4" w:space="0" w:color="auto"/>
              <w:bottom w:val="single" w:sz="4" w:space="0" w:color="auto"/>
              <w:right w:val="single" w:sz="4" w:space="0" w:color="auto"/>
            </w:tcBorders>
          </w:tcPr>
          <w:p w14:paraId="06A0AC86" w14:textId="77777777" w:rsidR="00744F3A" w:rsidRPr="002D2326" w:rsidRDefault="00744F3A" w:rsidP="00A06685">
            <w:pPr>
              <w:ind w:right="283"/>
              <w:jc w:val="both"/>
            </w:pPr>
            <w:r w:rsidRPr="002D2326">
              <w:t xml:space="preserve">Source Organization </w:t>
            </w:r>
          </w:p>
          <w:p w14:paraId="5D07466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B24C052" w14:textId="77777777" w:rsidR="00744F3A" w:rsidRPr="002D2326" w:rsidRDefault="00744F3A" w:rsidP="00A06685">
            <w:r w:rsidRPr="002D2326">
              <w:t>Ministry of Disaster Management and Refugee Affairs (MIDIMAR)</w:t>
            </w:r>
          </w:p>
        </w:tc>
      </w:tr>
      <w:tr w:rsidR="00744F3A" w:rsidRPr="002D2326" w14:paraId="3895AF1F" w14:textId="77777777" w:rsidTr="00A06685">
        <w:tc>
          <w:tcPr>
            <w:tcW w:w="2689" w:type="dxa"/>
            <w:tcBorders>
              <w:top w:val="single" w:sz="4" w:space="0" w:color="auto"/>
              <w:left w:val="single" w:sz="4" w:space="0" w:color="auto"/>
              <w:bottom w:val="single" w:sz="4" w:space="0" w:color="auto"/>
              <w:right w:val="single" w:sz="4" w:space="0" w:color="auto"/>
            </w:tcBorders>
          </w:tcPr>
          <w:p w14:paraId="447A368A"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1F8B284C" w14:textId="77777777" w:rsidR="00744F3A" w:rsidRPr="002D2326" w:rsidRDefault="00744F3A" w:rsidP="00A06685"/>
        </w:tc>
      </w:tr>
      <w:tr w:rsidR="00744F3A" w:rsidRPr="002D2326" w14:paraId="0DB112A1" w14:textId="77777777" w:rsidTr="00A06685">
        <w:tc>
          <w:tcPr>
            <w:tcW w:w="2689" w:type="dxa"/>
            <w:tcBorders>
              <w:top w:val="single" w:sz="4" w:space="0" w:color="auto"/>
              <w:left w:val="single" w:sz="4" w:space="0" w:color="auto"/>
              <w:bottom w:val="single" w:sz="4" w:space="0" w:color="auto"/>
              <w:right w:val="single" w:sz="4" w:space="0" w:color="auto"/>
            </w:tcBorders>
          </w:tcPr>
          <w:p w14:paraId="616C04FD" w14:textId="77777777" w:rsidR="00744F3A" w:rsidRPr="002D2326" w:rsidRDefault="00744F3A" w:rsidP="00A06685">
            <w:r w:rsidRPr="002D2326">
              <w:t>Periodicity</w:t>
            </w:r>
          </w:p>
          <w:p w14:paraId="080837C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E4F926C" w14:textId="77777777" w:rsidR="00744F3A" w:rsidRPr="002D2326" w:rsidRDefault="00744F3A" w:rsidP="00A06685">
            <w:r w:rsidRPr="002D2326">
              <w:t>Annual</w:t>
            </w:r>
          </w:p>
        </w:tc>
      </w:tr>
      <w:tr w:rsidR="00744F3A" w:rsidRPr="002D2326" w14:paraId="18AC7A00" w14:textId="77777777" w:rsidTr="00A06685">
        <w:tc>
          <w:tcPr>
            <w:tcW w:w="2689" w:type="dxa"/>
            <w:tcBorders>
              <w:top w:val="single" w:sz="4" w:space="0" w:color="auto"/>
              <w:left w:val="single" w:sz="4" w:space="0" w:color="auto"/>
              <w:bottom w:val="single" w:sz="4" w:space="0" w:color="auto"/>
              <w:right w:val="single" w:sz="4" w:space="0" w:color="auto"/>
            </w:tcBorders>
          </w:tcPr>
          <w:p w14:paraId="5D245259" w14:textId="77777777" w:rsidR="00744F3A" w:rsidRPr="002D2326" w:rsidRDefault="00744F3A" w:rsidP="00A06685">
            <w:pPr>
              <w:ind w:right="283"/>
              <w:jc w:val="both"/>
            </w:pPr>
            <w:r w:rsidRPr="002D2326">
              <w:t>Earliest available data</w:t>
            </w:r>
          </w:p>
          <w:p w14:paraId="5578127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A6891C0" w14:textId="77777777" w:rsidR="00744F3A" w:rsidRPr="002D2326" w:rsidRDefault="00744F3A" w:rsidP="00A06685"/>
        </w:tc>
      </w:tr>
      <w:tr w:rsidR="00744F3A" w:rsidRPr="002D2326" w14:paraId="5239B8CA" w14:textId="77777777" w:rsidTr="00A06685">
        <w:tc>
          <w:tcPr>
            <w:tcW w:w="2689" w:type="dxa"/>
            <w:tcBorders>
              <w:top w:val="single" w:sz="4" w:space="0" w:color="auto"/>
              <w:left w:val="single" w:sz="4" w:space="0" w:color="auto"/>
              <w:bottom w:val="single" w:sz="4" w:space="0" w:color="auto"/>
              <w:right w:val="single" w:sz="4" w:space="0" w:color="auto"/>
            </w:tcBorders>
          </w:tcPr>
          <w:p w14:paraId="2BD1003B" w14:textId="77777777" w:rsidR="00744F3A" w:rsidRPr="002D2326" w:rsidRDefault="00744F3A" w:rsidP="00A06685">
            <w:pPr>
              <w:ind w:right="283"/>
              <w:jc w:val="both"/>
            </w:pPr>
            <w:r w:rsidRPr="002D2326">
              <w:t>Link to data source/ The text to show instead of the URL</w:t>
            </w:r>
          </w:p>
          <w:p w14:paraId="0C02B40C"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EC1F751" w14:textId="77777777" w:rsidR="00744F3A" w:rsidRPr="002D2326" w:rsidRDefault="00744F3A" w:rsidP="00A06685"/>
        </w:tc>
      </w:tr>
      <w:tr w:rsidR="00744F3A" w:rsidRPr="002D2326" w14:paraId="337CFDCC" w14:textId="77777777" w:rsidTr="00A06685">
        <w:tc>
          <w:tcPr>
            <w:tcW w:w="2689" w:type="dxa"/>
            <w:tcBorders>
              <w:top w:val="single" w:sz="4" w:space="0" w:color="auto"/>
              <w:left w:val="single" w:sz="4" w:space="0" w:color="auto"/>
              <w:bottom w:val="single" w:sz="4" w:space="0" w:color="auto"/>
              <w:right w:val="single" w:sz="4" w:space="0" w:color="auto"/>
            </w:tcBorders>
          </w:tcPr>
          <w:p w14:paraId="0B72F979" w14:textId="77777777" w:rsidR="00744F3A" w:rsidRPr="002D2326" w:rsidRDefault="00744F3A" w:rsidP="00A06685">
            <w:pPr>
              <w:ind w:right="283"/>
              <w:jc w:val="both"/>
            </w:pPr>
            <w:r w:rsidRPr="002D2326">
              <w:t>Release date</w:t>
            </w:r>
          </w:p>
          <w:p w14:paraId="54D9538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0652659" w14:textId="77777777" w:rsidR="00744F3A" w:rsidRPr="002D2326" w:rsidRDefault="00744F3A" w:rsidP="00A06685"/>
        </w:tc>
      </w:tr>
      <w:tr w:rsidR="00744F3A" w:rsidRPr="002D2326" w14:paraId="4DFF4FC6" w14:textId="77777777" w:rsidTr="00A06685">
        <w:tc>
          <w:tcPr>
            <w:tcW w:w="2689" w:type="dxa"/>
            <w:tcBorders>
              <w:top w:val="single" w:sz="4" w:space="0" w:color="auto"/>
              <w:left w:val="single" w:sz="4" w:space="0" w:color="auto"/>
              <w:bottom w:val="single" w:sz="4" w:space="0" w:color="auto"/>
              <w:right w:val="single" w:sz="4" w:space="0" w:color="auto"/>
            </w:tcBorders>
          </w:tcPr>
          <w:p w14:paraId="5D21504D" w14:textId="77777777" w:rsidR="00744F3A" w:rsidRPr="002D2326" w:rsidRDefault="00744F3A" w:rsidP="00A06685">
            <w:pPr>
              <w:ind w:right="283"/>
              <w:jc w:val="both"/>
            </w:pPr>
            <w:r w:rsidRPr="002D2326">
              <w:t>Statistical classification</w:t>
            </w:r>
          </w:p>
          <w:p w14:paraId="621287F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BF70171" w14:textId="77777777" w:rsidR="00744F3A" w:rsidRPr="002D2326" w:rsidRDefault="00744F3A" w:rsidP="00A06685"/>
        </w:tc>
      </w:tr>
      <w:tr w:rsidR="00744F3A" w:rsidRPr="002D2326" w14:paraId="042FE197" w14:textId="77777777" w:rsidTr="00A06685">
        <w:tc>
          <w:tcPr>
            <w:tcW w:w="2689" w:type="dxa"/>
            <w:tcBorders>
              <w:top w:val="single" w:sz="4" w:space="0" w:color="auto"/>
              <w:left w:val="single" w:sz="4" w:space="0" w:color="auto"/>
              <w:bottom w:val="single" w:sz="4" w:space="0" w:color="auto"/>
              <w:right w:val="single" w:sz="4" w:space="0" w:color="auto"/>
            </w:tcBorders>
          </w:tcPr>
          <w:p w14:paraId="56A4455B" w14:textId="77777777" w:rsidR="00744F3A" w:rsidRPr="002D2326" w:rsidRDefault="00744F3A" w:rsidP="00A06685">
            <w:pPr>
              <w:ind w:right="283"/>
              <w:jc w:val="both"/>
            </w:pPr>
            <w:r w:rsidRPr="002D2326">
              <w:t>Contact details</w:t>
            </w:r>
          </w:p>
          <w:p w14:paraId="7705998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CDF0E2F" w14:textId="77777777" w:rsidR="00744F3A" w:rsidRPr="002D2326" w:rsidRDefault="00744F3A" w:rsidP="00A06685"/>
        </w:tc>
      </w:tr>
      <w:tr w:rsidR="00744F3A" w:rsidRPr="002D2326" w14:paraId="53400DA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BEE2064"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95D818F" w14:textId="77777777" w:rsidR="00744F3A" w:rsidRPr="002D2326" w:rsidRDefault="00744F3A" w:rsidP="00A06685"/>
        </w:tc>
      </w:tr>
    </w:tbl>
    <w:p w14:paraId="5B57F304" w14:textId="77777777" w:rsidR="00744F3A" w:rsidRPr="002D2326" w:rsidRDefault="00744F3A" w:rsidP="00744F3A"/>
    <w:bookmarkEnd w:id="101"/>
    <w:p w14:paraId="5812C142" w14:textId="77777777" w:rsidR="00744F3A" w:rsidRPr="002D2326" w:rsidRDefault="00744F3A" w:rsidP="00744F3A">
      <w:pPr>
        <w:pStyle w:val="Heading2"/>
        <w:numPr>
          <w:ilvl w:val="0"/>
          <w:numId w:val="0"/>
        </w:numPr>
        <w:ind w:left="576"/>
        <w:rPr>
          <w:rFonts w:ascii="Arial" w:hAnsi="Arial" w:cs="Arial"/>
        </w:rPr>
      </w:pPr>
      <w:r w:rsidRPr="002D2326">
        <w:rPr>
          <w:rFonts w:ascii="Arial" w:hAnsi="Arial" w:cs="Arial"/>
        </w:rPr>
        <w:t>15.1.1 Forest area as a proportion of total land area</w:t>
      </w:r>
      <w:bookmarkEnd w:id="102"/>
      <w:bookmarkEnd w:id="103"/>
    </w:p>
    <w:tbl>
      <w:tblPr>
        <w:tblStyle w:val="TableGrid"/>
        <w:tblW w:w="9634" w:type="dxa"/>
        <w:tblLook w:val="04A0" w:firstRow="1" w:lastRow="0" w:firstColumn="1" w:lastColumn="0" w:noHBand="0" w:noVBand="1"/>
      </w:tblPr>
      <w:tblGrid>
        <w:gridCol w:w="2689"/>
        <w:gridCol w:w="6945"/>
      </w:tblGrid>
      <w:tr w:rsidR="00744F3A" w:rsidRPr="002D2326" w14:paraId="729F99EB"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628CF4E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49BA897" w14:textId="77777777" w:rsidR="00744F3A" w:rsidRPr="002D2326" w:rsidRDefault="00744F3A" w:rsidP="00A06685"/>
        </w:tc>
      </w:tr>
      <w:tr w:rsidR="00744F3A" w:rsidRPr="002D2326" w14:paraId="482B4C4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FE0D03E" w14:textId="77777777" w:rsidR="00744F3A" w:rsidRPr="002D2326" w:rsidRDefault="00744F3A" w:rsidP="00A06685">
            <w:pPr>
              <w:ind w:right="283"/>
              <w:jc w:val="both"/>
            </w:pPr>
            <w:r w:rsidRPr="002D2326">
              <w:t>Indicator available</w:t>
            </w:r>
          </w:p>
        </w:tc>
        <w:tc>
          <w:tcPr>
            <w:tcW w:w="6945" w:type="dxa"/>
            <w:tcBorders>
              <w:top w:val="single" w:sz="4" w:space="0" w:color="auto"/>
              <w:left w:val="single" w:sz="4" w:space="0" w:color="auto"/>
              <w:bottom w:val="single" w:sz="4" w:space="0" w:color="auto"/>
              <w:right w:val="single" w:sz="4" w:space="0" w:color="auto"/>
            </w:tcBorders>
            <w:hideMark/>
          </w:tcPr>
          <w:p w14:paraId="1EA1CEBD" w14:textId="77777777" w:rsidR="00744F3A" w:rsidRDefault="00744F3A" w:rsidP="00A06685">
            <w:r w:rsidRPr="002D2326">
              <w:t>Proportion of land area covered by forest</w:t>
            </w:r>
          </w:p>
          <w:p w14:paraId="4084F802" w14:textId="77777777" w:rsidR="00744F3A" w:rsidRPr="002D2326" w:rsidRDefault="00744F3A" w:rsidP="00A06685"/>
        </w:tc>
      </w:tr>
      <w:tr w:rsidR="00744F3A" w:rsidRPr="002D2326" w14:paraId="477FAB3A" w14:textId="77777777" w:rsidTr="00A06685">
        <w:tc>
          <w:tcPr>
            <w:tcW w:w="2689" w:type="dxa"/>
            <w:tcBorders>
              <w:top w:val="single" w:sz="4" w:space="0" w:color="auto"/>
              <w:left w:val="single" w:sz="4" w:space="0" w:color="auto"/>
              <w:bottom w:val="single" w:sz="4" w:space="0" w:color="auto"/>
              <w:right w:val="single" w:sz="4" w:space="0" w:color="auto"/>
            </w:tcBorders>
          </w:tcPr>
          <w:p w14:paraId="401A1AAE" w14:textId="77777777" w:rsidR="00744F3A" w:rsidRPr="002D2326" w:rsidRDefault="00744F3A" w:rsidP="00A06685">
            <w:pPr>
              <w:ind w:right="283"/>
              <w:jc w:val="both"/>
            </w:pPr>
            <w:r w:rsidRPr="002D2326">
              <w:lastRenderedPageBreak/>
              <w:t>Definition</w:t>
            </w:r>
          </w:p>
          <w:p w14:paraId="447E6BB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0F7118A" w14:textId="77777777" w:rsidR="00744F3A" w:rsidRPr="002D2326" w:rsidRDefault="00744F3A" w:rsidP="00A06685">
            <w:pPr>
              <w:jc w:val="both"/>
            </w:pPr>
            <w:r w:rsidRPr="002D2326">
              <w:t>The proportion of land area covered by forest is the amount of forest area in the total land area.</w:t>
            </w:r>
          </w:p>
          <w:p w14:paraId="6168AE9A" w14:textId="77777777" w:rsidR="00744F3A" w:rsidRPr="002D2326" w:rsidRDefault="00744F3A" w:rsidP="00A06685">
            <w:pPr>
              <w:jc w:val="both"/>
            </w:pPr>
            <w:r w:rsidRPr="002D2326">
              <w:t>Forest area includes land spanning more than 0.25 hectares with trees higher than 5 metres and a canopy cover of more than 10 per cent. Areas under reforestation that have not yet reached but are expected to reach a tree height of 5 metres and canopy cover of 10 per cent are included, as are temporarily unstocked areas, resulting from human intervention or natural causes, which are expected to regenerate. Also included are: areas with bamboo and palms, provided that height and canopy cover criteria are met; forest roads, firebreaks and other small open areas; forest in national parks, nature reserves and other protected areas such as those of specific scientific, historical, cultural or spiritual interest; windbreaks, shelterbelts and corridors of trees with an area of more than 0.25 hectares and width of more than 20 metres; and plantations primarily used for forestry or protective purposes, such as rubber-wood plantations . Forest area excludes land that is predominantly under agricultural or urban land use, such as tree stands in agricultural production systems (e.g. fruit plantations and agroforestry systems), and trees in urban parks and</w:t>
            </w:r>
          </w:p>
          <w:p w14:paraId="07FF3120" w14:textId="77777777" w:rsidR="00744F3A" w:rsidRPr="002D2326" w:rsidRDefault="00744F3A" w:rsidP="00A06685">
            <w:pPr>
              <w:jc w:val="both"/>
            </w:pPr>
            <w:r w:rsidRPr="002D2326">
              <w:t>gardens.</w:t>
            </w:r>
          </w:p>
          <w:p w14:paraId="640C50AB" w14:textId="77777777" w:rsidR="00744F3A" w:rsidRPr="002D2326" w:rsidRDefault="00744F3A" w:rsidP="00A06685">
            <w:pPr>
              <w:jc w:val="both"/>
            </w:pPr>
            <w:r w:rsidRPr="002D2326">
              <w:t>Land area is the total surface area of a country less the area covered by inland waters, like major rivers and lakes.</w:t>
            </w:r>
          </w:p>
        </w:tc>
      </w:tr>
      <w:tr w:rsidR="00744F3A" w:rsidRPr="002D2326" w14:paraId="18AB725F" w14:textId="77777777" w:rsidTr="00A06685">
        <w:tc>
          <w:tcPr>
            <w:tcW w:w="2689" w:type="dxa"/>
            <w:tcBorders>
              <w:top w:val="single" w:sz="4" w:space="0" w:color="auto"/>
              <w:left w:val="single" w:sz="4" w:space="0" w:color="auto"/>
              <w:bottom w:val="single" w:sz="4" w:space="0" w:color="auto"/>
              <w:right w:val="single" w:sz="4" w:space="0" w:color="auto"/>
            </w:tcBorders>
          </w:tcPr>
          <w:p w14:paraId="07D8BA9F" w14:textId="77777777" w:rsidR="00744F3A" w:rsidRPr="002D2326" w:rsidRDefault="00744F3A" w:rsidP="00A06685">
            <w:pPr>
              <w:ind w:right="283"/>
              <w:jc w:val="both"/>
            </w:pPr>
            <w:r w:rsidRPr="002D2326">
              <w:t>Geographic coverage</w:t>
            </w:r>
          </w:p>
          <w:p w14:paraId="207C247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590376F" w14:textId="77777777" w:rsidR="00744F3A" w:rsidRPr="002D2326" w:rsidRDefault="00744F3A" w:rsidP="00A06685">
            <w:r w:rsidRPr="002D2326">
              <w:t>National</w:t>
            </w:r>
          </w:p>
        </w:tc>
      </w:tr>
      <w:tr w:rsidR="00744F3A" w:rsidRPr="002D2326" w14:paraId="2E9764E0" w14:textId="77777777" w:rsidTr="00A06685">
        <w:tc>
          <w:tcPr>
            <w:tcW w:w="2689" w:type="dxa"/>
            <w:tcBorders>
              <w:top w:val="single" w:sz="4" w:space="0" w:color="auto"/>
              <w:left w:val="single" w:sz="4" w:space="0" w:color="auto"/>
              <w:bottom w:val="single" w:sz="4" w:space="0" w:color="auto"/>
              <w:right w:val="single" w:sz="4" w:space="0" w:color="auto"/>
            </w:tcBorders>
          </w:tcPr>
          <w:p w14:paraId="044F6036" w14:textId="77777777" w:rsidR="00744F3A" w:rsidRPr="002D2326" w:rsidRDefault="00744F3A" w:rsidP="00A06685">
            <w:pPr>
              <w:ind w:right="283"/>
              <w:jc w:val="both"/>
            </w:pPr>
          </w:p>
          <w:p w14:paraId="742AA5D8" w14:textId="77777777" w:rsidR="00744F3A" w:rsidRPr="002D2326" w:rsidRDefault="00744F3A" w:rsidP="00A06685">
            <w:pPr>
              <w:ind w:right="283"/>
              <w:jc w:val="both"/>
            </w:pPr>
            <w:r w:rsidRPr="002D2326">
              <w:t>Unit of Measurement</w:t>
            </w:r>
          </w:p>
          <w:p w14:paraId="2329527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34CA660" w14:textId="77777777" w:rsidR="00744F3A" w:rsidRPr="002D2326" w:rsidRDefault="00744F3A" w:rsidP="00A06685">
            <w:r w:rsidRPr="002D2326">
              <w:t>Percentage (%)</w:t>
            </w:r>
          </w:p>
        </w:tc>
      </w:tr>
      <w:tr w:rsidR="00744F3A" w:rsidRPr="002D2326" w14:paraId="53FF148D" w14:textId="77777777" w:rsidTr="00A06685">
        <w:tc>
          <w:tcPr>
            <w:tcW w:w="2689" w:type="dxa"/>
            <w:tcBorders>
              <w:top w:val="single" w:sz="4" w:space="0" w:color="auto"/>
              <w:left w:val="single" w:sz="4" w:space="0" w:color="auto"/>
              <w:bottom w:val="single" w:sz="4" w:space="0" w:color="auto"/>
              <w:right w:val="single" w:sz="4" w:space="0" w:color="auto"/>
            </w:tcBorders>
          </w:tcPr>
          <w:p w14:paraId="0105C178" w14:textId="77777777" w:rsidR="00744F3A" w:rsidRPr="002D2326" w:rsidRDefault="00744F3A" w:rsidP="00A06685">
            <w:pPr>
              <w:ind w:right="283"/>
              <w:jc w:val="both"/>
            </w:pPr>
            <w:r w:rsidRPr="002D2326">
              <w:t>Computation method</w:t>
            </w:r>
          </w:p>
          <w:p w14:paraId="54DBC5C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E3F2B14" w14:textId="77777777" w:rsidR="00744F3A" w:rsidRPr="002D2326" w:rsidRDefault="00744F3A" w:rsidP="00A06685">
            <w:r w:rsidRPr="002D2326">
              <w:t>This indicator is calculated as</w:t>
            </w:r>
          </w:p>
          <w:p w14:paraId="28645DA8" w14:textId="77777777" w:rsidR="00744F3A" w:rsidRPr="00670C1A" w:rsidRDefault="00744F3A" w:rsidP="00A06685">
            <w:pPr>
              <w:jc w:val="center"/>
            </w:pPr>
            <m:oMathPara>
              <m:oMathParaPr>
                <m:jc m:val="center"/>
              </m:oMathParaPr>
              <m:oMath>
                <m:f>
                  <m:fPr>
                    <m:ctrlPr>
                      <w:rPr>
                        <w:rFonts w:ascii="Cambria Math" w:hAnsi="Cambria Math"/>
                        <w:i/>
                      </w:rPr>
                    </m:ctrlPr>
                  </m:fPr>
                  <m:num>
                    <m:r>
                      <m:rPr>
                        <m:sty m:val="p"/>
                      </m:rPr>
                      <w:rPr>
                        <w:rFonts w:ascii="Cambria Math" w:hAnsi="Cambria Math"/>
                      </w:rPr>
                      <m:t>total area of forest</m:t>
                    </m:r>
                  </m:num>
                  <m:den>
                    <m:r>
                      <m:rPr>
                        <m:sty m:val="p"/>
                      </m:rPr>
                      <w:rPr>
                        <w:rFonts w:ascii="Cambria Math" w:hAnsi="Cambria Math"/>
                      </w:rPr>
                      <m:t>total land area</m:t>
                    </m:r>
                  </m:den>
                </m:f>
                <m:r>
                  <w:rPr>
                    <w:rFonts w:ascii="Cambria Math" w:hAnsi="Cambria Math"/>
                  </w:rPr>
                  <m:t>×100</m:t>
                </m:r>
              </m:oMath>
            </m:oMathPara>
          </w:p>
          <w:p w14:paraId="2D69C322" w14:textId="77777777" w:rsidR="00744F3A" w:rsidRPr="002D2326" w:rsidRDefault="00744F3A" w:rsidP="00A06685">
            <w:pPr>
              <w:jc w:val="center"/>
            </w:pPr>
          </w:p>
          <w:p w14:paraId="4D6FC5AB" w14:textId="77777777" w:rsidR="00744F3A" w:rsidRPr="002D2326" w:rsidRDefault="00744F3A" w:rsidP="00A06685">
            <w:pPr>
              <w:jc w:val="center"/>
            </w:pPr>
          </w:p>
        </w:tc>
      </w:tr>
      <w:tr w:rsidR="00744F3A" w:rsidRPr="002D2326" w14:paraId="0B23CAA4" w14:textId="77777777" w:rsidTr="00A06685">
        <w:tc>
          <w:tcPr>
            <w:tcW w:w="2689" w:type="dxa"/>
            <w:tcBorders>
              <w:top w:val="single" w:sz="4" w:space="0" w:color="auto"/>
              <w:left w:val="single" w:sz="4" w:space="0" w:color="auto"/>
              <w:bottom w:val="single" w:sz="4" w:space="0" w:color="auto"/>
              <w:right w:val="single" w:sz="4" w:space="0" w:color="auto"/>
            </w:tcBorders>
          </w:tcPr>
          <w:p w14:paraId="7BC4407B" w14:textId="77777777" w:rsidR="00744F3A" w:rsidRPr="002D2326" w:rsidRDefault="00744F3A" w:rsidP="00A06685">
            <w:pPr>
              <w:ind w:right="283"/>
              <w:jc w:val="both"/>
            </w:pPr>
            <w:r w:rsidRPr="002D2326">
              <w:t>Disaggregation</w:t>
            </w:r>
          </w:p>
          <w:p w14:paraId="32EAB80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71A2BC6E" w14:textId="77777777" w:rsidR="00744F3A" w:rsidRPr="002D2326" w:rsidRDefault="00744F3A" w:rsidP="00744F3A">
            <w:pPr>
              <w:pStyle w:val="PlainText"/>
              <w:numPr>
                <w:ilvl w:val="0"/>
                <w:numId w:val="3"/>
              </w:numPr>
              <w:rPr>
                <w:rFonts w:ascii="Arial" w:hAnsi="Arial"/>
              </w:rPr>
            </w:pPr>
            <w:r w:rsidRPr="00670C1A">
              <w:rPr>
                <w:rFonts w:ascii="Arial" w:hAnsi="Arial"/>
                <w:sz w:val="20"/>
                <w:szCs w:val="24"/>
              </w:rPr>
              <w:t>By type of forest species</w:t>
            </w:r>
          </w:p>
        </w:tc>
      </w:tr>
      <w:tr w:rsidR="00744F3A" w:rsidRPr="002D2326" w14:paraId="031521E9" w14:textId="77777777" w:rsidTr="00A06685">
        <w:tc>
          <w:tcPr>
            <w:tcW w:w="2689" w:type="dxa"/>
            <w:tcBorders>
              <w:top w:val="single" w:sz="4" w:space="0" w:color="auto"/>
              <w:left w:val="single" w:sz="4" w:space="0" w:color="auto"/>
              <w:bottom w:val="single" w:sz="4" w:space="0" w:color="auto"/>
              <w:right w:val="single" w:sz="4" w:space="0" w:color="auto"/>
            </w:tcBorders>
          </w:tcPr>
          <w:p w14:paraId="7721A0A9" w14:textId="77777777" w:rsidR="00744F3A" w:rsidRPr="002D2326" w:rsidRDefault="00744F3A" w:rsidP="00A06685">
            <w:pPr>
              <w:ind w:right="283"/>
            </w:pPr>
            <w:r w:rsidRPr="002D2326">
              <w:t>Comments and limitations/ Other Information</w:t>
            </w:r>
          </w:p>
          <w:p w14:paraId="601D5E3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1B54B43" w14:textId="77777777" w:rsidR="00744F3A" w:rsidRPr="002D2326" w:rsidRDefault="00744F3A" w:rsidP="00A06685"/>
        </w:tc>
      </w:tr>
      <w:tr w:rsidR="00744F3A" w:rsidRPr="002D2326" w14:paraId="57EB9F0E"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CC28F9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2F0B19DA" w14:textId="77777777" w:rsidR="00744F3A" w:rsidRPr="002D2326" w:rsidRDefault="00744F3A" w:rsidP="00A06685"/>
        </w:tc>
      </w:tr>
      <w:tr w:rsidR="00744F3A" w:rsidRPr="002D2326" w14:paraId="0C5F0CC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541B448"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44ADD99D" w14:textId="77777777" w:rsidR="00744F3A" w:rsidRPr="002D2326" w:rsidRDefault="00744F3A" w:rsidP="00A06685">
            <w:r w:rsidRPr="002D2326">
              <w:t>Forest area as a proportion of total land area</w:t>
            </w:r>
          </w:p>
          <w:p w14:paraId="5C82435C" w14:textId="77777777" w:rsidR="00744F3A" w:rsidRPr="002D2326" w:rsidRDefault="00744F3A" w:rsidP="00A06685">
            <w:pPr>
              <w:jc w:val="both"/>
            </w:pPr>
          </w:p>
        </w:tc>
      </w:tr>
      <w:tr w:rsidR="00744F3A" w:rsidRPr="002D2326" w14:paraId="5F66D8F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579AE12"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1817AD7A" w14:textId="77777777" w:rsidR="00744F3A" w:rsidRPr="002D2326" w:rsidRDefault="00744F3A" w:rsidP="00A06685">
            <w:pPr>
              <w:jc w:val="both"/>
            </w:pPr>
            <w:r w:rsidRPr="002D2326">
              <w:t>15.1.1</w:t>
            </w:r>
          </w:p>
        </w:tc>
      </w:tr>
      <w:tr w:rsidR="00744F3A" w:rsidRPr="002D2326" w14:paraId="759539E8" w14:textId="77777777" w:rsidTr="00A06685">
        <w:tc>
          <w:tcPr>
            <w:tcW w:w="2689" w:type="dxa"/>
            <w:tcBorders>
              <w:top w:val="single" w:sz="4" w:space="0" w:color="auto"/>
              <w:left w:val="single" w:sz="4" w:space="0" w:color="auto"/>
              <w:bottom w:val="single" w:sz="4" w:space="0" w:color="auto"/>
              <w:right w:val="single" w:sz="4" w:space="0" w:color="auto"/>
            </w:tcBorders>
          </w:tcPr>
          <w:p w14:paraId="079F608B" w14:textId="77777777" w:rsidR="00744F3A" w:rsidRPr="002D2326" w:rsidRDefault="00744F3A" w:rsidP="00A06685">
            <w:r w:rsidRPr="002D2326">
              <w:lastRenderedPageBreak/>
              <w:t>Target Name</w:t>
            </w:r>
          </w:p>
          <w:p w14:paraId="084766E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6444EF1" w14:textId="77777777" w:rsidR="00744F3A" w:rsidRPr="002D2326" w:rsidRDefault="00744F3A" w:rsidP="00A06685">
            <w:r w:rsidRPr="002D2326">
              <w:t>Protect, restore and promote sustainable use of terrestrial ecosystems, sustainably manage forests, combat desertification, and halt and reverse land degradation and halt biodiversity loss</w:t>
            </w:r>
          </w:p>
        </w:tc>
      </w:tr>
      <w:tr w:rsidR="00744F3A" w:rsidRPr="002D2326" w14:paraId="667E29A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8DB689F"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144998F8" w14:textId="77777777" w:rsidR="00744F3A" w:rsidRPr="002D2326" w:rsidRDefault="00744F3A" w:rsidP="00A06685">
            <w:r w:rsidRPr="002D2326">
              <w:t>15.1</w:t>
            </w:r>
          </w:p>
        </w:tc>
      </w:tr>
      <w:tr w:rsidR="00744F3A" w:rsidRPr="002D2326" w14:paraId="6AB7ADC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110B10E"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hideMark/>
          </w:tcPr>
          <w:p w14:paraId="48652134" w14:textId="77777777" w:rsidR="00744F3A" w:rsidRPr="002D2326" w:rsidRDefault="00744F3A" w:rsidP="00A06685">
            <w:r w:rsidRPr="002D2326">
              <w:t>Forest area as a proportion of total land area</w:t>
            </w:r>
          </w:p>
        </w:tc>
      </w:tr>
      <w:tr w:rsidR="00744F3A" w:rsidRPr="002D2326" w14:paraId="063CECE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3931FC9"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5E373018" w14:textId="77777777" w:rsidR="00744F3A" w:rsidRPr="002D2326" w:rsidRDefault="00744F3A" w:rsidP="00A06685">
            <w:r w:rsidRPr="002D2326">
              <w:t>1</w:t>
            </w:r>
          </w:p>
        </w:tc>
      </w:tr>
      <w:tr w:rsidR="00744F3A" w:rsidRPr="002D2326" w14:paraId="3D5D9C6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5907C6"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748C170F" w14:textId="77777777" w:rsidR="00744F3A" w:rsidRPr="002D2326" w:rsidRDefault="00744F3A" w:rsidP="00A06685">
            <w:r w:rsidRPr="002D2326">
              <w:t>FAO</w:t>
            </w:r>
          </w:p>
        </w:tc>
      </w:tr>
      <w:tr w:rsidR="00744F3A" w:rsidRPr="002D2326" w14:paraId="1DE0C14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B44E784"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2D728839" w14:textId="77777777" w:rsidR="00744F3A" w:rsidRPr="002D2326" w:rsidRDefault="00744F3A" w:rsidP="00A06685">
            <w:pPr>
              <w:rPr>
                <w:rStyle w:val="HeaderChar"/>
              </w:rPr>
            </w:pPr>
            <w:hyperlink r:id="rId112" w:tgtFrame="_blank" w:history="1">
              <w:r w:rsidRPr="002D2326">
                <w:rPr>
                  <w:rStyle w:val="Hyperlink"/>
                  <w:color w:val="337AB7"/>
                  <w:sz w:val="21"/>
                  <w:szCs w:val="21"/>
                  <w:shd w:val="clear" w:color="auto" w:fill="E0E0E0"/>
                </w:rPr>
                <w:t>United Nations Sustainable Development Goals Metadata (PDF 379 KB)</w:t>
              </w:r>
            </w:hyperlink>
          </w:p>
        </w:tc>
      </w:tr>
      <w:tr w:rsidR="00744F3A" w:rsidRPr="002D2326" w14:paraId="440B9BE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264BBE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D8A7731" w14:textId="77777777" w:rsidR="00744F3A" w:rsidRPr="002D2326" w:rsidRDefault="00744F3A" w:rsidP="00A06685"/>
        </w:tc>
      </w:tr>
      <w:tr w:rsidR="00744F3A" w:rsidRPr="002D2326" w14:paraId="69E976D4" w14:textId="77777777" w:rsidTr="00A06685">
        <w:tc>
          <w:tcPr>
            <w:tcW w:w="2689" w:type="dxa"/>
            <w:tcBorders>
              <w:top w:val="single" w:sz="4" w:space="0" w:color="auto"/>
              <w:left w:val="single" w:sz="4" w:space="0" w:color="auto"/>
              <w:bottom w:val="single" w:sz="4" w:space="0" w:color="auto"/>
              <w:right w:val="single" w:sz="4" w:space="0" w:color="auto"/>
            </w:tcBorders>
          </w:tcPr>
          <w:p w14:paraId="0C696FCC" w14:textId="77777777" w:rsidR="00744F3A" w:rsidRPr="002D2326" w:rsidRDefault="00744F3A" w:rsidP="00A06685">
            <w:pPr>
              <w:ind w:right="283"/>
              <w:jc w:val="both"/>
            </w:pPr>
            <w:r w:rsidRPr="002D2326">
              <w:t xml:space="preserve">Source Organization </w:t>
            </w:r>
          </w:p>
          <w:p w14:paraId="43F2AE6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018FE88" w14:textId="77777777" w:rsidR="00744F3A" w:rsidRPr="002D2326" w:rsidRDefault="00744F3A" w:rsidP="00A06685">
            <w:r w:rsidRPr="002D2326">
              <w:t>Rwanda Water and Forestry Authority</w:t>
            </w:r>
          </w:p>
        </w:tc>
      </w:tr>
      <w:tr w:rsidR="00744F3A" w:rsidRPr="002D2326" w14:paraId="05336DA6" w14:textId="77777777" w:rsidTr="00A06685">
        <w:tc>
          <w:tcPr>
            <w:tcW w:w="2689" w:type="dxa"/>
            <w:tcBorders>
              <w:top w:val="single" w:sz="4" w:space="0" w:color="auto"/>
              <w:left w:val="single" w:sz="4" w:space="0" w:color="auto"/>
              <w:bottom w:val="single" w:sz="4" w:space="0" w:color="auto"/>
              <w:right w:val="single" w:sz="4" w:space="0" w:color="auto"/>
            </w:tcBorders>
          </w:tcPr>
          <w:p w14:paraId="3C809189"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2B5C0B8A" w14:textId="77777777" w:rsidR="00744F3A" w:rsidRPr="002D2326" w:rsidRDefault="00744F3A" w:rsidP="00A06685">
            <w:pPr>
              <w:rPr>
                <w:color w:val="FF0000"/>
                <w:highlight w:val="yellow"/>
              </w:rPr>
            </w:pPr>
            <w:r w:rsidRPr="002D2326">
              <w:t>Rwanda State of Environment and outlook Report- Chap VI. Forest and protected areas</w:t>
            </w:r>
          </w:p>
        </w:tc>
      </w:tr>
      <w:tr w:rsidR="00744F3A" w:rsidRPr="002D2326" w14:paraId="0DF7546A" w14:textId="77777777" w:rsidTr="00A06685">
        <w:tc>
          <w:tcPr>
            <w:tcW w:w="2689" w:type="dxa"/>
            <w:tcBorders>
              <w:top w:val="single" w:sz="4" w:space="0" w:color="auto"/>
              <w:left w:val="single" w:sz="4" w:space="0" w:color="auto"/>
              <w:bottom w:val="single" w:sz="4" w:space="0" w:color="auto"/>
              <w:right w:val="single" w:sz="4" w:space="0" w:color="auto"/>
            </w:tcBorders>
          </w:tcPr>
          <w:p w14:paraId="21023BD8" w14:textId="77777777" w:rsidR="00744F3A" w:rsidRPr="002D2326" w:rsidRDefault="00744F3A" w:rsidP="00A06685">
            <w:r w:rsidRPr="002D2326">
              <w:t>Periodicity</w:t>
            </w:r>
          </w:p>
          <w:p w14:paraId="6DBE8C5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421A81EE" w14:textId="77777777" w:rsidR="00744F3A" w:rsidRPr="002D2326" w:rsidRDefault="00744F3A" w:rsidP="00A06685">
            <w:pPr>
              <w:rPr>
                <w:color w:val="FF0000"/>
                <w:highlight w:val="yellow"/>
              </w:rPr>
            </w:pPr>
            <w:r w:rsidRPr="00670C1A">
              <w:t xml:space="preserve">3- 5 years  </w:t>
            </w:r>
          </w:p>
        </w:tc>
      </w:tr>
      <w:tr w:rsidR="00744F3A" w:rsidRPr="002D2326" w14:paraId="23800619" w14:textId="77777777" w:rsidTr="00A06685">
        <w:tc>
          <w:tcPr>
            <w:tcW w:w="2689" w:type="dxa"/>
            <w:tcBorders>
              <w:top w:val="single" w:sz="4" w:space="0" w:color="auto"/>
              <w:left w:val="single" w:sz="4" w:space="0" w:color="auto"/>
              <w:bottom w:val="single" w:sz="4" w:space="0" w:color="auto"/>
              <w:right w:val="single" w:sz="4" w:space="0" w:color="auto"/>
            </w:tcBorders>
          </w:tcPr>
          <w:p w14:paraId="646E2EE3" w14:textId="77777777" w:rsidR="00744F3A" w:rsidRPr="002D2326" w:rsidRDefault="00744F3A" w:rsidP="00A06685">
            <w:pPr>
              <w:ind w:right="283"/>
              <w:jc w:val="both"/>
            </w:pPr>
            <w:r w:rsidRPr="002D2326">
              <w:t>Earliest available data</w:t>
            </w:r>
          </w:p>
          <w:p w14:paraId="7209A62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737673A" w14:textId="77777777" w:rsidR="00744F3A" w:rsidRPr="002D2326" w:rsidRDefault="00744F3A" w:rsidP="00A06685"/>
        </w:tc>
      </w:tr>
      <w:tr w:rsidR="00744F3A" w:rsidRPr="002D2326" w14:paraId="3C5EE44A" w14:textId="77777777" w:rsidTr="00A06685">
        <w:tc>
          <w:tcPr>
            <w:tcW w:w="2689" w:type="dxa"/>
            <w:tcBorders>
              <w:top w:val="single" w:sz="4" w:space="0" w:color="auto"/>
              <w:left w:val="single" w:sz="4" w:space="0" w:color="auto"/>
              <w:bottom w:val="single" w:sz="4" w:space="0" w:color="auto"/>
              <w:right w:val="single" w:sz="4" w:space="0" w:color="auto"/>
            </w:tcBorders>
          </w:tcPr>
          <w:p w14:paraId="0176A176" w14:textId="77777777" w:rsidR="00744F3A" w:rsidRPr="002D2326" w:rsidRDefault="00744F3A" w:rsidP="00A06685">
            <w:pPr>
              <w:ind w:right="283"/>
              <w:jc w:val="both"/>
            </w:pPr>
            <w:r w:rsidRPr="002D2326">
              <w:t>Link to data source/ The text to show instead of the URL</w:t>
            </w:r>
          </w:p>
          <w:p w14:paraId="3F1CDE12"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18026D7" w14:textId="77777777" w:rsidR="00744F3A" w:rsidRPr="002D2326" w:rsidRDefault="00744F3A" w:rsidP="00A06685"/>
        </w:tc>
      </w:tr>
      <w:tr w:rsidR="00744F3A" w:rsidRPr="002D2326" w14:paraId="3D944CAC" w14:textId="77777777" w:rsidTr="00A06685">
        <w:tc>
          <w:tcPr>
            <w:tcW w:w="2689" w:type="dxa"/>
            <w:tcBorders>
              <w:top w:val="single" w:sz="4" w:space="0" w:color="auto"/>
              <w:left w:val="single" w:sz="4" w:space="0" w:color="auto"/>
              <w:bottom w:val="single" w:sz="4" w:space="0" w:color="auto"/>
              <w:right w:val="single" w:sz="4" w:space="0" w:color="auto"/>
            </w:tcBorders>
          </w:tcPr>
          <w:p w14:paraId="1F68D116" w14:textId="77777777" w:rsidR="00744F3A" w:rsidRPr="002D2326" w:rsidRDefault="00744F3A" w:rsidP="00A06685">
            <w:pPr>
              <w:ind w:right="283"/>
              <w:jc w:val="both"/>
            </w:pPr>
            <w:r w:rsidRPr="002D2326">
              <w:t>Release date</w:t>
            </w:r>
          </w:p>
          <w:p w14:paraId="132A098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EBCD716" w14:textId="77777777" w:rsidR="00744F3A" w:rsidRPr="002D2326" w:rsidRDefault="00744F3A" w:rsidP="00A06685"/>
        </w:tc>
      </w:tr>
      <w:tr w:rsidR="00744F3A" w:rsidRPr="002D2326" w14:paraId="20DABBC4" w14:textId="77777777" w:rsidTr="00A06685">
        <w:tc>
          <w:tcPr>
            <w:tcW w:w="2689" w:type="dxa"/>
            <w:tcBorders>
              <w:top w:val="single" w:sz="4" w:space="0" w:color="auto"/>
              <w:left w:val="single" w:sz="4" w:space="0" w:color="auto"/>
              <w:bottom w:val="single" w:sz="4" w:space="0" w:color="auto"/>
              <w:right w:val="single" w:sz="4" w:space="0" w:color="auto"/>
            </w:tcBorders>
          </w:tcPr>
          <w:p w14:paraId="7D4E289D" w14:textId="77777777" w:rsidR="00744F3A" w:rsidRPr="002D2326" w:rsidRDefault="00744F3A" w:rsidP="00A06685">
            <w:pPr>
              <w:ind w:right="283"/>
              <w:jc w:val="both"/>
            </w:pPr>
            <w:r w:rsidRPr="002D2326">
              <w:t>Statistical classification</w:t>
            </w:r>
          </w:p>
          <w:p w14:paraId="3A790FD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16167DF" w14:textId="77777777" w:rsidR="00744F3A" w:rsidRPr="002D2326" w:rsidRDefault="00744F3A" w:rsidP="00A06685"/>
        </w:tc>
      </w:tr>
      <w:tr w:rsidR="00744F3A" w:rsidRPr="002D2326" w14:paraId="65C47056" w14:textId="77777777" w:rsidTr="00A06685">
        <w:tc>
          <w:tcPr>
            <w:tcW w:w="2689" w:type="dxa"/>
            <w:tcBorders>
              <w:top w:val="single" w:sz="4" w:space="0" w:color="auto"/>
              <w:left w:val="single" w:sz="4" w:space="0" w:color="auto"/>
              <w:bottom w:val="single" w:sz="4" w:space="0" w:color="auto"/>
              <w:right w:val="single" w:sz="4" w:space="0" w:color="auto"/>
            </w:tcBorders>
          </w:tcPr>
          <w:p w14:paraId="02621B4F" w14:textId="77777777" w:rsidR="00744F3A" w:rsidRPr="002D2326" w:rsidRDefault="00744F3A" w:rsidP="00A06685">
            <w:pPr>
              <w:ind w:right="283"/>
              <w:jc w:val="both"/>
            </w:pPr>
            <w:r w:rsidRPr="002D2326">
              <w:t>Contact details</w:t>
            </w:r>
          </w:p>
          <w:p w14:paraId="08BE55A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8E8CB1B" w14:textId="77777777" w:rsidR="00744F3A" w:rsidRPr="002D2326" w:rsidRDefault="00744F3A" w:rsidP="00A06685"/>
        </w:tc>
      </w:tr>
      <w:tr w:rsidR="00744F3A" w:rsidRPr="002D2326" w14:paraId="21FC474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C168443"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6DCDC4D" w14:textId="77777777" w:rsidR="00744F3A" w:rsidRPr="002D2326" w:rsidRDefault="00744F3A" w:rsidP="00A06685"/>
        </w:tc>
      </w:tr>
    </w:tbl>
    <w:p w14:paraId="6646FEFA" w14:textId="77777777" w:rsidR="00744F3A" w:rsidRPr="002D2326" w:rsidRDefault="00744F3A" w:rsidP="00744F3A"/>
    <w:p w14:paraId="4CB09FA6" w14:textId="77777777" w:rsidR="00744F3A" w:rsidRPr="002D2326" w:rsidRDefault="00744F3A" w:rsidP="00744F3A">
      <w:pPr>
        <w:pStyle w:val="Heading2"/>
        <w:numPr>
          <w:ilvl w:val="0"/>
          <w:numId w:val="0"/>
        </w:numPr>
        <w:ind w:left="576" w:hanging="576"/>
        <w:rPr>
          <w:rFonts w:ascii="Arial" w:hAnsi="Arial" w:cs="Arial"/>
        </w:rPr>
      </w:pPr>
      <w:bookmarkStart w:id="104" w:name="_Toc533147169"/>
      <w:bookmarkStart w:id="105" w:name="_Toc517414094"/>
      <w:bookmarkStart w:id="106" w:name="_Toc533147138"/>
      <w:bookmarkStart w:id="107" w:name="_Hlk524951805"/>
      <w:r w:rsidRPr="002D2326">
        <w:rPr>
          <w:rFonts w:ascii="Arial" w:hAnsi="Arial" w:cs="Arial"/>
        </w:rPr>
        <w:t>15.8.1 Proportion of countries adopting relevant national legislation and adequately resourcing the prevention or control of invasive alien species</w:t>
      </w:r>
      <w:bookmarkEnd w:id="104"/>
    </w:p>
    <w:p w14:paraId="2EE9938C"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662241F3"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1CE3F7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National Metadata</w:t>
            </w:r>
          </w:p>
          <w:p w14:paraId="7064CD3B" w14:textId="77777777" w:rsidR="00744F3A" w:rsidRPr="002D2326" w:rsidRDefault="00744F3A" w:rsidP="00A06685"/>
        </w:tc>
      </w:tr>
      <w:tr w:rsidR="00744F3A" w:rsidRPr="002D2326" w14:paraId="6ED124A6" w14:textId="77777777" w:rsidTr="00A06685">
        <w:tc>
          <w:tcPr>
            <w:tcW w:w="2689" w:type="dxa"/>
            <w:tcBorders>
              <w:top w:val="single" w:sz="4" w:space="0" w:color="auto"/>
              <w:left w:val="single" w:sz="4" w:space="0" w:color="auto"/>
              <w:bottom w:val="single" w:sz="4" w:space="0" w:color="auto"/>
              <w:right w:val="single" w:sz="4" w:space="0" w:color="auto"/>
            </w:tcBorders>
          </w:tcPr>
          <w:p w14:paraId="4B48E84F"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47050128" w14:textId="77777777" w:rsidR="00744F3A" w:rsidRPr="002D2326" w:rsidRDefault="00744F3A" w:rsidP="00A06685">
            <w:pPr>
              <w:rPr>
                <w:b/>
              </w:rPr>
            </w:pPr>
            <w:r w:rsidRPr="002D2326">
              <w:rPr>
                <w:b/>
              </w:rPr>
              <w:t>Rwanda Biodiversity Policy (2011)</w:t>
            </w:r>
          </w:p>
          <w:p w14:paraId="260A28EF" w14:textId="77777777" w:rsidR="00744F3A" w:rsidRPr="002D2326" w:rsidRDefault="00744F3A" w:rsidP="00A06685">
            <w:pPr>
              <w:jc w:val="both"/>
            </w:pPr>
            <w:r w:rsidRPr="002D2326">
              <w:t xml:space="preserve">The Biodiversity Policy clearly states that the unregulated entry, introduction and spread of alien organisms can have adverse impacts on biodiversity and ecosystems. Through this Policy, Government establishes a legal framework for controlling and regulating the introduction and spread of such organisms in Rwanda. One of the objectives of this policy is to “prevent the introduction of potentially harmful alien species and control and eradicate alien species which threaten ecosystems, habitats or indigenous species”. </w:t>
            </w:r>
          </w:p>
        </w:tc>
      </w:tr>
      <w:tr w:rsidR="00744F3A" w:rsidRPr="002D2326" w14:paraId="3EF7E664" w14:textId="77777777" w:rsidTr="00A06685">
        <w:tc>
          <w:tcPr>
            <w:tcW w:w="2689" w:type="dxa"/>
            <w:tcBorders>
              <w:top w:val="single" w:sz="4" w:space="0" w:color="auto"/>
              <w:left w:val="single" w:sz="4" w:space="0" w:color="auto"/>
              <w:bottom w:val="single" w:sz="4" w:space="0" w:color="auto"/>
              <w:right w:val="single" w:sz="4" w:space="0" w:color="auto"/>
            </w:tcBorders>
          </w:tcPr>
          <w:p w14:paraId="6877ED9D" w14:textId="77777777" w:rsidR="00744F3A" w:rsidRPr="002D2326" w:rsidRDefault="00744F3A" w:rsidP="00A06685">
            <w:pPr>
              <w:ind w:right="283"/>
              <w:jc w:val="both"/>
            </w:pPr>
            <w:r w:rsidRPr="002D2326">
              <w:t>Definition</w:t>
            </w:r>
          </w:p>
          <w:p w14:paraId="5BE37CD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13A52E0" w14:textId="77777777" w:rsidR="00744F3A" w:rsidRPr="002D2326" w:rsidRDefault="00744F3A" w:rsidP="00A06685">
            <w:r w:rsidRPr="002D2326">
              <w:t xml:space="preserve">This indicator aims to quantify trends in: </w:t>
            </w:r>
          </w:p>
          <w:p w14:paraId="758A295F" w14:textId="77777777" w:rsidR="00744F3A" w:rsidRPr="002D2326" w:rsidRDefault="00744F3A" w:rsidP="00A06685">
            <w:r w:rsidRPr="002D2326">
              <w:t xml:space="preserve">Part A: Commitment by countries to relevant multinational agreements, specifically: </w:t>
            </w:r>
          </w:p>
          <w:p w14:paraId="50622516" w14:textId="77777777" w:rsidR="00744F3A" w:rsidRPr="002D2326" w:rsidRDefault="00744F3A" w:rsidP="00A06685">
            <w:r w:rsidRPr="002D2326">
              <w:t xml:space="preserve">(1) National adoption of invasive alien species-relevant international policy. </w:t>
            </w:r>
          </w:p>
          <w:p w14:paraId="60359555" w14:textId="77777777" w:rsidR="00744F3A" w:rsidRPr="002D2326" w:rsidRDefault="00744F3A" w:rsidP="00A06685">
            <w:r w:rsidRPr="002D2326">
              <w:t xml:space="preserve">(2) Percentage of countries with </w:t>
            </w:r>
          </w:p>
          <w:p w14:paraId="02AEBDA4" w14:textId="77777777" w:rsidR="00744F3A" w:rsidRPr="002D2326" w:rsidRDefault="00744F3A" w:rsidP="00A06685">
            <w:r w:rsidRPr="002D2326">
              <w:t xml:space="preserve">(a) national strategies for preventing and controlling invasive alien species; and (b) national legislation and policy relevant to invasive alien species. </w:t>
            </w:r>
          </w:p>
          <w:p w14:paraId="04ADF54E" w14:textId="77777777" w:rsidR="00744F3A" w:rsidRPr="002D2326" w:rsidRDefault="00744F3A" w:rsidP="00A06685"/>
          <w:p w14:paraId="20A851B6" w14:textId="77777777" w:rsidR="00744F3A" w:rsidRPr="002D2326" w:rsidRDefault="00744F3A" w:rsidP="00A06685">
            <w:r w:rsidRPr="002D2326">
              <w:t xml:space="preserve">Part B: The translation of policy arrangements into action by countries to implement policy and actively prevent and control invasive alien species IAS and the resourcing of this action, specifically: </w:t>
            </w:r>
          </w:p>
          <w:p w14:paraId="74536934" w14:textId="77777777" w:rsidR="00744F3A" w:rsidRPr="002D2326" w:rsidRDefault="00744F3A" w:rsidP="00A06685">
            <w:r w:rsidRPr="002D2326">
              <w:t>(3) National allocation of resources towards the prevention or control of invasive alien species.</w:t>
            </w:r>
          </w:p>
        </w:tc>
      </w:tr>
      <w:tr w:rsidR="00744F3A" w:rsidRPr="002D2326" w14:paraId="00A2301D" w14:textId="77777777" w:rsidTr="00A06685">
        <w:tc>
          <w:tcPr>
            <w:tcW w:w="2689" w:type="dxa"/>
            <w:tcBorders>
              <w:top w:val="single" w:sz="4" w:space="0" w:color="auto"/>
              <w:left w:val="single" w:sz="4" w:space="0" w:color="auto"/>
              <w:bottom w:val="single" w:sz="4" w:space="0" w:color="auto"/>
              <w:right w:val="single" w:sz="4" w:space="0" w:color="auto"/>
            </w:tcBorders>
          </w:tcPr>
          <w:p w14:paraId="474E5B2D" w14:textId="77777777" w:rsidR="00744F3A" w:rsidRPr="002D2326" w:rsidRDefault="00744F3A" w:rsidP="00A06685">
            <w:pPr>
              <w:ind w:right="283"/>
              <w:jc w:val="both"/>
            </w:pPr>
            <w:r w:rsidRPr="002D2326">
              <w:t>Geographic coverage</w:t>
            </w:r>
          </w:p>
          <w:p w14:paraId="240CA6D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4684EC2" w14:textId="77777777" w:rsidR="00744F3A" w:rsidRPr="002D2326" w:rsidRDefault="00744F3A" w:rsidP="00A06685"/>
        </w:tc>
      </w:tr>
      <w:tr w:rsidR="00744F3A" w:rsidRPr="002D2326" w14:paraId="6F58B400" w14:textId="77777777" w:rsidTr="00A06685">
        <w:tc>
          <w:tcPr>
            <w:tcW w:w="2689" w:type="dxa"/>
            <w:tcBorders>
              <w:top w:val="single" w:sz="4" w:space="0" w:color="auto"/>
              <w:left w:val="single" w:sz="4" w:space="0" w:color="auto"/>
              <w:bottom w:val="single" w:sz="4" w:space="0" w:color="auto"/>
              <w:right w:val="single" w:sz="4" w:space="0" w:color="auto"/>
            </w:tcBorders>
          </w:tcPr>
          <w:p w14:paraId="691C6E86" w14:textId="77777777" w:rsidR="00744F3A" w:rsidRPr="002D2326" w:rsidRDefault="00744F3A" w:rsidP="00A06685">
            <w:pPr>
              <w:ind w:right="283"/>
              <w:jc w:val="both"/>
            </w:pPr>
          </w:p>
          <w:p w14:paraId="02C8E80C" w14:textId="77777777" w:rsidR="00744F3A" w:rsidRPr="002D2326" w:rsidRDefault="00744F3A" w:rsidP="00A06685">
            <w:pPr>
              <w:ind w:right="283"/>
              <w:jc w:val="both"/>
            </w:pPr>
            <w:r w:rsidRPr="002D2326">
              <w:t>Unit of Measurement</w:t>
            </w:r>
          </w:p>
          <w:p w14:paraId="707AB95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F266761" w14:textId="77777777" w:rsidR="00744F3A" w:rsidRPr="002D2326" w:rsidRDefault="00744F3A" w:rsidP="00A06685"/>
        </w:tc>
      </w:tr>
      <w:tr w:rsidR="00744F3A" w:rsidRPr="002D2326" w14:paraId="4926A866" w14:textId="77777777" w:rsidTr="00A06685">
        <w:tc>
          <w:tcPr>
            <w:tcW w:w="2689" w:type="dxa"/>
            <w:tcBorders>
              <w:top w:val="single" w:sz="4" w:space="0" w:color="auto"/>
              <w:left w:val="single" w:sz="4" w:space="0" w:color="auto"/>
              <w:bottom w:val="single" w:sz="4" w:space="0" w:color="auto"/>
              <w:right w:val="single" w:sz="4" w:space="0" w:color="auto"/>
            </w:tcBorders>
          </w:tcPr>
          <w:p w14:paraId="38FE53F2" w14:textId="77777777" w:rsidR="00744F3A" w:rsidRPr="002D2326" w:rsidRDefault="00744F3A" w:rsidP="00A06685">
            <w:pPr>
              <w:ind w:right="283"/>
              <w:jc w:val="both"/>
            </w:pPr>
            <w:r w:rsidRPr="002D2326">
              <w:t>Computation method</w:t>
            </w:r>
          </w:p>
          <w:p w14:paraId="0FE72CC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2AD9B2C" w14:textId="77777777" w:rsidR="00744F3A" w:rsidRPr="002D2326" w:rsidRDefault="00744F3A" w:rsidP="00A06685"/>
        </w:tc>
      </w:tr>
      <w:tr w:rsidR="00744F3A" w:rsidRPr="002D2326" w14:paraId="4B9D3D9D" w14:textId="77777777" w:rsidTr="00A06685">
        <w:tc>
          <w:tcPr>
            <w:tcW w:w="2689" w:type="dxa"/>
            <w:tcBorders>
              <w:top w:val="single" w:sz="4" w:space="0" w:color="auto"/>
              <w:left w:val="single" w:sz="4" w:space="0" w:color="auto"/>
              <w:bottom w:val="single" w:sz="4" w:space="0" w:color="auto"/>
              <w:right w:val="single" w:sz="4" w:space="0" w:color="auto"/>
            </w:tcBorders>
          </w:tcPr>
          <w:p w14:paraId="6B171A7B" w14:textId="77777777" w:rsidR="00744F3A" w:rsidRPr="002D2326" w:rsidRDefault="00744F3A" w:rsidP="00A06685">
            <w:pPr>
              <w:ind w:right="283"/>
              <w:jc w:val="both"/>
            </w:pPr>
            <w:r w:rsidRPr="002D2326">
              <w:t>Disaggregation</w:t>
            </w:r>
          </w:p>
          <w:p w14:paraId="705FE12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94EB5B2" w14:textId="77777777" w:rsidR="00744F3A" w:rsidRPr="002D2326" w:rsidRDefault="00744F3A" w:rsidP="00A06685">
            <w:pPr>
              <w:pStyle w:val="PlainText"/>
              <w:ind w:left="360"/>
              <w:rPr>
                <w:rFonts w:ascii="Arial" w:hAnsi="Arial"/>
              </w:rPr>
            </w:pPr>
          </w:p>
        </w:tc>
      </w:tr>
      <w:tr w:rsidR="00744F3A" w:rsidRPr="002D2326" w14:paraId="01318950" w14:textId="77777777" w:rsidTr="00A06685">
        <w:tc>
          <w:tcPr>
            <w:tcW w:w="2689" w:type="dxa"/>
            <w:tcBorders>
              <w:top w:val="single" w:sz="4" w:space="0" w:color="auto"/>
              <w:left w:val="single" w:sz="4" w:space="0" w:color="auto"/>
              <w:bottom w:val="single" w:sz="4" w:space="0" w:color="auto"/>
              <w:right w:val="single" w:sz="4" w:space="0" w:color="auto"/>
            </w:tcBorders>
          </w:tcPr>
          <w:p w14:paraId="6A51829B" w14:textId="77777777" w:rsidR="00744F3A" w:rsidRPr="002D2326" w:rsidRDefault="00744F3A" w:rsidP="00A06685">
            <w:pPr>
              <w:ind w:right="283"/>
            </w:pPr>
            <w:r w:rsidRPr="002D2326">
              <w:t>Comments and limitations/ Other Information</w:t>
            </w:r>
          </w:p>
          <w:p w14:paraId="540C549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8160E5A" w14:textId="77777777" w:rsidR="00744F3A" w:rsidRPr="002D2326" w:rsidRDefault="00744F3A" w:rsidP="00A06685"/>
        </w:tc>
      </w:tr>
      <w:tr w:rsidR="00744F3A" w:rsidRPr="002D2326" w14:paraId="3A99257E"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46D63D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539C9F53" w14:textId="77777777" w:rsidR="00744F3A" w:rsidRPr="002D2326" w:rsidRDefault="00744F3A" w:rsidP="00A06685"/>
        </w:tc>
      </w:tr>
      <w:tr w:rsidR="00744F3A" w:rsidRPr="002D2326" w14:paraId="61255ED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04033A8" w14:textId="77777777" w:rsidR="00744F3A" w:rsidRPr="002D2326" w:rsidRDefault="00744F3A" w:rsidP="00A06685">
            <w:pPr>
              <w:ind w:right="283"/>
              <w:jc w:val="both"/>
            </w:pPr>
            <w:r w:rsidRPr="002D2326">
              <w:lastRenderedPageBreak/>
              <w:t>Indicator Name</w:t>
            </w:r>
          </w:p>
        </w:tc>
        <w:tc>
          <w:tcPr>
            <w:tcW w:w="6945" w:type="dxa"/>
            <w:tcBorders>
              <w:top w:val="single" w:sz="4" w:space="0" w:color="auto"/>
              <w:left w:val="single" w:sz="4" w:space="0" w:color="auto"/>
              <w:bottom w:val="single" w:sz="4" w:space="0" w:color="auto"/>
              <w:right w:val="single" w:sz="4" w:space="0" w:color="auto"/>
            </w:tcBorders>
          </w:tcPr>
          <w:p w14:paraId="5A0A888D" w14:textId="77777777" w:rsidR="00744F3A" w:rsidRPr="002D2326" w:rsidRDefault="00744F3A" w:rsidP="00A06685">
            <w:pPr>
              <w:jc w:val="both"/>
            </w:pPr>
            <w:r w:rsidRPr="002D2326">
              <w:t>Proportion of countries adopting relevant national legislation and adequately resourcing the prevention or control of invasive alien species</w:t>
            </w:r>
          </w:p>
        </w:tc>
      </w:tr>
      <w:tr w:rsidR="00744F3A" w:rsidRPr="002D2326" w14:paraId="1ECB1FA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1B535B9"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4FDAFA8F" w14:textId="77777777" w:rsidR="00744F3A" w:rsidRPr="002D2326" w:rsidRDefault="00744F3A" w:rsidP="00A06685">
            <w:pPr>
              <w:jc w:val="both"/>
            </w:pPr>
            <w:r w:rsidRPr="002D2326">
              <w:t>15.8.1</w:t>
            </w:r>
          </w:p>
        </w:tc>
      </w:tr>
      <w:tr w:rsidR="00744F3A" w:rsidRPr="002D2326" w14:paraId="0EC92144" w14:textId="77777777" w:rsidTr="00A06685">
        <w:tc>
          <w:tcPr>
            <w:tcW w:w="2689" w:type="dxa"/>
            <w:tcBorders>
              <w:top w:val="single" w:sz="4" w:space="0" w:color="auto"/>
              <w:left w:val="single" w:sz="4" w:space="0" w:color="auto"/>
              <w:bottom w:val="single" w:sz="4" w:space="0" w:color="auto"/>
              <w:right w:val="single" w:sz="4" w:space="0" w:color="auto"/>
            </w:tcBorders>
          </w:tcPr>
          <w:p w14:paraId="718961F7" w14:textId="77777777" w:rsidR="00744F3A" w:rsidRPr="002D2326" w:rsidRDefault="00744F3A" w:rsidP="00A06685">
            <w:pPr>
              <w:ind w:right="283"/>
              <w:jc w:val="both"/>
            </w:pPr>
            <w:r w:rsidRPr="002D2326">
              <w:t>Target Name</w:t>
            </w:r>
          </w:p>
          <w:p w14:paraId="3E8031F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708FC6F" w14:textId="77777777" w:rsidR="00744F3A" w:rsidRPr="002D2326" w:rsidRDefault="00744F3A" w:rsidP="00A06685">
            <w:pPr>
              <w:jc w:val="both"/>
            </w:pPr>
            <w:r w:rsidRPr="002D2326">
              <w:t>By 2020, introduce measures to prevent the introduction and significantly reduce the impact of invasive alien species on land and water ecosystems and control or eradicate the priority species</w:t>
            </w:r>
          </w:p>
        </w:tc>
      </w:tr>
      <w:tr w:rsidR="00744F3A" w:rsidRPr="002D2326" w14:paraId="31F6285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50DF99B"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142D893A" w14:textId="77777777" w:rsidR="00744F3A" w:rsidRPr="002D2326" w:rsidRDefault="00744F3A" w:rsidP="00A06685">
            <w:pPr>
              <w:jc w:val="both"/>
            </w:pPr>
            <w:r w:rsidRPr="002D2326">
              <w:t>15.8</w:t>
            </w:r>
          </w:p>
        </w:tc>
      </w:tr>
      <w:tr w:rsidR="00744F3A" w:rsidRPr="002D2326" w14:paraId="3A10681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B76B39A"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23D4E98C" w14:textId="77777777" w:rsidR="00744F3A" w:rsidRPr="002D2326" w:rsidRDefault="00744F3A" w:rsidP="00A06685">
            <w:pPr>
              <w:jc w:val="both"/>
            </w:pPr>
          </w:p>
        </w:tc>
      </w:tr>
      <w:tr w:rsidR="00744F3A" w:rsidRPr="002D2326" w14:paraId="030ED47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2761818"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27870D1D" w14:textId="77777777" w:rsidR="00744F3A" w:rsidRPr="002D2326" w:rsidRDefault="00744F3A" w:rsidP="00A06685">
            <w:pPr>
              <w:jc w:val="both"/>
            </w:pPr>
            <w:r w:rsidRPr="002D2326">
              <w:t>2</w:t>
            </w:r>
          </w:p>
        </w:tc>
      </w:tr>
      <w:tr w:rsidR="00744F3A" w:rsidRPr="002D2326" w14:paraId="1C430D6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F8FB1E"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6CC6A8B5" w14:textId="77777777" w:rsidR="00744F3A" w:rsidRPr="002D2326" w:rsidRDefault="00744F3A" w:rsidP="00A06685">
            <w:pPr>
              <w:jc w:val="both"/>
            </w:pPr>
            <w:r w:rsidRPr="002D2326">
              <w:t>IUCN</w:t>
            </w:r>
          </w:p>
        </w:tc>
      </w:tr>
      <w:tr w:rsidR="00744F3A" w:rsidRPr="002D2326" w14:paraId="2462ED8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3672188"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367E3FD0" w14:textId="77777777" w:rsidR="00744F3A" w:rsidRPr="002D2326" w:rsidRDefault="00744F3A" w:rsidP="00A06685">
            <w:pPr>
              <w:rPr>
                <w:rStyle w:val="HeaderChar"/>
              </w:rPr>
            </w:pPr>
            <w:hyperlink r:id="rId113" w:history="1">
              <w:r w:rsidRPr="002D2326">
                <w:rPr>
                  <w:rStyle w:val="Hyperlink"/>
                </w:rPr>
                <w:t>https://unstats.un.org/sdgs/metadata/files/Metadata-15-08-01.pdf</w:t>
              </w:r>
            </w:hyperlink>
            <w:r w:rsidRPr="002D2326">
              <w:rPr>
                <w:rStyle w:val="HeaderChar"/>
              </w:rPr>
              <w:t xml:space="preserve"> </w:t>
            </w:r>
          </w:p>
        </w:tc>
      </w:tr>
      <w:tr w:rsidR="00744F3A" w:rsidRPr="002D2326" w14:paraId="12D68B6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23E004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1F9E3150" w14:textId="77777777" w:rsidR="00744F3A" w:rsidRPr="002D2326" w:rsidRDefault="00744F3A" w:rsidP="00A06685"/>
        </w:tc>
      </w:tr>
      <w:tr w:rsidR="00744F3A" w:rsidRPr="002D2326" w14:paraId="72F323DF" w14:textId="77777777" w:rsidTr="00A06685">
        <w:tc>
          <w:tcPr>
            <w:tcW w:w="2689" w:type="dxa"/>
            <w:tcBorders>
              <w:top w:val="single" w:sz="4" w:space="0" w:color="auto"/>
              <w:left w:val="single" w:sz="4" w:space="0" w:color="auto"/>
              <w:bottom w:val="single" w:sz="4" w:space="0" w:color="auto"/>
              <w:right w:val="single" w:sz="4" w:space="0" w:color="auto"/>
            </w:tcBorders>
          </w:tcPr>
          <w:p w14:paraId="4BAEC7E2" w14:textId="77777777" w:rsidR="00744F3A" w:rsidRPr="002D2326" w:rsidRDefault="00744F3A" w:rsidP="00A06685">
            <w:pPr>
              <w:ind w:right="283"/>
              <w:jc w:val="both"/>
            </w:pPr>
            <w:r w:rsidRPr="002D2326">
              <w:t xml:space="preserve">Source Organization </w:t>
            </w:r>
          </w:p>
          <w:p w14:paraId="0B36FE4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7C6713D" w14:textId="77777777" w:rsidR="00744F3A" w:rsidRPr="002D2326" w:rsidRDefault="00744F3A" w:rsidP="00A06685">
            <w:r w:rsidRPr="002D2326">
              <w:t>Rwanda Environment Management Authority (REMA)</w:t>
            </w:r>
          </w:p>
        </w:tc>
      </w:tr>
      <w:tr w:rsidR="00744F3A" w:rsidRPr="002D2326" w14:paraId="17544BDC" w14:textId="77777777" w:rsidTr="00A06685">
        <w:tc>
          <w:tcPr>
            <w:tcW w:w="2689" w:type="dxa"/>
            <w:tcBorders>
              <w:top w:val="single" w:sz="4" w:space="0" w:color="auto"/>
              <w:left w:val="single" w:sz="4" w:space="0" w:color="auto"/>
              <w:bottom w:val="single" w:sz="4" w:space="0" w:color="auto"/>
              <w:right w:val="single" w:sz="4" w:space="0" w:color="auto"/>
            </w:tcBorders>
          </w:tcPr>
          <w:p w14:paraId="74B425BC"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3E1883B9" w14:textId="77777777" w:rsidR="00744F3A" w:rsidRPr="002D2326" w:rsidRDefault="00744F3A" w:rsidP="00A06685">
            <w:r w:rsidRPr="002D2326">
              <w:t xml:space="preserve">Rwanda Biodiversity Policy </w:t>
            </w:r>
          </w:p>
          <w:p w14:paraId="4D8235BC" w14:textId="77777777" w:rsidR="00744F3A" w:rsidRPr="002D2326" w:rsidRDefault="00744F3A" w:rsidP="00A06685"/>
        </w:tc>
      </w:tr>
      <w:tr w:rsidR="00744F3A" w:rsidRPr="002D2326" w14:paraId="74367784" w14:textId="77777777" w:rsidTr="00A06685">
        <w:tc>
          <w:tcPr>
            <w:tcW w:w="2689" w:type="dxa"/>
            <w:tcBorders>
              <w:top w:val="single" w:sz="4" w:space="0" w:color="auto"/>
              <w:left w:val="single" w:sz="4" w:space="0" w:color="auto"/>
              <w:bottom w:val="single" w:sz="4" w:space="0" w:color="auto"/>
              <w:right w:val="single" w:sz="4" w:space="0" w:color="auto"/>
            </w:tcBorders>
          </w:tcPr>
          <w:p w14:paraId="17EEF33E" w14:textId="77777777" w:rsidR="00744F3A" w:rsidRPr="002D2326" w:rsidRDefault="00744F3A" w:rsidP="00A06685">
            <w:r w:rsidRPr="002D2326">
              <w:t>Periodicity</w:t>
            </w:r>
          </w:p>
          <w:p w14:paraId="44F64D7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806B40F" w14:textId="77777777" w:rsidR="00744F3A" w:rsidRPr="002D2326" w:rsidRDefault="00744F3A" w:rsidP="00A06685"/>
        </w:tc>
      </w:tr>
      <w:tr w:rsidR="00744F3A" w:rsidRPr="002D2326" w14:paraId="1B5F0098" w14:textId="77777777" w:rsidTr="00A06685">
        <w:tc>
          <w:tcPr>
            <w:tcW w:w="2689" w:type="dxa"/>
            <w:tcBorders>
              <w:top w:val="single" w:sz="4" w:space="0" w:color="auto"/>
              <w:left w:val="single" w:sz="4" w:space="0" w:color="auto"/>
              <w:bottom w:val="single" w:sz="4" w:space="0" w:color="auto"/>
              <w:right w:val="single" w:sz="4" w:space="0" w:color="auto"/>
            </w:tcBorders>
          </w:tcPr>
          <w:p w14:paraId="6893FB83" w14:textId="77777777" w:rsidR="00744F3A" w:rsidRPr="002D2326" w:rsidRDefault="00744F3A" w:rsidP="00A06685">
            <w:pPr>
              <w:ind w:right="283"/>
              <w:jc w:val="both"/>
            </w:pPr>
            <w:r w:rsidRPr="002D2326">
              <w:t>Earliest available data</w:t>
            </w:r>
          </w:p>
          <w:p w14:paraId="1024B47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B2C3E4D" w14:textId="77777777" w:rsidR="00744F3A" w:rsidRPr="002D2326" w:rsidRDefault="00744F3A" w:rsidP="00A06685">
            <w:r w:rsidRPr="002D2326">
              <w:t>2011</w:t>
            </w:r>
          </w:p>
        </w:tc>
      </w:tr>
      <w:tr w:rsidR="00744F3A" w:rsidRPr="002D2326" w14:paraId="2D2FF1E4" w14:textId="77777777" w:rsidTr="00A06685">
        <w:tc>
          <w:tcPr>
            <w:tcW w:w="2689" w:type="dxa"/>
            <w:tcBorders>
              <w:top w:val="single" w:sz="4" w:space="0" w:color="auto"/>
              <w:left w:val="single" w:sz="4" w:space="0" w:color="auto"/>
              <w:bottom w:val="single" w:sz="4" w:space="0" w:color="auto"/>
              <w:right w:val="single" w:sz="4" w:space="0" w:color="auto"/>
            </w:tcBorders>
          </w:tcPr>
          <w:p w14:paraId="26A67AFF" w14:textId="77777777" w:rsidR="00744F3A" w:rsidRPr="002D2326" w:rsidRDefault="00744F3A" w:rsidP="00A06685">
            <w:pPr>
              <w:ind w:right="283"/>
              <w:jc w:val="both"/>
            </w:pPr>
            <w:r w:rsidRPr="002D2326">
              <w:t>Link to data source/ The text to show instead of the URL</w:t>
            </w:r>
          </w:p>
          <w:p w14:paraId="5BC94FD1"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507F431" w14:textId="77777777" w:rsidR="00744F3A" w:rsidRPr="002D2326" w:rsidRDefault="00744F3A" w:rsidP="00A06685">
            <w:pPr>
              <w:rPr>
                <w:lang w:val="en-US"/>
              </w:rPr>
            </w:pPr>
          </w:p>
        </w:tc>
      </w:tr>
      <w:tr w:rsidR="00744F3A" w:rsidRPr="002D2326" w14:paraId="6CB3DFB3" w14:textId="77777777" w:rsidTr="00A06685">
        <w:tc>
          <w:tcPr>
            <w:tcW w:w="2689" w:type="dxa"/>
            <w:tcBorders>
              <w:top w:val="single" w:sz="4" w:space="0" w:color="auto"/>
              <w:left w:val="single" w:sz="4" w:space="0" w:color="auto"/>
              <w:bottom w:val="single" w:sz="4" w:space="0" w:color="auto"/>
              <w:right w:val="single" w:sz="4" w:space="0" w:color="auto"/>
            </w:tcBorders>
          </w:tcPr>
          <w:p w14:paraId="235F757F" w14:textId="77777777" w:rsidR="00744F3A" w:rsidRPr="002D2326" w:rsidRDefault="00744F3A" w:rsidP="00A06685">
            <w:pPr>
              <w:ind w:right="283"/>
              <w:jc w:val="both"/>
            </w:pPr>
            <w:r w:rsidRPr="002D2326">
              <w:t>Release date</w:t>
            </w:r>
          </w:p>
          <w:p w14:paraId="202B4F6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892A43F" w14:textId="77777777" w:rsidR="00744F3A" w:rsidRPr="002D2326" w:rsidRDefault="00744F3A" w:rsidP="00A06685"/>
        </w:tc>
      </w:tr>
      <w:tr w:rsidR="00744F3A" w:rsidRPr="002D2326" w14:paraId="267B543D" w14:textId="77777777" w:rsidTr="00A06685">
        <w:tc>
          <w:tcPr>
            <w:tcW w:w="2689" w:type="dxa"/>
            <w:tcBorders>
              <w:top w:val="single" w:sz="4" w:space="0" w:color="auto"/>
              <w:left w:val="single" w:sz="4" w:space="0" w:color="auto"/>
              <w:bottom w:val="single" w:sz="4" w:space="0" w:color="auto"/>
              <w:right w:val="single" w:sz="4" w:space="0" w:color="auto"/>
            </w:tcBorders>
          </w:tcPr>
          <w:p w14:paraId="4B99B58F" w14:textId="77777777" w:rsidR="00744F3A" w:rsidRPr="002D2326" w:rsidRDefault="00744F3A" w:rsidP="00A06685">
            <w:pPr>
              <w:ind w:right="283"/>
              <w:jc w:val="both"/>
            </w:pPr>
            <w:r w:rsidRPr="002D2326">
              <w:t>Statistical classification</w:t>
            </w:r>
          </w:p>
          <w:p w14:paraId="62D71F9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1E2D7BD" w14:textId="77777777" w:rsidR="00744F3A" w:rsidRPr="002D2326" w:rsidRDefault="00744F3A" w:rsidP="00A06685"/>
        </w:tc>
      </w:tr>
      <w:tr w:rsidR="00744F3A" w:rsidRPr="002D2326" w14:paraId="3ED98321" w14:textId="77777777" w:rsidTr="00A06685">
        <w:tc>
          <w:tcPr>
            <w:tcW w:w="2689" w:type="dxa"/>
            <w:tcBorders>
              <w:top w:val="single" w:sz="4" w:space="0" w:color="auto"/>
              <w:left w:val="single" w:sz="4" w:space="0" w:color="auto"/>
              <w:bottom w:val="single" w:sz="4" w:space="0" w:color="auto"/>
              <w:right w:val="single" w:sz="4" w:space="0" w:color="auto"/>
            </w:tcBorders>
          </w:tcPr>
          <w:p w14:paraId="645B7542" w14:textId="77777777" w:rsidR="00744F3A" w:rsidRPr="002D2326" w:rsidRDefault="00744F3A" w:rsidP="00A06685">
            <w:pPr>
              <w:ind w:right="283"/>
              <w:jc w:val="both"/>
            </w:pPr>
            <w:r w:rsidRPr="002D2326">
              <w:t>Contact details</w:t>
            </w:r>
          </w:p>
          <w:p w14:paraId="23AE61A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3E54D75" w14:textId="77777777" w:rsidR="00744F3A" w:rsidRPr="002D2326" w:rsidRDefault="00744F3A" w:rsidP="00A06685"/>
        </w:tc>
      </w:tr>
      <w:tr w:rsidR="00744F3A" w:rsidRPr="002D2326" w14:paraId="7D27F3C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9886C1E"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1A8A0A7" w14:textId="77777777" w:rsidR="00744F3A" w:rsidRPr="002D2326" w:rsidRDefault="00744F3A" w:rsidP="00A06685"/>
        </w:tc>
      </w:tr>
    </w:tbl>
    <w:p w14:paraId="00BFA2E3" w14:textId="77777777" w:rsidR="00744F3A" w:rsidRPr="002D2326" w:rsidRDefault="00744F3A" w:rsidP="00744F3A"/>
    <w:p w14:paraId="52D89B88" w14:textId="77777777" w:rsidR="00744F3A" w:rsidRPr="002D2326" w:rsidRDefault="00744F3A" w:rsidP="00744F3A">
      <w:pPr>
        <w:pStyle w:val="Heading2"/>
        <w:numPr>
          <w:ilvl w:val="0"/>
          <w:numId w:val="0"/>
        </w:numPr>
        <w:ind w:left="576"/>
        <w:rPr>
          <w:rFonts w:ascii="Arial" w:hAnsi="Arial" w:cs="Arial"/>
        </w:rPr>
      </w:pPr>
      <w:r w:rsidRPr="002D2326">
        <w:rPr>
          <w:rFonts w:ascii="Arial" w:hAnsi="Arial" w:cs="Arial"/>
        </w:rPr>
        <w:lastRenderedPageBreak/>
        <w:t>16.1.3 Proportion of population subjected to physical, psychological or sexual violence in the previous 12 months</w:t>
      </w:r>
      <w:bookmarkEnd w:id="105"/>
      <w:bookmarkEnd w:id="106"/>
    </w:p>
    <w:tbl>
      <w:tblPr>
        <w:tblStyle w:val="TableGrid"/>
        <w:tblW w:w="9634" w:type="dxa"/>
        <w:tblLook w:val="04A0" w:firstRow="1" w:lastRow="0" w:firstColumn="1" w:lastColumn="0" w:noHBand="0" w:noVBand="1"/>
      </w:tblPr>
      <w:tblGrid>
        <w:gridCol w:w="2689"/>
        <w:gridCol w:w="6945"/>
      </w:tblGrid>
      <w:tr w:rsidR="00744F3A" w:rsidRPr="002D2326" w14:paraId="63EF4379"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AD38BA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00A20D92" w14:textId="77777777" w:rsidR="00744F3A" w:rsidRPr="002D2326" w:rsidRDefault="00744F3A" w:rsidP="00A06685"/>
        </w:tc>
      </w:tr>
      <w:tr w:rsidR="00744F3A" w:rsidRPr="002D2326" w14:paraId="4666BE39" w14:textId="77777777" w:rsidTr="00A06685">
        <w:tc>
          <w:tcPr>
            <w:tcW w:w="2689" w:type="dxa"/>
            <w:tcBorders>
              <w:top w:val="single" w:sz="4" w:space="0" w:color="auto"/>
              <w:left w:val="single" w:sz="4" w:space="0" w:color="auto"/>
              <w:bottom w:val="single" w:sz="4" w:space="0" w:color="auto"/>
              <w:right w:val="single" w:sz="4" w:space="0" w:color="auto"/>
            </w:tcBorders>
          </w:tcPr>
          <w:p w14:paraId="6CFC63F4" w14:textId="77777777" w:rsidR="00744F3A" w:rsidRPr="002D2326" w:rsidRDefault="00744F3A" w:rsidP="00A06685">
            <w:pPr>
              <w:ind w:right="283"/>
              <w:jc w:val="both"/>
            </w:pPr>
            <w:r w:rsidRPr="002D2326">
              <w:t>Indicator Available</w:t>
            </w:r>
          </w:p>
        </w:tc>
        <w:tc>
          <w:tcPr>
            <w:tcW w:w="6945" w:type="dxa"/>
            <w:tcBorders>
              <w:top w:val="single" w:sz="4" w:space="0" w:color="auto"/>
              <w:left w:val="single" w:sz="4" w:space="0" w:color="auto"/>
              <w:bottom w:val="single" w:sz="4" w:space="0" w:color="auto"/>
              <w:right w:val="single" w:sz="4" w:space="0" w:color="auto"/>
            </w:tcBorders>
          </w:tcPr>
          <w:p w14:paraId="29937BA2" w14:textId="77777777" w:rsidR="00744F3A" w:rsidRPr="002D2326" w:rsidRDefault="00744F3A" w:rsidP="00744F3A">
            <w:pPr>
              <w:pStyle w:val="ListParagraph"/>
              <w:numPr>
                <w:ilvl w:val="0"/>
                <w:numId w:val="19"/>
              </w:numPr>
              <w:spacing w:after="0" w:line="240" w:lineRule="auto"/>
            </w:pPr>
            <w:r w:rsidRPr="002D2326">
              <w:t xml:space="preserve">Percentage of women age 15-49 who have ever experienced sexual violence in the 12 months preceding the survey </w:t>
            </w:r>
          </w:p>
          <w:p w14:paraId="19FAB039" w14:textId="77777777" w:rsidR="00744F3A" w:rsidRPr="002D2326" w:rsidRDefault="00744F3A" w:rsidP="00744F3A">
            <w:pPr>
              <w:pStyle w:val="ListParagraph"/>
              <w:numPr>
                <w:ilvl w:val="0"/>
                <w:numId w:val="19"/>
              </w:numPr>
              <w:spacing w:after="0" w:line="240" w:lineRule="auto"/>
            </w:pPr>
            <w:r w:rsidRPr="002D2326">
              <w:t xml:space="preserve">Percentage of men age 15-49 who have ever experienced sexual violence in the 12 months preceding the survey </w:t>
            </w:r>
          </w:p>
          <w:p w14:paraId="4147414A" w14:textId="77777777" w:rsidR="00744F3A" w:rsidRPr="002D2326" w:rsidRDefault="00744F3A" w:rsidP="00744F3A">
            <w:pPr>
              <w:pStyle w:val="ListParagraph"/>
              <w:numPr>
                <w:ilvl w:val="0"/>
                <w:numId w:val="19"/>
              </w:numPr>
              <w:spacing w:after="0" w:line="240" w:lineRule="auto"/>
            </w:pPr>
            <w:r w:rsidRPr="002D2326">
              <w:t xml:space="preserve">Percentage of women age 15-49 who have ever experienced physical violence in the 12 months preceding the survey </w:t>
            </w:r>
          </w:p>
          <w:p w14:paraId="65A091C4" w14:textId="77777777" w:rsidR="00744F3A" w:rsidRPr="002D2326" w:rsidRDefault="00744F3A" w:rsidP="00744F3A">
            <w:pPr>
              <w:pStyle w:val="ListParagraph"/>
              <w:numPr>
                <w:ilvl w:val="0"/>
                <w:numId w:val="19"/>
              </w:numPr>
              <w:spacing w:after="0" w:line="240" w:lineRule="auto"/>
            </w:pPr>
            <w:r w:rsidRPr="002D2326">
              <w:t xml:space="preserve">Percentage of men age 15-49 who have ever experienced physical violence in the 12 months preceding the survey </w:t>
            </w:r>
          </w:p>
          <w:p w14:paraId="5C04FCE5" w14:textId="77777777" w:rsidR="00744F3A" w:rsidRPr="002D2326" w:rsidRDefault="00744F3A" w:rsidP="00A06685">
            <w:pPr>
              <w:pStyle w:val="ListParagraph"/>
            </w:pPr>
          </w:p>
        </w:tc>
      </w:tr>
      <w:tr w:rsidR="00744F3A" w:rsidRPr="002D2326" w14:paraId="3E4175DB" w14:textId="77777777" w:rsidTr="00A06685">
        <w:tc>
          <w:tcPr>
            <w:tcW w:w="2689" w:type="dxa"/>
            <w:tcBorders>
              <w:top w:val="single" w:sz="4" w:space="0" w:color="auto"/>
              <w:left w:val="single" w:sz="4" w:space="0" w:color="auto"/>
              <w:bottom w:val="single" w:sz="4" w:space="0" w:color="auto"/>
              <w:right w:val="single" w:sz="4" w:space="0" w:color="auto"/>
            </w:tcBorders>
          </w:tcPr>
          <w:p w14:paraId="6E9C7329" w14:textId="77777777" w:rsidR="00744F3A" w:rsidRPr="002D2326" w:rsidRDefault="00744F3A" w:rsidP="00A06685">
            <w:pPr>
              <w:ind w:right="283"/>
              <w:jc w:val="both"/>
            </w:pPr>
            <w:r w:rsidRPr="002D2326">
              <w:t>Definition</w:t>
            </w:r>
          </w:p>
          <w:p w14:paraId="02FADFA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D63224B" w14:textId="77777777" w:rsidR="00744F3A" w:rsidRPr="002D2326" w:rsidRDefault="00744F3A" w:rsidP="00A06685">
            <w:r w:rsidRPr="002D2326">
              <w:t>The total number of persons who have been victim of physical, psychological or sexual violence in the previous 12 months, as a share of the total population.</w:t>
            </w:r>
          </w:p>
          <w:p w14:paraId="0F279787" w14:textId="77777777" w:rsidR="00744F3A" w:rsidRPr="002D2326" w:rsidRDefault="00744F3A" w:rsidP="00A06685"/>
          <w:p w14:paraId="7CECDF65" w14:textId="77777777" w:rsidR="00744F3A" w:rsidRPr="002D2326" w:rsidRDefault="00744F3A" w:rsidP="00A06685"/>
          <w:p w14:paraId="26431F3A" w14:textId="77777777" w:rsidR="00744F3A" w:rsidRPr="002D2326" w:rsidRDefault="00744F3A" w:rsidP="00A06685">
            <w:pPr>
              <w:jc w:val="both"/>
            </w:pPr>
            <w:r w:rsidRPr="002D2326">
              <w:t xml:space="preserve">Physical violence: This concept is equivalent to the concept of physical assault, as defined in the International Classification of Crime for Statistical Purposes (ICCS): the intentional or reckless application of physical force inflicted upon the body of a person. This includes serious and minor bodily injuries and serious and minor physical force. According to the ICCS, these are defined as: Serious bodily injury, at minimum, includes gunshot or bullet wounds; knife or stab wounds; severed limbs; broken bones or teeth knocked out; internal injuries; being knocked unconscious; and other severe or critical injuries. Serious physical force, at minimum, includes being shot; stabbed or cut; hit by an object; hit by a thrown object; poisoning and other applications of force with the potential to cause serious bodily injury. Minor bodily injury, at minimum, includes bruises, cuts, scratches, chipped teeth, swelling, black eye and other minor injuries. Minor physical force, at minimum, includes hitting, slapping, pushing, tripping, knocking down and other applications of force with the potential to cause minor bodily injury. </w:t>
            </w:r>
          </w:p>
          <w:p w14:paraId="7811BF85" w14:textId="77777777" w:rsidR="00744F3A" w:rsidRPr="002D2326" w:rsidRDefault="00744F3A" w:rsidP="00A06685">
            <w:pPr>
              <w:jc w:val="both"/>
            </w:pPr>
          </w:p>
          <w:p w14:paraId="5BED4E25" w14:textId="77777777" w:rsidR="00744F3A" w:rsidRPr="002D2326" w:rsidRDefault="00744F3A" w:rsidP="00A06685">
            <w:pPr>
              <w:jc w:val="both"/>
            </w:pPr>
            <w:r w:rsidRPr="002D2326">
              <w:t>Sexual violence (ICCS): Unwanted sexual act, attempt to obtain a sexual act, or contact or communication with unwanted sexual attention without valid consent or with consent as a result of intimidation, force, fraud, coercion, threat, deception, use of drugs or alcohol, or abuse of power or of a position of vulnerability. This includes rape and other forms of sexual assault.</w:t>
            </w:r>
          </w:p>
          <w:p w14:paraId="39DBD2F5" w14:textId="77777777" w:rsidR="00744F3A" w:rsidRPr="002D2326" w:rsidRDefault="00744F3A" w:rsidP="00A06685">
            <w:pPr>
              <w:jc w:val="both"/>
            </w:pPr>
          </w:p>
          <w:p w14:paraId="4138E1F6" w14:textId="77777777" w:rsidR="00744F3A" w:rsidRPr="002D2326" w:rsidRDefault="00744F3A" w:rsidP="00A06685"/>
        </w:tc>
      </w:tr>
      <w:tr w:rsidR="00744F3A" w:rsidRPr="002D2326" w14:paraId="747AE2F4" w14:textId="77777777" w:rsidTr="00A06685">
        <w:tc>
          <w:tcPr>
            <w:tcW w:w="2689" w:type="dxa"/>
            <w:tcBorders>
              <w:top w:val="single" w:sz="4" w:space="0" w:color="auto"/>
              <w:left w:val="single" w:sz="4" w:space="0" w:color="auto"/>
              <w:bottom w:val="single" w:sz="4" w:space="0" w:color="auto"/>
              <w:right w:val="single" w:sz="4" w:space="0" w:color="auto"/>
            </w:tcBorders>
          </w:tcPr>
          <w:p w14:paraId="70532414" w14:textId="77777777" w:rsidR="00744F3A" w:rsidRPr="002D2326" w:rsidRDefault="00744F3A" w:rsidP="00A06685">
            <w:pPr>
              <w:ind w:right="283"/>
              <w:jc w:val="both"/>
            </w:pPr>
            <w:r w:rsidRPr="002D2326">
              <w:t>Geographic coverage</w:t>
            </w:r>
          </w:p>
          <w:p w14:paraId="409C051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C7BCD2C" w14:textId="77777777" w:rsidR="00744F3A" w:rsidRPr="002D2326" w:rsidRDefault="00744F3A" w:rsidP="00A06685">
            <w:r w:rsidRPr="002D2326">
              <w:t>National</w:t>
            </w:r>
          </w:p>
        </w:tc>
      </w:tr>
      <w:tr w:rsidR="00744F3A" w:rsidRPr="002D2326" w14:paraId="775F2D5E" w14:textId="77777777" w:rsidTr="00A06685">
        <w:tc>
          <w:tcPr>
            <w:tcW w:w="2689" w:type="dxa"/>
            <w:tcBorders>
              <w:top w:val="single" w:sz="4" w:space="0" w:color="auto"/>
              <w:left w:val="single" w:sz="4" w:space="0" w:color="auto"/>
              <w:bottom w:val="single" w:sz="4" w:space="0" w:color="auto"/>
              <w:right w:val="single" w:sz="4" w:space="0" w:color="auto"/>
            </w:tcBorders>
          </w:tcPr>
          <w:p w14:paraId="29619FE8" w14:textId="77777777" w:rsidR="00744F3A" w:rsidRPr="002D2326" w:rsidRDefault="00744F3A" w:rsidP="00A06685">
            <w:pPr>
              <w:ind w:right="283"/>
              <w:jc w:val="both"/>
            </w:pPr>
          </w:p>
          <w:p w14:paraId="21404519" w14:textId="77777777" w:rsidR="00744F3A" w:rsidRPr="002D2326" w:rsidRDefault="00744F3A" w:rsidP="00A06685">
            <w:pPr>
              <w:ind w:right="283"/>
              <w:jc w:val="both"/>
            </w:pPr>
            <w:r w:rsidRPr="002D2326">
              <w:t>Unit of Measurement</w:t>
            </w:r>
          </w:p>
          <w:p w14:paraId="39A7A44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F56FE1A" w14:textId="77777777" w:rsidR="00744F3A" w:rsidRPr="002D2326" w:rsidRDefault="00744F3A" w:rsidP="00A06685">
            <w:r w:rsidRPr="002D2326">
              <w:lastRenderedPageBreak/>
              <w:t>Percent (%)</w:t>
            </w:r>
          </w:p>
        </w:tc>
      </w:tr>
      <w:tr w:rsidR="00744F3A" w:rsidRPr="002D2326" w14:paraId="44A91F01" w14:textId="77777777" w:rsidTr="00A06685">
        <w:tc>
          <w:tcPr>
            <w:tcW w:w="2689" w:type="dxa"/>
            <w:tcBorders>
              <w:top w:val="single" w:sz="4" w:space="0" w:color="auto"/>
              <w:left w:val="single" w:sz="4" w:space="0" w:color="auto"/>
              <w:bottom w:val="single" w:sz="4" w:space="0" w:color="auto"/>
              <w:right w:val="single" w:sz="4" w:space="0" w:color="auto"/>
            </w:tcBorders>
          </w:tcPr>
          <w:p w14:paraId="195C6E28" w14:textId="77777777" w:rsidR="00744F3A" w:rsidRPr="002D2326" w:rsidRDefault="00744F3A" w:rsidP="00A06685">
            <w:pPr>
              <w:ind w:right="283"/>
              <w:jc w:val="both"/>
            </w:pPr>
            <w:r w:rsidRPr="002D2326">
              <w:t>Computation method</w:t>
            </w:r>
          </w:p>
          <w:p w14:paraId="09FAA38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F5FAE28" w14:textId="77777777" w:rsidR="00744F3A" w:rsidRPr="002D2326" w:rsidRDefault="00744F3A" w:rsidP="00A06685">
            <w:pPr>
              <w:jc w:val="both"/>
            </w:pPr>
            <w:r w:rsidRPr="002D2326">
              <w:t>Number of survey respondents who have been victim of physical, psychological or sexual violence in the previous 12 months, divided by the total number of survey respondents.</w:t>
            </w:r>
          </w:p>
        </w:tc>
      </w:tr>
      <w:tr w:rsidR="00744F3A" w:rsidRPr="002D2326" w14:paraId="2C22EA4A" w14:textId="77777777" w:rsidTr="00A06685">
        <w:tc>
          <w:tcPr>
            <w:tcW w:w="2689" w:type="dxa"/>
            <w:tcBorders>
              <w:top w:val="single" w:sz="4" w:space="0" w:color="auto"/>
              <w:left w:val="single" w:sz="4" w:space="0" w:color="auto"/>
              <w:bottom w:val="single" w:sz="4" w:space="0" w:color="auto"/>
              <w:right w:val="single" w:sz="4" w:space="0" w:color="auto"/>
            </w:tcBorders>
          </w:tcPr>
          <w:p w14:paraId="2717478D" w14:textId="77777777" w:rsidR="00744F3A" w:rsidRPr="002D2326" w:rsidRDefault="00744F3A" w:rsidP="00A06685">
            <w:pPr>
              <w:ind w:right="283"/>
              <w:jc w:val="both"/>
            </w:pPr>
            <w:r w:rsidRPr="002D2326">
              <w:t>Disaggregation</w:t>
            </w:r>
          </w:p>
          <w:p w14:paraId="4320AC1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775B25C" w14:textId="77777777" w:rsidR="00744F3A" w:rsidRPr="002D2326" w:rsidRDefault="00744F3A" w:rsidP="00744F3A">
            <w:pPr>
              <w:numPr>
                <w:ilvl w:val="0"/>
                <w:numId w:val="3"/>
              </w:numPr>
              <w:spacing w:after="0" w:line="240" w:lineRule="auto"/>
            </w:pPr>
            <w:r w:rsidRPr="002D2326">
              <w:t>Geographical: National, Province, District Residence (Urban &amp; Rural)</w:t>
            </w:r>
          </w:p>
          <w:p w14:paraId="59485760" w14:textId="77777777" w:rsidR="00744F3A" w:rsidRPr="002D2326" w:rsidRDefault="00744F3A" w:rsidP="00744F3A">
            <w:pPr>
              <w:numPr>
                <w:ilvl w:val="0"/>
                <w:numId w:val="3"/>
              </w:numPr>
              <w:spacing w:after="0" w:line="240" w:lineRule="auto"/>
            </w:pPr>
            <w:r w:rsidRPr="002D2326">
              <w:t>Sex</w:t>
            </w:r>
          </w:p>
          <w:p w14:paraId="474CE38D" w14:textId="77777777" w:rsidR="00744F3A" w:rsidRPr="002D2326" w:rsidRDefault="00744F3A" w:rsidP="00744F3A">
            <w:pPr>
              <w:numPr>
                <w:ilvl w:val="0"/>
                <w:numId w:val="3"/>
              </w:numPr>
              <w:spacing w:after="0" w:line="240" w:lineRule="auto"/>
            </w:pPr>
            <w:r w:rsidRPr="002D2326">
              <w:t xml:space="preserve">Age </w:t>
            </w:r>
          </w:p>
          <w:p w14:paraId="6BC284B7" w14:textId="77777777" w:rsidR="00744F3A" w:rsidRPr="002D2326" w:rsidRDefault="00744F3A" w:rsidP="00744F3A">
            <w:pPr>
              <w:numPr>
                <w:ilvl w:val="0"/>
                <w:numId w:val="3"/>
              </w:numPr>
              <w:spacing w:after="0" w:line="240" w:lineRule="auto"/>
            </w:pPr>
            <w:r w:rsidRPr="002D2326">
              <w:t>Religion</w:t>
            </w:r>
          </w:p>
          <w:p w14:paraId="206A6149" w14:textId="77777777" w:rsidR="00744F3A" w:rsidRPr="002D2326" w:rsidRDefault="00744F3A" w:rsidP="00744F3A">
            <w:pPr>
              <w:numPr>
                <w:ilvl w:val="0"/>
                <w:numId w:val="3"/>
              </w:numPr>
              <w:spacing w:after="0" w:line="240" w:lineRule="auto"/>
            </w:pPr>
            <w:r w:rsidRPr="002D2326">
              <w:t>Socioeconomic status: Marital Status, Education Level, Wealth Quintile, Employment &amp; Number of Living children</w:t>
            </w:r>
          </w:p>
        </w:tc>
      </w:tr>
      <w:tr w:rsidR="00744F3A" w:rsidRPr="002D2326" w14:paraId="14BBF918" w14:textId="77777777" w:rsidTr="00A06685">
        <w:tc>
          <w:tcPr>
            <w:tcW w:w="2689" w:type="dxa"/>
            <w:tcBorders>
              <w:top w:val="single" w:sz="4" w:space="0" w:color="auto"/>
              <w:left w:val="single" w:sz="4" w:space="0" w:color="auto"/>
              <w:bottom w:val="single" w:sz="4" w:space="0" w:color="auto"/>
              <w:right w:val="single" w:sz="4" w:space="0" w:color="auto"/>
            </w:tcBorders>
          </w:tcPr>
          <w:p w14:paraId="5282D845" w14:textId="77777777" w:rsidR="00744F3A" w:rsidRPr="002D2326" w:rsidRDefault="00744F3A" w:rsidP="00A06685">
            <w:pPr>
              <w:ind w:right="283"/>
            </w:pPr>
            <w:r w:rsidRPr="002D2326">
              <w:t>Comments and limitations/ Other Information</w:t>
            </w:r>
          </w:p>
          <w:p w14:paraId="00AFC28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1C6B1B9" w14:textId="77777777" w:rsidR="00744F3A" w:rsidRPr="002D2326" w:rsidRDefault="00744F3A" w:rsidP="00A06685">
            <w:r w:rsidRPr="002D2326">
              <w:t>Psychological violence is not registered in Rwanda DHS</w:t>
            </w:r>
          </w:p>
          <w:p w14:paraId="6E9CE9A3" w14:textId="77777777" w:rsidR="00744F3A" w:rsidRPr="002D2326" w:rsidRDefault="00744F3A" w:rsidP="00A06685"/>
        </w:tc>
      </w:tr>
      <w:tr w:rsidR="00744F3A" w:rsidRPr="002D2326" w14:paraId="71F2B50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A4FD05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2F812B7" w14:textId="77777777" w:rsidR="00744F3A" w:rsidRPr="002D2326" w:rsidRDefault="00744F3A" w:rsidP="00A06685"/>
        </w:tc>
      </w:tr>
      <w:tr w:rsidR="00744F3A" w:rsidRPr="002D2326" w14:paraId="1DC5132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7185A8A"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4C561734" w14:textId="77777777" w:rsidR="00744F3A" w:rsidRPr="002D2326" w:rsidRDefault="00744F3A" w:rsidP="00A06685">
            <w:pPr>
              <w:jc w:val="both"/>
            </w:pPr>
            <w:r w:rsidRPr="002D2326">
              <w:t>Proportion of population subjected to physical, psychological or sexual violence in the previous 12 months</w:t>
            </w:r>
          </w:p>
        </w:tc>
      </w:tr>
      <w:tr w:rsidR="00744F3A" w:rsidRPr="002D2326" w14:paraId="342676C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C7BF91D"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B108762" w14:textId="77777777" w:rsidR="00744F3A" w:rsidRPr="002D2326" w:rsidRDefault="00744F3A" w:rsidP="00A06685">
            <w:pPr>
              <w:jc w:val="both"/>
            </w:pPr>
            <w:r w:rsidRPr="002D2326">
              <w:t>16.1.3</w:t>
            </w:r>
          </w:p>
        </w:tc>
      </w:tr>
      <w:tr w:rsidR="00744F3A" w:rsidRPr="002D2326" w14:paraId="575FCFD4" w14:textId="77777777" w:rsidTr="00A06685">
        <w:tc>
          <w:tcPr>
            <w:tcW w:w="2689" w:type="dxa"/>
            <w:tcBorders>
              <w:top w:val="single" w:sz="4" w:space="0" w:color="auto"/>
              <w:left w:val="single" w:sz="4" w:space="0" w:color="auto"/>
              <w:bottom w:val="single" w:sz="4" w:space="0" w:color="auto"/>
              <w:right w:val="single" w:sz="4" w:space="0" w:color="auto"/>
            </w:tcBorders>
          </w:tcPr>
          <w:p w14:paraId="42A737F0" w14:textId="77777777" w:rsidR="00744F3A" w:rsidRPr="002D2326" w:rsidRDefault="00744F3A" w:rsidP="00A06685">
            <w:pPr>
              <w:ind w:right="283"/>
              <w:jc w:val="both"/>
            </w:pPr>
            <w:r w:rsidRPr="002D2326">
              <w:t>Target Name</w:t>
            </w:r>
          </w:p>
          <w:p w14:paraId="2419B9E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9FD5984" w14:textId="77777777" w:rsidR="00744F3A" w:rsidRPr="002D2326" w:rsidRDefault="00744F3A" w:rsidP="00A06685">
            <w:pPr>
              <w:jc w:val="both"/>
            </w:pPr>
            <w:r w:rsidRPr="002D2326">
              <w:t>Significantly reduce all forms of violence and related death rates everywhere</w:t>
            </w:r>
          </w:p>
        </w:tc>
      </w:tr>
      <w:tr w:rsidR="00744F3A" w:rsidRPr="002D2326" w14:paraId="3E29BC2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1B4DEAC"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62CF1A1D" w14:textId="77777777" w:rsidR="00744F3A" w:rsidRPr="002D2326" w:rsidRDefault="00744F3A" w:rsidP="00A06685">
            <w:r w:rsidRPr="002D2326">
              <w:t>16.1</w:t>
            </w:r>
          </w:p>
        </w:tc>
      </w:tr>
      <w:tr w:rsidR="00744F3A" w:rsidRPr="002D2326" w14:paraId="2607C1C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222FF8C"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73B29B96" w14:textId="77777777" w:rsidR="00744F3A" w:rsidRPr="002D2326" w:rsidRDefault="00744F3A" w:rsidP="00A06685"/>
        </w:tc>
      </w:tr>
      <w:tr w:rsidR="00744F3A" w:rsidRPr="002D2326" w14:paraId="504A707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2A0D11F"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3E835B18" w14:textId="77777777" w:rsidR="00744F3A" w:rsidRPr="002D2326" w:rsidRDefault="00744F3A" w:rsidP="00A06685">
            <w:r w:rsidRPr="002D2326">
              <w:t>2</w:t>
            </w:r>
          </w:p>
        </w:tc>
      </w:tr>
      <w:tr w:rsidR="00744F3A" w:rsidRPr="002D2326" w14:paraId="29BF0D2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2C9BA1B"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1FF58A15" w14:textId="77777777" w:rsidR="00744F3A" w:rsidRPr="002D2326" w:rsidRDefault="00744F3A" w:rsidP="00A06685">
            <w:pPr>
              <w:jc w:val="both"/>
            </w:pPr>
            <w:r w:rsidRPr="002D2326">
              <w:t>United Nations Office on Drugs and Crime (UNODC)</w:t>
            </w:r>
          </w:p>
        </w:tc>
      </w:tr>
      <w:tr w:rsidR="00744F3A" w:rsidRPr="002D2326" w14:paraId="312DBBF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168CD51"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4C9953B9" w14:textId="77777777" w:rsidR="00744F3A" w:rsidRPr="002D2326" w:rsidRDefault="00744F3A" w:rsidP="00A06685">
            <w:pPr>
              <w:rPr>
                <w:rStyle w:val="HeaderChar"/>
              </w:rPr>
            </w:pPr>
            <w:hyperlink r:id="rId114" w:tgtFrame="_blank" w:history="1">
              <w:r w:rsidRPr="002D2326">
                <w:rPr>
                  <w:rStyle w:val="FollowedHyperlink"/>
                  <w:color w:val="2258A9"/>
                  <w:shd w:val="clear" w:color="auto" w:fill="FFFFFF"/>
                </w:rPr>
                <w:t>United Nations Sustainable Development Goals Metadata (PDF 217 KB)</w:t>
              </w:r>
            </w:hyperlink>
          </w:p>
        </w:tc>
      </w:tr>
      <w:tr w:rsidR="00744F3A" w:rsidRPr="002D2326" w14:paraId="430F631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291ECA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3313D73" w14:textId="77777777" w:rsidR="00744F3A" w:rsidRPr="002D2326" w:rsidRDefault="00744F3A" w:rsidP="00A06685"/>
        </w:tc>
      </w:tr>
      <w:tr w:rsidR="00744F3A" w:rsidRPr="002D2326" w14:paraId="174A54CD" w14:textId="77777777" w:rsidTr="00A06685">
        <w:tc>
          <w:tcPr>
            <w:tcW w:w="2689" w:type="dxa"/>
            <w:tcBorders>
              <w:top w:val="single" w:sz="4" w:space="0" w:color="auto"/>
              <w:left w:val="single" w:sz="4" w:space="0" w:color="auto"/>
              <w:bottom w:val="single" w:sz="4" w:space="0" w:color="auto"/>
              <w:right w:val="single" w:sz="4" w:space="0" w:color="auto"/>
            </w:tcBorders>
          </w:tcPr>
          <w:p w14:paraId="4059E63D" w14:textId="77777777" w:rsidR="00744F3A" w:rsidRPr="002D2326" w:rsidRDefault="00744F3A" w:rsidP="00A06685">
            <w:pPr>
              <w:ind w:right="283"/>
              <w:jc w:val="both"/>
            </w:pPr>
            <w:r w:rsidRPr="002D2326">
              <w:t xml:space="preserve">Source Organization </w:t>
            </w:r>
          </w:p>
          <w:p w14:paraId="53E28D6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5584B37" w14:textId="77777777" w:rsidR="00744F3A" w:rsidRPr="002D2326" w:rsidRDefault="00744F3A" w:rsidP="00A06685">
            <w:r w:rsidRPr="002D2326">
              <w:t>National Institute of Statistics of Rwanda</w:t>
            </w:r>
          </w:p>
        </w:tc>
      </w:tr>
      <w:tr w:rsidR="00744F3A" w:rsidRPr="002D2326" w14:paraId="6C7E883A" w14:textId="77777777" w:rsidTr="00A06685">
        <w:tc>
          <w:tcPr>
            <w:tcW w:w="2689" w:type="dxa"/>
            <w:tcBorders>
              <w:top w:val="single" w:sz="4" w:space="0" w:color="auto"/>
              <w:left w:val="single" w:sz="4" w:space="0" w:color="auto"/>
              <w:bottom w:val="single" w:sz="4" w:space="0" w:color="auto"/>
              <w:right w:val="single" w:sz="4" w:space="0" w:color="auto"/>
            </w:tcBorders>
          </w:tcPr>
          <w:p w14:paraId="19A3EB75"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08C96B6" w14:textId="77777777" w:rsidR="00744F3A" w:rsidRPr="002D2326" w:rsidRDefault="00744F3A" w:rsidP="00A06685">
            <w:r w:rsidRPr="002D2326">
              <w:t xml:space="preserve">Rwanda Demographic Health Survey (RDHS) </w:t>
            </w:r>
          </w:p>
        </w:tc>
      </w:tr>
      <w:tr w:rsidR="00744F3A" w:rsidRPr="002D2326" w14:paraId="542CDDB5" w14:textId="77777777" w:rsidTr="00A06685">
        <w:tc>
          <w:tcPr>
            <w:tcW w:w="2689" w:type="dxa"/>
            <w:tcBorders>
              <w:top w:val="single" w:sz="4" w:space="0" w:color="auto"/>
              <w:left w:val="single" w:sz="4" w:space="0" w:color="auto"/>
              <w:bottom w:val="single" w:sz="4" w:space="0" w:color="auto"/>
              <w:right w:val="single" w:sz="4" w:space="0" w:color="auto"/>
            </w:tcBorders>
          </w:tcPr>
          <w:p w14:paraId="4D3CF72E" w14:textId="77777777" w:rsidR="00744F3A" w:rsidRPr="002D2326" w:rsidRDefault="00744F3A" w:rsidP="00A06685">
            <w:r w:rsidRPr="002D2326">
              <w:t>Periodicity</w:t>
            </w:r>
          </w:p>
          <w:p w14:paraId="36E37EF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089DE95" w14:textId="77777777" w:rsidR="00744F3A" w:rsidRPr="002D2326" w:rsidRDefault="00744F3A" w:rsidP="00A06685">
            <w:r w:rsidRPr="002D2326">
              <w:t>3-5 Years</w:t>
            </w:r>
          </w:p>
        </w:tc>
      </w:tr>
      <w:tr w:rsidR="00744F3A" w:rsidRPr="002D2326" w14:paraId="7AE38223" w14:textId="77777777" w:rsidTr="00A06685">
        <w:tc>
          <w:tcPr>
            <w:tcW w:w="2689" w:type="dxa"/>
            <w:tcBorders>
              <w:top w:val="single" w:sz="4" w:space="0" w:color="auto"/>
              <w:left w:val="single" w:sz="4" w:space="0" w:color="auto"/>
              <w:bottom w:val="single" w:sz="4" w:space="0" w:color="auto"/>
              <w:right w:val="single" w:sz="4" w:space="0" w:color="auto"/>
            </w:tcBorders>
          </w:tcPr>
          <w:p w14:paraId="584251F4" w14:textId="77777777" w:rsidR="00744F3A" w:rsidRPr="002D2326" w:rsidRDefault="00744F3A" w:rsidP="00A06685">
            <w:pPr>
              <w:ind w:right="283"/>
              <w:jc w:val="both"/>
            </w:pPr>
            <w:r w:rsidRPr="002D2326">
              <w:t>Earliest available data</w:t>
            </w:r>
          </w:p>
          <w:p w14:paraId="034ED86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2CFD9CF" w14:textId="77777777" w:rsidR="00744F3A" w:rsidRPr="002D2326" w:rsidRDefault="00744F3A" w:rsidP="00A06685">
            <w:r w:rsidRPr="002D2326">
              <w:t>1992</w:t>
            </w:r>
          </w:p>
        </w:tc>
      </w:tr>
      <w:tr w:rsidR="00744F3A" w:rsidRPr="002D2326" w14:paraId="7649248E" w14:textId="77777777" w:rsidTr="00A06685">
        <w:tc>
          <w:tcPr>
            <w:tcW w:w="2689" w:type="dxa"/>
            <w:tcBorders>
              <w:top w:val="single" w:sz="4" w:space="0" w:color="auto"/>
              <w:left w:val="single" w:sz="4" w:space="0" w:color="auto"/>
              <w:bottom w:val="single" w:sz="4" w:space="0" w:color="auto"/>
              <w:right w:val="single" w:sz="4" w:space="0" w:color="auto"/>
            </w:tcBorders>
          </w:tcPr>
          <w:p w14:paraId="05046270" w14:textId="77777777" w:rsidR="00744F3A" w:rsidRPr="002D2326" w:rsidRDefault="00744F3A" w:rsidP="00A06685">
            <w:pPr>
              <w:ind w:right="283"/>
              <w:jc w:val="both"/>
            </w:pPr>
            <w:r w:rsidRPr="002D2326">
              <w:t>Link to data source/ The text to show instead of the URL</w:t>
            </w:r>
          </w:p>
          <w:p w14:paraId="144119EA"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208BD477" w14:textId="77777777" w:rsidR="00744F3A" w:rsidRPr="002D2326" w:rsidRDefault="00744F3A" w:rsidP="00A06685">
            <w:hyperlink r:id="rId115" w:history="1">
              <w:r w:rsidRPr="002D2326">
                <w:rPr>
                  <w:rStyle w:val="FollowedHyperlink"/>
                </w:rPr>
                <w:t>http://www.statistics.gov.rw/datasource/demographic-and-health-survey-dhs</w:t>
              </w:r>
            </w:hyperlink>
          </w:p>
          <w:p w14:paraId="2F62A463" w14:textId="77777777" w:rsidR="00744F3A" w:rsidRPr="002D2326" w:rsidRDefault="00744F3A" w:rsidP="00A06685"/>
        </w:tc>
      </w:tr>
      <w:tr w:rsidR="00744F3A" w:rsidRPr="002D2326" w14:paraId="7F7704C4" w14:textId="77777777" w:rsidTr="00A06685">
        <w:tc>
          <w:tcPr>
            <w:tcW w:w="2689" w:type="dxa"/>
            <w:tcBorders>
              <w:top w:val="single" w:sz="4" w:space="0" w:color="auto"/>
              <w:left w:val="single" w:sz="4" w:space="0" w:color="auto"/>
              <w:bottom w:val="single" w:sz="4" w:space="0" w:color="auto"/>
              <w:right w:val="single" w:sz="4" w:space="0" w:color="auto"/>
            </w:tcBorders>
          </w:tcPr>
          <w:p w14:paraId="6F0C5D6F" w14:textId="77777777" w:rsidR="00744F3A" w:rsidRPr="002D2326" w:rsidRDefault="00744F3A" w:rsidP="00A06685">
            <w:pPr>
              <w:ind w:right="283"/>
              <w:jc w:val="both"/>
            </w:pPr>
            <w:r w:rsidRPr="002D2326">
              <w:t>Release date</w:t>
            </w:r>
          </w:p>
          <w:p w14:paraId="4869634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E12BA05" w14:textId="77777777" w:rsidR="00744F3A" w:rsidRPr="002D2326" w:rsidRDefault="00744F3A" w:rsidP="00A06685">
            <w:r w:rsidRPr="002D2326">
              <w:t>2014-15</w:t>
            </w:r>
          </w:p>
        </w:tc>
      </w:tr>
      <w:tr w:rsidR="00744F3A" w:rsidRPr="002D2326" w14:paraId="2A61543D" w14:textId="77777777" w:rsidTr="00A06685">
        <w:tc>
          <w:tcPr>
            <w:tcW w:w="2689" w:type="dxa"/>
            <w:tcBorders>
              <w:top w:val="single" w:sz="4" w:space="0" w:color="auto"/>
              <w:left w:val="single" w:sz="4" w:space="0" w:color="auto"/>
              <w:bottom w:val="single" w:sz="4" w:space="0" w:color="auto"/>
              <w:right w:val="single" w:sz="4" w:space="0" w:color="auto"/>
            </w:tcBorders>
          </w:tcPr>
          <w:p w14:paraId="13FEC0D4" w14:textId="77777777" w:rsidR="00744F3A" w:rsidRPr="002D2326" w:rsidRDefault="00744F3A" w:rsidP="00A06685">
            <w:pPr>
              <w:ind w:right="283"/>
              <w:jc w:val="both"/>
            </w:pPr>
            <w:r w:rsidRPr="002D2326">
              <w:t>Next release date</w:t>
            </w:r>
          </w:p>
          <w:p w14:paraId="2F382E9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9609C85" w14:textId="77777777" w:rsidR="00744F3A" w:rsidRPr="002D2326" w:rsidRDefault="00744F3A" w:rsidP="00A06685"/>
        </w:tc>
      </w:tr>
      <w:tr w:rsidR="00744F3A" w:rsidRPr="002D2326" w14:paraId="40FCB81C" w14:textId="77777777" w:rsidTr="00A06685">
        <w:tc>
          <w:tcPr>
            <w:tcW w:w="2689" w:type="dxa"/>
            <w:tcBorders>
              <w:top w:val="single" w:sz="4" w:space="0" w:color="auto"/>
              <w:left w:val="single" w:sz="4" w:space="0" w:color="auto"/>
              <w:bottom w:val="single" w:sz="4" w:space="0" w:color="auto"/>
              <w:right w:val="single" w:sz="4" w:space="0" w:color="auto"/>
            </w:tcBorders>
          </w:tcPr>
          <w:p w14:paraId="72E96B4B" w14:textId="77777777" w:rsidR="00744F3A" w:rsidRPr="002D2326" w:rsidRDefault="00744F3A" w:rsidP="00A06685">
            <w:pPr>
              <w:ind w:right="283"/>
              <w:jc w:val="both"/>
            </w:pPr>
            <w:r w:rsidRPr="002D2326">
              <w:t>Statistical classification</w:t>
            </w:r>
          </w:p>
          <w:p w14:paraId="7FC612D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CCE4A13" w14:textId="77777777" w:rsidR="00744F3A" w:rsidRPr="002D2326" w:rsidRDefault="00744F3A" w:rsidP="00A06685">
            <w:r w:rsidRPr="002D2326">
              <w:t>International Classification of Crime for Statistical Purposes (ICCS)</w:t>
            </w:r>
          </w:p>
        </w:tc>
      </w:tr>
      <w:tr w:rsidR="00744F3A" w:rsidRPr="002D2326" w14:paraId="50FB962F" w14:textId="77777777" w:rsidTr="00A06685">
        <w:tc>
          <w:tcPr>
            <w:tcW w:w="2689" w:type="dxa"/>
            <w:tcBorders>
              <w:top w:val="single" w:sz="4" w:space="0" w:color="auto"/>
              <w:left w:val="single" w:sz="4" w:space="0" w:color="auto"/>
              <w:bottom w:val="single" w:sz="4" w:space="0" w:color="auto"/>
              <w:right w:val="single" w:sz="4" w:space="0" w:color="auto"/>
            </w:tcBorders>
          </w:tcPr>
          <w:p w14:paraId="3A2FD1BB" w14:textId="77777777" w:rsidR="00744F3A" w:rsidRPr="002D2326" w:rsidRDefault="00744F3A" w:rsidP="00A06685">
            <w:pPr>
              <w:ind w:right="283"/>
              <w:jc w:val="both"/>
            </w:pPr>
            <w:r w:rsidRPr="002D2326">
              <w:t>Contact details</w:t>
            </w:r>
          </w:p>
          <w:p w14:paraId="578DB85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2E4DCE8" w14:textId="77777777" w:rsidR="00744F3A" w:rsidRPr="002D2326" w:rsidRDefault="00744F3A" w:rsidP="00A06685">
            <w:hyperlink r:id="rId116" w:history="1">
              <w:r w:rsidRPr="002D2326">
                <w:rPr>
                  <w:rStyle w:val="FollowedHyperlink"/>
                  <w:color w:val="2258A9"/>
                  <w:shd w:val="clear" w:color="auto" w:fill="FFFFFF"/>
                </w:rPr>
                <w:t>info@statistics.gov.rw</w:t>
              </w:r>
            </w:hyperlink>
          </w:p>
        </w:tc>
      </w:tr>
      <w:tr w:rsidR="00744F3A" w:rsidRPr="002D2326" w14:paraId="4D8A96D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EBD641C"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22B67A9D" w14:textId="77777777" w:rsidR="00744F3A" w:rsidRPr="002D2326" w:rsidRDefault="00744F3A" w:rsidP="00A06685"/>
        </w:tc>
      </w:tr>
    </w:tbl>
    <w:p w14:paraId="58C9FD6A" w14:textId="77777777" w:rsidR="00744F3A" w:rsidRPr="002D2326" w:rsidRDefault="00744F3A" w:rsidP="00744F3A"/>
    <w:p w14:paraId="580BABA4" w14:textId="77777777" w:rsidR="00744F3A" w:rsidRPr="002D2326" w:rsidRDefault="00744F3A" w:rsidP="00744F3A">
      <w:pPr>
        <w:pStyle w:val="Heading2"/>
        <w:numPr>
          <w:ilvl w:val="0"/>
          <w:numId w:val="0"/>
        </w:numPr>
        <w:ind w:left="576"/>
        <w:rPr>
          <w:rFonts w:ascii="Arial" w:hAnsi="Arial" w:cs="Arial"/>
        </w:rPr>
      </w:pPr>
      <w:bookmarkStart w:id="108" w:name="_Toc517414095"/>
      <w:bookmarkStart w:id="109" w:name="_Toc533147139"/>
      <w:bookmarkEnd w:id="107"/>
      <w:r w:rsidRPr="002D2326">
        <w:rPr>
          <w:rFonts w:ascii="Arial" w:hAnsi="Arial" w:cs="Arial"/>
        </w:rPr>
        <w:t xml:space="preserve">16.3.2 </w:t>
      </w:r>
      <w:bookmarkEnd w:id="108"/>
      <w:r w:rsidRPr="002D2326">
        <w:rPr>
          <w:rFonts w:ascii="Arial" w:hAnsi="Arial" w:cs="Arial"/>
        </w:rPr>
        <w:t>Unsentenced detainees as a proportion of overall prison population</w:t>
      </w:r>
      <w:bookmarkEnd w:id="109"/>
    </w:p>
    <w:tbl>
      <w:tblPr>
        <w:tblStyle w:val="TableGrid"/>
        <w:tblW w:w="9634" w:type="dxa"/>
        <w:tblLook w:val="04A0" w:firstRow="1" w:lastRow="0" w:firstColumn="1" w:lastColumn="0" w:noHBand="0" w:noVBand="1"/>
      </w:tblPr>
      <w:tblGrid>
        <w:gridCol w:w="2689"/>
        <w:gridCol w:w="6945"/>
      </w:tblGrid>
      <w:tr w:rsidR="00744F3A" w:rsidRPr="002D2326" w14:paraId="30FA4F5F"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2C48E2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98DD391" w14:textId="77777777" w:rsidR="00744F3A" w:rsidRPr="002D2326" w:rsidRDefault="00744F3A" w:rsidP="00A06685"/>
        </w:tc>
      </w:tr>
      <w:tr w:rsidR="00744F3A" w:rsidRPr="002D2326" w14:paraId="398FF23F" w14:textId="77777777" w:rsidTr="00A06685">
        <w:tc>
          <w:tcPr>
            <w:tcW w:w="2689" w:type="dxa"/>
            <w:tcBorders>
              <w:top w:val="single" w:sz="4" w:space="0" w:color="auto"/>
              <w:left w:val="single" w:sz="4" w:space="0" w:color="auto"/>
              <w:bottom w:val="single" w:sz="4" w:space="0" w:color="auto"/>
              <w:right w:val="single" w:sz="4" w:space="0" w:color="auto"/>
            </w:tcBorders>
          </w:tcPr>
          <w:p w14:paraId="0DC3C65B" w14:textId="77777777" w:rsidR="00744F3A" w:rsidRPr="002D2326" w:rsidRDefault="00744F3A" w:rsidP="00A06685">
            <w:pPr>
              <w:ind w:right="283"/>
              <w:jc w:val="both"/>
            </w:pPr>
            <w:r w:rsidRPr="002D2326">
              <w:t>Definition</w:t>
            </w:r>
          </w:p>
          <w:p w14:paraId="2A9D588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15A8AE9" w14:textId="77777777" w:rsidR="00744F3A" w:rsidRPr="002D2326" w:rsidRDefault="00744F3A" w:rsidP="00A06685">
            <w:pPr>
              <w:jc w:val="both"/>
            </w:pPr>
            <w:r w:rsidRPr="002D2326">
              <w:t>The total number of persons held in detention who have not yet been sentenced, as a percentage of the total number of persons held in detention, on a specified date.</w:t>
            </w:r>
          </w:p>
        </w:tc>
      </w:tr>
      <w:tr w:rsidR="00744F3A" w:rsidRPr="002D2326" w14:paraId="42AF72DD" w14:textId="77777777" w:rsidTr="00A06685">
        <w:tc>
          <w:tcPr>
            <w:tcW w:w="2689" w:type="dxa"/>
            <w:tcBorders>
              <w:top w:val="single" w:sz="4" w:space="0" w:color="auto"/>
              <w:left w:val="single" w:sz="4" w:space="0" w:color="auto"/>
              <w:bottom w:val="single" w:sz="4" w:space="0" w:color="auto"/>
              <w:right w:val="single" w:sz="4" w:space="0" w:color="auto"/>
            </w:tcBorders>
          </w:tcPr>
          <w:p w14:paraId="624D406A" w14:textId="77777777" w:rsidR="00744F3A" w:rsidRPr="002D2326" w:rsidRDefault="00744F3A" w:rsidP="00A06685">
            <w:pPr>
              <w:ind w:right="283"/>
              <w:jc w:val="both"/>
            </w:pPr>
            <w:r w:rsidRPr="002D2326">
              <w:t>Geographic coverage</w:t>
            </w:r>
          </w:p>
          <w:p w14:paraId="48AD011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00ECBDC" w14:textId="77777777" w:rsidR="00744F3A" w:rsidRPr="002D2326" w:rsidRDefault="00744F3A" w:rsidP="00A06685">
            <w:r w:rsidRPr="002D2326">
              <w:t xml:space="preserve"> National</w:t>
            </w:r>
          </w:p>
        </w:tc>
      </w:tr>
      <w:tr w:rsidR="00744F3A" w:rsidRPr="002D2326" w14:paraId="185BE5DD" w14:textId="77777777" w:rsidTr="00A06685">
        <w:tc>
          <w:tcPr>
            <w:tcW w:w="2689" w:type="dxa"/>
            <w:tcBorders>
              <w:top w:val="single" w:sz="4" w:space="0" w:color="auto"/>
              <w:left w:val="single" w:sz="4" w:space="0" w:color="auto"/>
              <w:bottom w:val="single" w:sz="4" w:space="0" w:color="auto"/>
              <w:right w:val="single" w:sz="4" w:space="0" w:color="auto"/>
            </w:tcBorders>
          </w:tcPr>
          <w:p w14:paraId="5FD66E1C" w14:textId="77777777" w:rsidR="00744F3A" w:rsidRPr="002D2326" w:rsidRDefault="00744F3A" w:rsidP="00A06685">
            <w:pPr>
              <w:ind w:right="283"/>
              <w:jc w:val="both"/>
            </w:pPr>
          </w:p>
          <w:p w14:paraId="404B229B" w14:textId="77777777" w:rsidR="00744F3A" w:rsidRPr="002D2326" w:rsidRDefault="00744F3A" w:rsidP="00A06685">
            <w:pPr>
              <w:ind w:right="283"/>
              <w:jc w:val="both"/>
            </w:pPr>
            <w:r w:rsidRPr="002D2326">
              <w:t>Unit of Measurement</w:t>
            </w:r>
          </w:p>
          <w:p w14:paraId="1D7B668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21846AB" w14:textId="77777777" w:rsidR="00744F3A" w:rsidRPr="002D2326" w:rsidRDefault="00744F3A" w:rsidP="00A06685">
            <w:r w:rsidRPr="002D2326">
              <w:t>Percent (%)</w:t>
            </w:r>
          </w:p>
        </w:tc>
      </w:tr>
      <w:tr w:rsidR="00744F3A" w:rsidRPr="002D2326" w14:paraId="4DD91A34" w14:textId="77777777" w:rsidTr="00A06685">
        <w:tc>
          <w:tcPr>
            <w:tcW w:w="2689" w:type="dxa"/>
            <w:tcBorders>
              <w:top w:val="single" w:sz="4" w:space="0" w:color="auto"/>
              <w:left w:val="single" w:sz="4" w:space="0" w:color="auto"/>
              <w:bottom w:val="single" w:sz="4" w:space="0" w:color="auto"/>
              <w:right w:val="single" w:sz="4" w:space="0" w:color="auto"/>
            </w:tcBorders>
          </w:tcPr>
          <w:p w14:paraId="188E1DAA" w14:textId="77777777" w:rsidR="00744F3A" w:rsidRPr="002D2326" w:rsidRDefault="00744F3A" w:rsidP="00A06685">
            <w:pPr>
              <w:ind w:right="283"/>
              <w:jc w:val="both"/>
            </w:pPr>
            <w:r w:rsidRPr="002D2326">
              <w:t>Computation method</w:t>
            </w:r>
          </w:p>
          <w:p w14:paraId="1F14B61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89A2DB9" w14:textId="77777777" w:rsidR="00744F3A" w:rsidRPr="002D2326" w:rsidRDefault="00744F3A" w:rsidP="00A06685">
            <w:r w:rsidRPr="002D2326">
              <w:t>The total number of unsentenced persons held in detention divided by the total number of persons held in detention, on a specified date.</w:t>
            </w:r>
          </w:p>
        </w:tc>
      </w:tr>
      <w:tr w:rsidR="00744F3A" w:rsidRPr="002D2326" w14:paraId="2A5C7779" w14:textId="77777777" w:rsidTr="00A06685">
        <w:tc>
          <w:tcPr>
            <w:tcW w:w="2689" w:type="dxa"/>
            <w:tcBorders>
              <w:top w:val="single" w:sz="4" w:space="0" w:color="auto"/>
              <w:left w:val="single" w:sz="4" w:space="0" w:color="auto"/>
              <w:bottom w:val="single" w:sz="4" w:space="0" w:color="auto"/>
              <w:right w:val="single" w:sz="4" w:space="0" w:color="auto"/>
            </w:tcBorders>
          </w:tcPr>
          <w:p w14:paraId="1CCF0A72" w14:textId="77777777" w:rsidR="00744F3A" w:rsidRPr="002D2326" w:rsidRDefault="00744F3A" w:rsidP="00A06685">
            <w:pPr>
              <w:ind w:right="283"/>
              <w:jc w:val="both"/>
            </w:pPr>
            <w:r w:rsidRPr="002D2326">
              <w:t>Disaggregation</w:t>
            </w:r>
          </w:p>
          <w:p w14:paraId="4DD06AD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F9E9EA1" w14:textId="77777777" w:rsidR="00744F3A" w:rsidRPr="00670C1A" w:rsidRDefault="00744F3A" w:rsidP="00A06685">
            <w:pPr>
              <w:pStyle w:val="PlainText"/>
              <w:rPr>
                <w:rFonts w:ascii="Arial" w:hAnsi="Arial"/>
                <w:sz w:val="20"/>
                <w:szCs w:val="24"/>
              </w:rPr>
            </w:pPr>
            <w:r w:rsidRPr="00670C1A">
              <w:rPr>
                <w:rFonts w:ascii="Arial" w:hAnsi="Arial"/>
                <w:sz w:val="20"/>
                <w:szCs w:val="24"/>
              </w:rPr>
              <w:t xml:space="preserve">- age </w:t>
            </w:r>
          </w:p>
          <w:p w14:paraId="13386400" w14:textId="77777777" w:rsidR="00744F3A" w:rsidRPr="00670C1A" w:rsidRDefault="00744F3A" w:rsidP="00A06685">
            <w:pPr>
              <w:pStyle w:val="PlainText"/>
              <w:rPr>
                <w:rFonts w:ascii="Arial" w:hAnsi="Arial"/>
                <w:sz w:val="20"/>
                <w:szCs w:val="24"/>
              </w:rPr>
            </w:pPr>
            <w:r w:rsidRPr="00670C1A">
              <w:rPr>
                <w:rFonts w:ascii="Arial" w:hAnsi="Arial"/>
                <w:sz w:val="20"/>
                <w:szCs w:val="24"/>
              </w:rPr>
              <w:t xml:space="preserve">- sex </w:t>
            </w:r>
          </w:p>
          <w:p w14:paraId="756121D9" w14:textId="77777777" w:rsidR="00744F3A" w:rsidRPr="002D2326" w:rsidRDefault="00744F3A" w:rsidP="00A06685">
            <w:pPr>
              <w:pStyle w:val="PlainText"/>
              <w:rPr>
                <w:rFonts w:ascii="Arial" w:hAnsi="Arial"/>
                <w:color w:val="FF0000"/>
              </w:rPr>
            </w:pPr>
            <w:r w:rsidRPr="00670C1A">
              <w:rPr>
                <w:rFonts w:ascii="Arial" w:hAnsi="Arial"/>
                <w:sz w:val="20"/>
                <w:szCs w:val="24"/>
              </w:rPr>
              <w:t>- length of pre-trial (unsentenced) detention</w:t>
            </w:r>
          </w:p>
        </w:tc>
      </w:tr>
      <w:tr w:rsidR="00744F3A" w:rsidRPr="002D2326" w14:paraId="6BCE186C" w14:textId="77777777" w:rsidTr="00A06685">
        <w:tc>
          <w:tcPr>
            <w:tcW w:w="2689" w:type="dxa"/>
            <w:tcBorders>
              <w:top w:val="single" w:sz="4" w:space="0" w:color="auto"/>
              <w:left w:val="single" w:sz="4" w:space="0" w:color="auto"/>
              <w:bottom w:val="single" w:sz="4" w:space="0" w:color="auto"/>
              <w:right w:val="single" w:sz="4" w:space="0" w:color="auto"/>
            </w:tcBorders>
          </w:tcPr>
          <w:p w14:paraId="38601754" w14:textId="77777777" w:rsidR="00744F3A" w:rsidRPr="002D2326" w:rsidRDefault="00744F3A" w:rsidP="00A06685">
            <w:pPr>
              <w:ind w:right="283"/>
            </w:pPr>
            <w:r w:rsidRPr="002D2326">
              <w:t>Comments and limitations/ Other Information</w:t>
            </w:r>
          </w:p>
          <w:p w14:paraId="596BB81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48274F8" w14:textId="77777777" w:rsidR="00744F3A" w:rsidRPr="002D2326" w:rsidRDefault="00744F3A" w:rsidP="00A06685"/>
        </w:tc>
      </w:tr>
      <w:tr w:rsidR="00744F3A" w:rsidRPr="002D2326" w14:paraId="73B1C12A"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C8BC84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798EBB3B" w14:textId="77777777" w:rsidR="00744F3A" w:rsidRPr="002D2326" w:rsidRDefault="00744F3A" w:rsidP="00A06685"/>
        </w:tc>
      </w:tr>
      <w:tr w:rsidR="00744F3A" w:rsidRPr="002D2326" w14:paraId="43FB49A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54C567B"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5C9E67A7" w14:textId="77777777" w:rsidR="00744F3A" w:rsidRPr="002D2326" w:rsidRDefault="00744F3A" w:rsidP="00A06685">
            <w:r w:rsidRPr="002D2326">
              <w:t>Unsentenced detainees as a proportion of overall prison population</w:t>
            </w:r>
          </w:p>
        </w:tc>
      </w:tr>
      <w:tr w:rsidR="00744F3A" w:rsidRPr="002D2326" w14:paraId="7EC5701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A44AF22" w14:textId="77777777" w:rsidR="00744F3A" w:rsidRPr="002D2326" w:rsidRDefault="00744F3A" w:rsidP="00A06685">
            <w:pPr>
              <w:ind w:right="283"/>
              <w:jc w:val="both"/>
            </w:pPr>
            <w:r w:rsidRPr="002D2326">
              <w:lastRenderedPageBreak/>
              <w:t>Indicator Number</w:t>
            </w:r>
          </w:p>
        </w:tc>
        <w:tc>
          <w:tcPr>
            <w:tcW w:w="6945" w:type="dxa"/>
            <w:tcBorders>
              <w:top w:val="single" w:sz="4" w:space="0" w:color="auto"/>
              <w:left w:val="single" w:sz="4" w:space="0" w:color="auto"/>
              <w:bottom w:val="single" w:sz="4" w:space="0" w:color="auto"/>
              <w:right w:val="single" w:sz="4" w:space="0" w:color="auto"/>
            </w:tcBorders>
          </w:tcPr>
          <w:p w14:paraId="57FF78AD" w14:textId="77777777" w:rsidR="00744F3A" w:rsidRPr="002D2326" w:rsidRDefault="00744F3A" w:rsidP="00A06685">
            <w:r w:rsidRPr="002D2326">
              <w:t>16.3.2</w:t>
            </w:r>
          </w:p>
        </w:tc>
      </w:tr>
      <w:tr w:rsidR="00744F3A" w:rsidRPr="002D2326" w14:paraId="48C98A88" w14:textId="77777777" w:rsidTr="00A06685">
        <w:trPr>
          <w:trHeight w:val="767"/>
        </w:trPr>
        <w:tc>
          <w:tcPr>
            <w:tcW w:w="2689" w:type="dxa"/>
            <w:tcBorders>
              <w:top w:val="single" w:sz="4" w:space="0" w:color="auto"/>
              <w:left w:val="single" w:sz="4" w:space="0" w:color="auto"/>
              <w:bottom w:val="single" w:sz="4" w:space="0" w:color="auto"/>
              <w:right w:val="single" w:sz="4" w:space="0" w:color="auto"/>
            </w:tcBorders>
          </w:tcPr>
          <w:p w14:paraId="7769399A" w14:textId="77777777" w:rsidR="00744F3A" w:rsidRPr="002D2326" w:rsidRDefault="00744F3A" w:rsidP="00A06685">
            <w:pPr>
              <w:ind w:right="283"/>
              <w:jc w:val="both"/>
            </w:pPr>
            <w:r w:rsidRPr="002D2326">
              <w:t>Target Name</w:t>
            </w:r>
          </w:p>
          <w:p w14:paraId="1AD3CBD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A4003E5" w14:textId="77777777" w:rsidR="00744F3A" w:rsidRPr="002D2326" w:rsidRDefault="00744F3A" w:rsidP="00A06685">
            <w:r w:rsidRPr="002D2326">
              <w:t>Promote the rule of law at the national and international levels and ensure equal access to justice for all</w:t>
            </w:r>
          </w:p>
          <w:p w14:paraId="14E24DA6" w14:textId="77777777" w:rsidR="00744F3A" w:rsidRPr="002D2326" w:rsidRDefault="00744F3A" w:rsidP="00A06685"/>
        </w:tc>
      </w:tr>
      <w:tr w:rsidR="00744F3A" w:rsidRPr="002D2326" w14:paraId="3DFFD58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6D46A34"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4DFB552F" w14:textId="77777777" w:rsidR="00744F3A" w:rsidRPr="002D2326" w:rsidRDefault="00744F3A" w:rsidP="00A06685">
            <w:r w:rsidRPr="002D2326">
              <w:t>16.3</w:t>
            </w:r>
          </w:p>
        </w:tc>
      </w:tr>
      <w:tr w:rsidR="00744F3A" w:rsidRPr="002D2326" w14:paraId="24AA135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AAE58C8"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2D90BCDC" w14:textId="77777777" w:rsidR="00744F3A" w:rsidRPr="002D2326" w:rsidRDefault="00744F3A" w:rsidP="00A06685"/>
        </w:tc>
      </w:tr>
      <w:tr w:rsidR="00744F3A" w:rsidRPr="002D2326" w14:paraId="56099C3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BB5057D"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5AA0632D" w14:textId="77777777" w:rsidR="00744F3A" w:rsidRPr="002D2326" w:rsidRDefault="00744F3A" w:rsidP="00A06685">
            <w:r w:rsidRPr="002D2326">
              <w:t>1</w:t>
            </w:r>
          </w:p>
        </w:tc>
      </w:tr>
      <w:tr w:rsidR="00744F3A" w:rsidRPr="002D2326" w14:paraId="7EA90AD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9BB1F9B"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2AB8628A" w14:textId="77777777" w:rsidR="00744F3A" w:rsidRPr="002D2326" w:rsidRDefault="00744F3A" w:rsidP="00A06685">
            <w:r w:rsidRPr="002D2326">
              <w:t>United Nations Office on Drugs and Crime (UNODC)</w:t>
            </w:r>
          </w:p>
        </w:tc>
      </w:tr>
      <w:tr w:rsidR="00744F3A" w:rsidRPr="002D2326" w14:paraId="16D6AED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610E717"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417E3E3D" w14:textId="77777777" w:rsidR="00744F3A" w:rsidRPr="002D2326" w:rsidRDefault="00744F3A" w:rsidP="00A06685">
            <w:pPr>
              <w:rPr>
                <w:rStyle w:val="HeaderChar"/>
              </w:rPr>
            </w:pPr>
            <w:hyperlink r:id="rId117" w:history="1">
              <w:r w:rsidRPr="002D2326">
                <w:rPr>
                  <w:rStyle w:val="Hyperlink"/>
                </w:rPr>
                <w:t>https://unstats.un.org/sdgs/metadata/files/Metadata-16-03-02.pdf</w:t>
              </w:r>
            </w:hyperlink>
          </w:p>
          <w:p w14:paraId="23267EAE" w14:textId="77777777" w:rsidR="00744F3A" w:rsidRPr="002D2326" w:rsidRDefault="00744F3A" w:rsidP="00A06685">
            <w:pPr>
              <w:rPr>
                <w:rStyle w:val="HeaderChar"/>
              </w:rPr>
            </w:pPr>
          </w:p>
        </w:tc>
      </w:tr>
      <w:tr w:rsidR="00744F3A" w:rsidRPr="002D2326" w14:paraId="7B46577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4FED2A3" w14:textId="77777777" w:rsidR="00744F3A" w:rsidRPr="002D2326" w:rsidRDefault="00744F3A" w:rsidP="00A06685">
            <w:pPr>
              <w:rPr>
                <w:color w:val="2F5496" w:themeColor="accent1" w:themeShade="BF"/>
                <w:sz w:val="24"/>
              </w:rPr>
            </w:pPr>
            <w:r w:rsidRPr="002D2326">
              <w:rPr>
                <w:color w:val="2F5496" w:themeColor="accent1" w:themeShade="BF"/>
                <w:sz w:val="24"/>
              </w:rPr>
              <w:t>Sources</w:t>
            </w:r>
          </w:p>
          <w:p w14:paraId="7EE39133" w14:textId="77777777" w:rsidR="00744F3A" w:rsidRPr="002D2326" w:rsidRDefault="00744F3A" w:rsidP="00A06685"/>
        </w:tc>
      </w:tr>
      <w:tr w:rsidR="00744F3A" w:rsidRPr="002D2326" w14:paraId="192676AC" w14:textId="77777777" w:rsidTr="00A06685">
        <w:tc>
          <w:tcPr>
            <w:tcW w:w="2689" w:type="dxa"/>
            <w:tcBorders>
              <w:top w:val="single" w:sz="4" w:space="0" w:color="auto"/>
              <w:left w:val="single" w:sz="4" w:space="0" w:color="auto"/>
              <w:bottom w:val="single" w:sz="4" w:space="0" w:color="auto"/>
              <w:right w:val="single" w:sz="4" w:space="0" w:color="auto"/>
            </w:tcBorders>
          </w:tcPr>
          <w:p w14:paraId="54979AA5" w14:textId="77777777" w:rsidR="00744F3A" w:rsidRPr="002D2326" w:rsidRDefault="00744F3A" w:rsidP="00A06685">
            <w:pPr>
              <w:ind w:right="283"/>
              <w:jc w:val="both"/>
            </w:pPr>
            <w:r w:rsidRPr="002D2326">
              <w:t xml:space="preserve">Source Organization </w:t>
            </w:r>
          </w:p>
          <w:p w14:paraId="5714A15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D7EEBBC" w14:textId="77777777" w:rsidR="00744F3A" w:rsidRPr="002D2326" w:rsidRDefault="00744F3A" w:rsidP="00A06685">
            <w:r w:rsidRPr="002D2326">
              <w:t>Ministry of Justice (MINJUST)</w:t>
            </w:r>
          </w:p>
        </w:tc>
      </w:tr>
      <w:tr w:rsidR="00744F3A" w:rsidRPr="002D2326" w14:paraId="568ADCCE" w14:textId="77777777" w:rsidTr="00A06685">
        <w:tc>
          <w:tcPr>
            <w:tcW w:w="2689" w:type="dxa"/>
            <w:tcBorders>
              <w:top w:val="single" w:sz="4" w:space="0" w:color="auto"/>
              <w:left w:val="single" w:sz="4" w:space="0" w:color="auto"/>
              <w:bottom w:val="single" w:sz="4" w:space="0" w:color="auto"/>
              <w:right w:val="single" w:sz="4" w:space="0" w:color="auto"/>
            </w:tcBorders>
          </w:tcPr>
          <w:p w14:paraId="73A3631F"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E1E96C5" w14:textId="77777777" w:rsidR="00744F3A" w:rsidRPr="002D2326" w:rsidRDefault="00744F3A" w:rsidP="00A06685">
            <w:r w:rsidRPr="002D2326">
              <w:t xml:space="preserve">Reports of </w:t>
            </w:r>
            <w:hyperlink r:id="rId118" w:history="1">
              <w:r w:rsidRPr="002D2326">
                <w:t>Justice, Reconciliation, Law &amp; Order</w:t>
              </w:r>
            </w:hyperlink>
            <w:r w:rsidRPr="002D2326">
              <w:t xml:space="preserve"> (JRLOS)</w:t>
            </w:r>
          </w:p>
        </w:tc>
      </w:tr>
      <w:tr w:rsidR="00744F3A" w:rsidRPr="002D2326" w14:paraId="12C12DA8" w14:textId="77777777" w:rsidTr="00A06685">
        <w:tc>
          <w:tcPr>
            <w:tcW w:w="2689" w:type="dxa"/>
            <w:tcBorders>
              <w:top w:val="single" w:sz="4" w:space="0" w:color="auto"/>
              <w:left w:val="single" w:sz="4" w:space="0" w:color="auto"/>
              <w:bottom w:val="single" w:sz="4" w:space="0" w:color="auto"/>
              <w:right w:val="single" w:sz="4" w:space="0" w:color="auto"/>
            </w:tcBorders>
          </w:tcPr>
          <w:p w14:paraId="2845B17D" w14:textId="77777777" w:rsidR="00744F3A" w:rsidRPr="002D2326" w:rsidRDefault="00744F3A" w:rsidP="00A06685">
            <w:r w:rsidRPr="002D2326">
              <w:t>Periodicity</w:t>
            </w:r>
          </w:p>
          <w:p w14:paraId="14B6DC6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6324D02" w14:textId="77777777" w:rsidR="00744F3A" w:rsidRPr="002D2326" w:rsidRDefault="00744F3A" w:rsidP="00A06685">
            <w:r w:rsidRPr="002D2326">
              <w:t>Annual</w:t>
            </w:r>
          </w:p>
        </w:tc>
      </w:tr>
      <w:tr w:rsidR="00744F3A" w:rsidRPr="002D2326" w14:paraId="54709473" w14:textId="77777777" w:rsidTr="00A06685">
        <w:tc>
          <w:tcPr>
            <w:tcW w:w="2689" w:type="dxa"/>
            <w:tcBorders>
              <w:top w:val="single" w:sz="4" w:space="0" w:color="auto"/>
              <w:left w:val="single" w:sz="4" w:space="0" w:color="auto"/>
              <w:bottom w:val="single" w:sz="4" w:space="0" w:color="auto"/>
              <w:right w:val="single" w:sz="4" w:space="0" w:color="auto"/>
            </w:tcBorders>
          </w:tcPr>
          <w:p w14:paraId="1801370A" w14:textId="77777777" w:rsidR="00744F3A" w:rsidRPr="002D2326" w:rsidRDefault="00744F3A" w:rsidP="00A06685">
            <w:pPr>
              <w:ind w:right="283"/>
              <w:jc w:val="both"/>
            </w:pPr>
            <w:r w:rsidRPr="002D2326">
              <w:t>Earliest available data</w:t>
            </w:r>
          </w:p>
          <w:p w14:paraId="01A9262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12A078D" w14:textId="77777777" w:rsidR="00744F3A" w:rsidRPr="002D2326" w:rsidRDefault="00744F3A" w:rsidP="00A06685"/>
        </w:tc>
      </w:tr>
      <w:tr w:rsidR="00744F3A" w:rsidRPr="002D2326" w14:paraId="11656760" w14:textId="77777777" w:rsidTr="00A06685">
        <w:tc>
          <w:tcPr>
            <w:tcW w:w="2689" w:type="dxa"/>
            <w:tcBorders>
              <w:top w:val="single" w:sz="4" w:space="0" w:color="auto"/>
              <w:left w:val="single" w:sz="4" w:space="0" w:color="auto"/>
              <w:bottom w:val="single" w:sz="4" w:space="0" w:color="auto"/>
              <w:right w:val="single" w:sz="4" w:space="0" w:color="auto"/>
            </w:tcBorders>
          </w:tcPr>
          <w:p w14:paraId="7DFBD81D" w14:textId="77777777" w:rsidR="00744F3A" w:rsidRPr="002D2326" w:rsidRDefault="00744F3A" w:rsidP="00A06685">
            <w:pPr>
              <w:ind w:right="283"/>
              <w:jc w:val="both"/>
            </w:pPr>
            <w:r w:rsidRPr="002D2326">
              <w:t>Link to data source/ The text to show instead of the URL</w:t>
            </w:r>
          </w:p>
          <w:p w14:paraId="419ED6A8"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059DCA45" w14:textId="77777777" w:rsidR="00744F3A" w:rsidRPr="002D2326" w:rsidRDefault="00744F3A" w:rsidP="00A06685"/>
        </w:tc>
      </w:tr>
      <w:tr w:rsidR="00744F3A" w:rsidRPr="002D2326" w14:paraId="3853CCB8" w14:textId="77777777" w:rsidTr="00A06685">
        <w:tc>
          <w:tcPr>
            <w:tcW w:w="2689" w:type="dxa"/>
            <w:tcBorders>
              <w:top w:val="single" w:sz="4" w:space="0" w:color="auto"/>
              <w:left w:val="single" w:sz="4" w:space="0" w:color="auto"/>
              <w:bottom w:val="single" w:sz="4" w:space="0" w:color="auto"/>
              <w:right w:val="single" w:sz="4" w:space="0" w:color="auto"/>
            </w:tcBorders>
          </w:tcPr>
          <w:p w14:paraId="7A3B8B17" w14:textId="77777777" w:rsidR="00744F3A" w:rsidRPr="002D2326" w:rsidRDefault="00744F3A" w:rsidP="00A06685">
            <w:pPr>
              <w:ind w:right="283"/>
              <w:jc w:val="both"/>
            </w:pPr>
            <w:r w:rsidRPr="002D2326">
              <w:t>Release date</w:t>
            </w:r>
          </w:p>
          <w:p w14:paraId="5953DA8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0F45454" w14:textId="77777777" w:rsidR="00744F3A" w:rsidRPr="002D2326" w:rsidRDefault="00744F3A" w:rsidP="00A06685"/>
        </w:tc>
      </w:tr>
      <w:tr w:rsidR="00744F3A" w:rsidRPr="002D2326" w14:paraId="5AC7C011" w14:textId="77777777" w:rsidTr="00A06685">
        <w:tc>
          <w:tcPr>
            <w:tcW w:w="2689" w:type="dxa"/>
            <w:tcBorders>
              <w:top w:val="single" w:sz="4" w:space="0" w:color="auto"/>
              <w:left w:val="single" w:sz="4" w:space="0" w:color="auto"/>
              <w:bottom w:val="single" w:sz="4" w:space="0" w:color="auto"/>
              <w:right w:val="single" w:sz="4" w:space="0" w:color="auto"/>
            </w:tcBorders>
          </w:tcPr>
          <w:p w14:paraId="01E17D26" w14:textId="77777777" w:rsidR="00744F3A" w:rsidRPr="002D2326" w:rsidRDefault="00744F3A" w:rsidP="00A06685">
            <w:pPr>
              <w:ind w:right="283"/>
              <w:jc w:val="both"/>
            </w:pPr>
            <w:r w:rsidRPr="002D2326">
              <w:t>Next release date</w:t>
            </w:r>
          </w:p>
          <w:p w14:paraId="428AD2A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2BF2A54" w14:textId="77777777" w:rsidR="00744F3A" w:rsidRPr="002D2326" w:rsidRDefault="00744F3A" w:rsidP="00A06685"/>
        </w:tc>
      </w:tr>
      <w:tr w:rsidR="00744F3A" w:rsidRPr="002D2326" w14:paraId="53F97C84" w14:textId="77777777" w:rsidTr="00A06685">
        <w:tc>
          <w:tcPr>
            <w:tcW w:w="2689" w:type="dxa"/>
            <w:tcBorders>
              <w:top w:val="single" w:sz="4" w:space="0" w:color="auto"/>
              <w:left w:val="single" w:sz="4" w:space="0" w:color="auto"/>
              <w:bottom w:val="single" w:sz="4" w:space="0" w:color="auto"/>
              <w:right w:val="single" w:sz="4" w:space="0" w:color="auto"/>
            </w:tcBorders>
          </w:tcPr>
          <w:p w14:paraId="3C202710" w14:textId="77777777" w:rsidR="00744F3A" w:rsidRPr="002D2326" w:rsidRDefault="00744F3A" w:rsidP="00A06685">
            <w:pPr>
              <w:ind w:right="283"/>
              <w:jc w:val="both"/>
            </w:pPr>
            <w:r w:rsidRPr="002D2326">
              <w:t>Statistical classification</w:t>
            </w:r>
          </w:p>
          <w:p w14:paraId="3887775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FF9247C" w14:textId="77777777" w:rsidR="00744F3A" w:rsidRPr="002D2326" w:rsidRDefault="00744F3A" w:rsidP="00A06685"/>
        </w:tc>
      </w:tr>
      <w:tr w:rsidR="00744F3A" w:rsidRPr="002D2326" w14:paraId="7529FCBB" w14:textId="77777777" w:rsidTr="00A06685">
        <w:tc>
          <w:tcPr>
            <w:tcW w:w="2689" w:type="dxa"/>
            <w:tcBorders>
              <w:top w:val="single" w:sz="4" w:space="0" w:color="auto"/>
              <w:left w:val="single" w:sz="4" w:space="0" w:color="auto"/>
              <w:bottom w:val="single" w:sz="4" w:space="0" w:color="auto"/>
              <w:right w:val="single" w:sz="4" w:space="0" w:color="auto"/>
            </w:tcBorders>
          </w:tcPr>
          <w:p w14:paraId="252ABB22" w14:textId="77777777" w:rsidR="00744F3A" w:rsidRPr="002D2326" w:rsidRDefault="00744F3A" w:rsidP="00A06685">
            <w:pPr>
              <w:ind w:right="283"/>
              <w:jc w:val="both"/>
            </w:pPr>
            <w:r w:rsidRPr="002D2326">
              <w:t>Contact details</w:t>
            </w:r>
          </w:p>
          <w:p w14:paraId="7359BF6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51080CC" w14:textId="77777777" w:rsidR="00744F3A" w:rsidRPr="002D2326" w:rsidRDefault="00744F3A" w:rsidP="00A06685"/>
        </w:tc>
      </w:tr>
      <w:tr w:rsidR="00744F3A" w:rsidRPr="002D2326" w14:paraId="20699C8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6D17DFA"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0DDADD54" w14:textId="77777777" w:rsidR="00744F3A" w:rsidRPr="002D2326" w:rsidRDefault="00744F3A" w:rsidP="00A06685"/>
        </w:tc>
      </w:tr>
    </w:tbl>
    <w:p w14:paraId="0EA5FB86" w14:textId="77777777" w:rsidR="00744F3A" w:rsidRPr="002D2326" w:rsidRDefault="00744F3A" w:rsidP="00744F3A"/>
    <w:p w14:paraId="10AF046C" w14:textId="77777777" w:rsidR="00744F3A" w:rsidRPr="002D2326" w:rsidRDefault="00744F3A" w:rsidP="00744F3A">
      <w:pPr>
        <w:pStyle w:val="Heading2"/>
        <w:numPr>
          <w:ilvl w:val="0"/>
          <w:numId w:val="0"/>
        </w:numPr>
        <w:ind w:left="576"/>
        <w:rPr>
          <w:rFonts w:ascii="Arial" w:hAnsi="Arial" w:cs="Arial"/>
        </w:rPr>
      </w:pPr>
      <w:bookmarkStart w:id="110" w:name="_Toc517414096"/>
      <w:bookmarkStart w:id="111" w:name="_Toc533147140"/>
      <w:bookmarkStart w:id="112" w:name="_Hlk526765823"/>
      <w:r w:rsidRPr="002D2326">
        <w:rPr>
          <w:rFonts w:ascii="Arial" w:hAnsi="Arial" w:cs="Arial"/>
        </w:rPr>
        <w:lastRenderedPageBreak/>
        <w:t>16.6.2 Proportion of population satisfied with their last experience of public services</w:t>
      </w:r>
      <w:bookmarkEnd w:id="110"/>
      <w:bookmarkEnd w:id="111"/>
    </w:p>
    <w:tbl>
      <w:tblPr>
        <w:tblStyle w:val="TableGrid"/>
        <w:tblW w:w="9634" w:type="dxa"/>
        <w:tblLook w:val="04A0" w:firstRow="1" w:lastRow="0" w:firstColumn="1" w:lastColumn="0" w:noHBand="0" w:noVBand="1"/>
      </w:tblPr>
      <w:tblGrid>
        <w:gridCol w:w="2689"/>
        <w:gridCol w:w="6945"/>
      </w:tblGrid>
      <w:tr w:rsidR="00744F3A" w:rsidRPr="002D2326" w14:paraId="386AC346"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549545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093459EE" w14:textId="77777777" w:rsidR="00744F3A" w:rsidRPr="002D2326" w:rsidRDefault="00744F3A" w:rsidP="00A06685"/>
        </w:tc>
      </w:tr>
      <w:tr w:rsidR="00744F3A" w:rsidRPr="002D2326" w14:paraId="18693AF3" w14:textId="77777777" w:rsidTr="00A06685">
        <w:trPr>
          <w:trHeight w:val="287"/>
        </w:trPr>
        <w:tc>
          <w:tcPr>
            <w:tcW w:w="2689" w:type="dxa"/>
            <w:tcBorders>
              <w:top w:val="single" w:sz="4" w:space="0" w:color="auto"/>
              <w:left w:val="single" w:sz="4" w:space="0" w:color="auto"/>
              <w:bottom w:val="single" w:sz="4" w:space="0" w:color="auto"/>
              <w:right w:val="single" w:sz="4" w:space="0" w:color="auto"/>
            </w:tcBorders>
          </w:tcPr>
          <w:p w14:paraId="72D216AA"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00BC677B" w14:textId="77777777" w:rsidR="00744F3A" w:rsidRPr="002D2326" w:rsidRDefault="00744F3A" w:rsidP="00A06685">
            <w:r w:rsidRPr="002D2326">
              <w:t>Citizens satisfied with service delivery</w:t>
            </w:r>
          </w:p>
          <w:p w14:paraId="56DA8691" w14:textId="77777777" w:rsidR="00744F3A" w:rsidRPr="002D2326" w:rsidRDefault="00744F3A" w:rsidP="00A06685"/>
        </w:tc>
      </w:tr>
      <w:tr w:rsidR="00744F3A" w:rsidRPr="002D2326" w14:paraId="48BE5CDB" w14:textId="77777777" w:rsidTr="00A06685">
        <w:tc>
          <w:tcPr>
            <w:tcW w:w="2689" w:type="dxa"/>
            <w:tcBorders>
              <w:top w:val="single" w:sz="4" w:space="0" w:color="auto"/>
              <w:left w:val="single" w:sz="4" w:space="0" w:color="auto"/>
              <w:bottom w:val="single" w:sz="4" w:space="0" w:color="auto"/>
              <w:right w:val="single" w:sz="4" w:space="0" w:color="auto"/>
            </w:tcBorders>
          </w:tcPr>
          <w:p w14:paraId="18074C27" w14:textId="77777777" w:rsidR="00744F3A" w:rsidRPr="002D2326" w:rsidRDefault="00744F3A" w:rsidP="00A06685">
            <w:pPr>
              <w:ind w:right="283"/>
              <w:jc w:val="both"/>
            </w:pPr>
            <w:r w:rsidRPr="002D2326">
              <w:t>Definition</w:t>
            </w:r>
          </w:p>
          <w:p w14:paraId="6B013FC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9F84CF9" w14:textId="77777777" w:rsidR="00744F3A" w:rsidRPr="002D2326" w:rsidRDefault="00744F3A" w:rsidP="00A06685">
            <w:r w:rsidRPr="002D2326">
              <w:t xml:space="preserve">This indicator is proposed to monitor targets: </w:t>
            </w:r>
          </w:p>
          <w:p w14:paraId="35ADAF38" w14:textId="77777777" w:rsidR="00744F3A" w:rsidRPr="002D2326" w:rsidRDefault="00744F3A" w:rsidP="00A06685">
            <w:r w:rsidRPr="002D2326">
              <w:t xml:space="preserve">1.4 (access to basic services) </w:t>
            </w:r>
          </w:p>
          <w:p w14:paraId="6327CB1D" w14:textId="77777777" w:rsidR="00744F3A" w:rsidRPr="002D2326" w:rsidRDefault="00744F3A" w:rsidP="00A06685">
            <w:r w:rsidRPr="002D2326">
              <w:t xml:space="preserve">3.8 (access to quality, essential health-care services) </w:t>
            </w:r>
          </w:p>
          <w:p w14:paraId="08A7F43A" w14:textId="77777777" w:rsidR="00744F3A" w:rsidRPr="002D2326" w:rsidRDefault="00744F3A" w:rsidP="00A06685">
            <w:r w:rsidRPr="002D2326">
              <w:t xml:space="preserve">4.1, 4.2 and 4a (quality education, including facilities) </w:t>
            </w:r>
          </w:p>
          <w:p w14:paraId="2E50FCA2" w14:textId="77777777" w:rsidR="00744F3A" w:rsidRPr="002D2326" w:rsidRDefault="00744F3A" w:rsidP="00A06685">
            <w:r w:rsidRPr="002D2326">
              <w:t xml:space="preserve">7.1 (access to affordable, reliable energy services) </w:t>
            </w:r>
          </w:p>
          <w:p w14:paraId="73F8A917" w14:textId="77777777" w:rsidR="00744F3A" w:rsidRPr="002D2326" w:rsidRDefault="00744F3A" w:rsidP="00A06685">
            <w:r w:rsidRPr="002D2326">
              <w:t xml:space="preserve">10.2 (social inclusion) </w:t>
            </w:r>
          </w:p>
          <w:p w14:paraId="257BDA2F" w14:textId="77777777" w:rsidR="00744F3A" w:rsidRPr="002D2326" w:rsidRDefault="00744F3A" w:rsidP="00A06685">
            <w:r w:rsidRPr="002D2326">
              <w:t xml:space="preserve">11.1 (adequate housing) </w:t>
            </w:r>
          </w:p>
          <w:p w14:paraId="1B6DF63F" w14:textId="77777777" w:rsidR="00744F3A" w:rsidRPr="002D2326" w:rsidRDefault="00744F3A" w:rsidP="00A06685">
            <w:r w:rsidRPr="002D2326">
              <w:t xml:space="preserve">16.3 (rule of law) </w:t>
            </w:r>
          </w:p>
          <w:p w14:paraId="648C9910" w14:textId="77777777" w:rsidR="00744F3A" w:rsidRPr="002D2326" w:rsidRDefault="00744F3A" w:rsidP="00A06685">
            <w:r w:rsidRPr="002D2326">
              <w:t>16.6 (effective, accountable and transparent institutions)</w:t>
            </w:r>
          </w:p>
          <w:p w14:paraId="00D8F447" w14:textId="77777777" w:rsidR="00744F3A" w:rsidRPr="002D2326" w:rsidRDefault="00744F3A" w:rsidP="00A06685"/>
          <w:p w14:paraId="1E1FE5C4" w14:textId="77777777" w:rsidR="00744F3A" w:rsidRPr="002D2326" w:rsidRDefault="00744F3A" w:rsidP="00A06685">
            <w:r w:rsidRPr="002D2326">
              <w:t>In the RGS 2016, Quality of service delivery follows the government of Rwanda clusters, namely local governance and justice sectors, social sector (health and education) as well as economic sector which includes land, agricultural and infrastructural sectors.</w:t>
            </w:r>
          </w:p>
        </w:tc>
      </w:tr>
      <w:tr w:rsidR="00744F3A" w:rsidRPr="002D2326" w14:paraId="63DE1FEA" w14:textId="77777777" w:rsidTr="00A06685">
        <w:tc>
          <w:tcPr>
            <w:tcW w:w="2689" w:type="dxa"/>
            <w:tcBorders>
              <w:top w:val="single" w:sz="4" w:space="0" w:color="auto"/>
              <w:left w:val="single" w:sz="4" w:space="0" w:color="auto"/>
              <w:bottom w:val="single" w:sz="4" w:space="0" w:color="auto"/>
              <w:right w:val="single" w:sz="4" w:space="0" w:color="auto"/>
            </w:tcBorders>
          </w:tcPr>
          <w:p w14:paraId="49FD1BEE" w14:textId="77777777" w:rsidR="00744F3A" w:rsidRPr="002D2326" w:rsidRDefault="00744F3A" w:rsidP="00A06685">
            <w:pPr>
              <w:ind w:right="283"/>
              <w:jc w:val="both"/>
            </w:pPr>
            <w:r w:rsidRPr="002D2326">
              <w:t>Geographic coverage</w:t>
            </w:r>
          </w:p>
          <w:p w14:paraId="0E255DD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A8ED069" w14:textId="77777777" w:rsidR="00744F3A" w:rsidRPr="002D2326" w:rsidRDefault="00744F3A" w:rsidP="00A06685">
            <w:r w:rsidRPr="002D2326">
              <w:t>National</w:t>
            </w:r>
          </w:p>
        </w:tc>
      </w:tr>
      <w:tr w:rsidR="00744F3A" w:rsidRPr="002D2326" w14:paraId="5AD703E1" w14:textId="77777777" w:rsidTr="00A06685">
        <w:tc>
          <w:tcPr>
            <w:tcW w:w="2689" w:type="dxa"/>
            <w:tcBorders>
              <w:top w:val="single" w:sz="4" w:space="0" w:color="auto"/>
              <w:left w:val="single" w:sz="4" w:space="0" w:color="auto"/>
              <w:bottom w:val="single" w:sz="4" w:space="0" w:color="auto"/>
              <w:right w:val="single" w:sz="4" w:space="0" w:color="auto"/>
            </w:tcBorders>
          </w:tcPr>
          <w:p w14:paraId="5B7B30B1" w14:textId="77777777" w:rsidR="00744F3A" w:rsidRPr="002D2326" w:rsidRDefault="00744F3A" w:rsidP="00A06685">
            <w:pPr>
              <w:ind w:right="283"/>
              <w:jc w:val="both"/>
            </w:pPr>
          </w:p>
          <w:p w14:paraId="2007EA97" w14:textId="77777777" w:rsidR="00744F3A" w:rsidRPr="002D2326" w:rsidRDefault="00744F3A" w:rsidP="00A06685">
            <w:pPr>
              <w:ind w:right="283"/>
              <w:jc w:val="both"/>
            </w:pPr>
            <w:r w:rsidRPr="002D2326">
              <w:t>Unit of Measurement</w:t>
            </w:r>
          </w:p>
          <w:p w14:paraId="6ABF791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E95908B" w14:textId="77777777" w:rsidR="00744F3A" w:rsidRPr="002D2326" w:rsidRDefault="00744F3A" w:rsidP="00A06685">
            <w:r w:rsidRPr="002D2326">
              <w:t>Percent (%)</w:t>
            </w:r>
          </w:p>
        </w:tc>
      </w:tr>
      <w:tr w:rsidR="00744F3A" w:rsidRPr="002D2326" w14:paraId="569C957E" w14:textId="77777777" w:rsidTr="00A06685">
        <w:tc>
          <w:tcPr>
            <w:tcW w:w="2689" w:type="dxa"/>
            <w:tcBorders>
              <w:top w:val="single" w:sz="4" w:space="0" w:color="auto"/>
              <w:left w:val="single" w:sz="4" w:space="0" w:color="auto"/>
              <w:bottom w:val="single" w:sz="4" w:space="0" w:color="auto"/>
              <w:right w:val="single" w:sz="4" w:space="0" w:color="auto"/>
            </w:tcBorders>
          </w:tcPr>
          <w:p w14:paraId="05BCB159" w14:textId="77777777" w:rsidR="00744F3A" w:rsidRPr="002D2326" w:rsidRDefault="00744F3A" w:rsidP="00A06685">
            <w:pPr>
              <w:ind w:right="283"/>
              <w:jc w:val="both"/>
            </w:pPr>
            <w:r w:rsidRPr="002D2326">
              <w:t>Computation method</w:t>
            </w:r>
          </w:p>
          <w:p w14:paraId="32EC584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0049249" w14:textId="77777777" w:rsidR="00744F3A" w:rsidRPr="002D2326" w:rsidRDefault="00744F3A" w:rsidP="00A06685">
            <w:r w:rsidRPr="002D2326">
              <w:t>The indicator is calculated as the number of respondents replying that they were satisfied or very satisfied with their last experience of accessing a public service divided by the total number of respondents. The data may be weighted to reflect the general population.</w:t>
            </w:r>
          </w:p>
          <w:p w14:paraId="3A6CCE37" w14:textId="77777777" w:rsidR="00744F3A" w:rsidRPr="002D2326" w:rsidRDefault="00744F3A" w:rsidP="00A06685"/>
          <w:p w14:paraId="7B2FE9B2" w14:textId="77777777" w:rsidR="00744F3A" w:rsidRPr="002D2326" w:rsidRDefault="00744F3A" w:rsidP="00A06685">
            <w:r w:rsidRPr="002D2326">
              <w:t xml:space="preserve">Please refer to methodology part for details on how it is computed in the Rwanda Governance Score Cards under the following link </w:t>
            </w:r>
          </w:p>
          <w:p w14:paraId="78254A12" w14:textId="77777777" w:rsidR="00744F3A" w:rsidRPr="002D2326" w:rsidRDefault="00744F3A" w:rsidP="00A06685">
            <w:hyperlink r:id="rId119" w:history="1">
              <w:r w:rsidRPr="002D2326">
                <w:rPr>
                  <w:rStyle w:val="Hyperlink"/>
                </w:rPr>
                <w:t>http://rgb.rw/fileadmin/Rwanda_Governance_Scorecard_all/</w:t>
              </w:r>
            </w:hyperlink>
          </w:p>
          <w:p w14:paraId="499790D8" w14:textId="77777777" w:rsidR="00744F3A" w:rsidRPr="002D2326" w:rsidRDefault="00744F3A" w:rsidP="00A06685">
            <w:r w:rsidRPr="002D2326">
              <w:t>Rwanda_Governance_Scorecard_2016.pdf</w:t>
            </w:r>
          </w:p>
        </w:tc>
      </w:tr>
      <w:tr w:rsidR="00744F3A" w:rsidRPr="002D2326" w14:paraId="332BA34C" w14:textId="77777777" w:rsidTr="00A06685">
        <w:tc>
          <w:tcPr>
            <w:tcW w:w="2689" w:type="dxa"/>
            <w:tcBorders>
              <w:top w:val="single" w:sz="4" w:space="0" w:color="auto"/>
              <w:left w:val="single" w:sz="4" w:space="0" w:color="auto"/>
              <w:bottom w:val="single" w:sz="4" w:space="0" w:color="auto"/>
              <w:right w:val="single" w:sz="4" w:space="0" w:color="auto"/>
            </w:tcBorders>
          </w:tcPr>
          <w:p w14:paraId="501FF99C" w14:textId="77777777" w:rsidR="00744F3A" w:rsidRPr="002D2326" w:rsidRDefault="00744F3A" w:rsidP="00A06685">
            <w:pPr>
              <w:ind w:right="283"/>
              <w:jc w:val="both"/>
            </w:pPr>
            <w:r w:rsidRPr="002D2326">
              <w:t>Disaggregation</w:t>
            </w:r>
          </w:p>
          <w:p w14:paraId="75B7B2A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34DC0D5" w14:textId="77777777" w:rsidR="00744F3A" w:rsidRPr="002D2326" w:rsidRDefault="00744F3A" w:rsidP="00A06685">
            <w:pPr>
              <w:pStyle w:val="PlainText"/>
              <w:numPr>
                <w:ilvl w:val="0"/>
                <w:numId w:val="3"/>
              </w:numPr>
              <w:spacing w:before="240"/>
              <w:rPr>
                <w:rFonts w:ascii="Arial" w:hAnsi="Arial"/>
                <w:sz w:val="22"/>
                <w:szCs w:val="22"/>
              </w:rPr>
            </w:pPr>
            <w:r w:rsidRPr="002D2326">
              <w:rPr>
                <w:rFonts w:ascii="Arial" w:hAnsi="Arial"/>
                <w:sz w:val="22"/>
                <w:szCs w:val="22"/>
              </w:rPr>
              <w:t>By sub- indicators (Service Delivery in Local Administration, Service delivery in Justice Sector, Service Delivery in Social Sector, Service delivery in Economic Sector)</w:t>
            </w:r>
          </w:p>
          <w:p w14:paraId="78EB7122" w14:textId="77777777" w:rsidR="00744F3A" w:rsidRPr="002D2326" w:rsidRDefault="00744F3A" w:rsidP="00A06685">
            <w:pPr>
              <w:pStyle w:val="PlainText"/>
              <w:numPr>
                <w:ilvl w:val="0"/>
                <w:numId w:val="3"/>
              </w:numPr>
              <w:spacing w:before="240"/>
              <w:rPr>
                <w:rFonts w:ascii="Arial" w:hAnsi="Arial"/>
                <w:sz w:val="22"/>
                <w:szCs w:val="22"/>
              </w:rPr>
            </w:pPr>
            <w:r w:rsidRPr="002D2326">
              <w:rPr>
                <w:rFonts w:ascii="Arial" w:hAnsi="Arial"/>
                <w:sz w:val="22"/>
                <w:szCs w:val="22"/>
              </w:rPr>
              <w:lastRenderedPageBreak/>
              <w:t>By Variables</w:t>
            </w:r>
          </w:p>
          <w:p w14:paraId="7B6029AC" w14:textId="77777777" w:rsidR="00744F3A" w:rsidRPr="002D2326" w:rsidRDefault="00744F3A" w:rsidP="00A06685">
            <w:pPr>
              <w:pStyle w:val="PlainText"/>
              <w:rPr>
                <w:rFonts w:ascii="Arial" w:hAnsi="Arial"/>
              </w:rPr>
            </w:pPr>
          </w:p>
        </w:tc>
      </w:tr>
      <w:tr w:rsidR="00744F3A" w:rsidRPr="002D2326" w14:paraId="63FD6042" w14:textId="77777777" w:rsidTr="00A06685">
        <w:tc>
          <w:tcPr>
            <w:tcW w:w="2689" w:type="dxa"/>
            <w:tcBorders>
              <w:top w:val="single" w:sz="4" w:space="0" w:color="auto"/>
              <w:left w:val="single" w:sz="4" w:space="0" w:color="auto"/>
              <w:bottom w:val="single" w:sz="4" w:space="0" w:color="auto"/>
              <w:right w:val="single" w:sz="4" w:space="0" w:color="auto"/>
            </w:tcBorders>
          </w:tcPr>
          <w:p w14:paraId="2C245F2C" w14:textId="77777777" w:rsidR="00744F3A" w:rsidRPr="002D2326" w:rsidRDefault="00744F3A" w:rsidP="00A06685">
            <w:pPr>
              <w:ind w:right="283"/>
            </w:pPr>
            <w:r w:rsidRPr="002D2326">
              <w:lastRenderedPageBreak/>
              <w:t>Comments and limitations/ Other Information</w:t>
            </w:r>
          </w:p>
          <w:p w14:paraId="0A63D62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31C6938" w14:textId="77777777" w:rsidR="00744F3A" w:rsidRPr="002D2326" w:rsidRDefault="00744F3A" w:rsidP="00A06685"/>
        </w:tc>
      </w:tr>
      <w:tr w:rsidR="00744F3A" w:rsidRPr="002D2326" w14:paraId="32B9AB9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A62B8C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857FE0B" w14:textId="77777777" w:rsidR="00744F3A" w:rsidRPr="002D2326" w:rsidRDefault="00744F3A" w:rsidP="00A06685"/>
        </w:tc>
      </w:tr>
      <w:tr w:rsidR="00744F3A" w:rsidRPr="002D2326" w14:paraId="0B69A1D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7F961AE"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55251A2A" w14:textId="77777777" w:rsidR="00744F3A" w:rsidRPr="002D2326" w:rsidRDefault="00744F3A" w:rsidP="00A06685">
            <w:pPr>
              <w:jc w:val="both"/>
            </w:pPr>
            <w:r w:rsidRPr="002D2326">
              <w:t>Proportion of population satisfied with their last experience of public services</w:t>
            </w:r>
          </w:p>
        </w:tc>
      </w:tr>
      <w:tr w:rsidR="00744F3A" w:rsidRPr="002D2326" w14:paraId="1A84841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E717942"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1245CADF" w14:textId="77777777" w:rsidR="00744F3A" w:rsidRPr="002D2326" w:rsidRDefault="00744F3A" w:rsidP="00A06685">
            <w:pPr>
              <w:jc w:val="both"/>
            </w:pPr>
            <w:r w:rsidRPr="002D2326">
              <w:t>16.6.2</w:t>
            </w:r>
          </w:p>
        </w:tc>
      </w:tr>
      <w:tr w:rsidR="00744F3A" w:rsidRPr="002D2326" w14:paraId="5A7BE176" w14:textId="77777777" w:rsidTr="00A06685">
        <w:tc>
          <w:tcPr>
            <w:tcW w:w="2689" w:type="dxa"/>
            <w:tcBorders>
              <w:top w:val="single" w:sz="4" w:space="0" w:color="auto"/>
              <w:left w:val="single" w:sz="4" w:space="0" w:color="auto"/>
              <w:bottom w:val="single" w:sz="4" w:space="0" w:color="auto"/>
              <w:right w:val="single" w:sz="4" w:space="0" w:color="auto"/>
            </w:tcBorders>
          </w:tcPr>
          <w:p w14:paraId="68CC06DF" w14:textId="77777777" w:rsidR="00744F3A" w:rsidRPr="002D2326" w:rsidRDefault="00744F3A" w:rsidP="00A06685">
            <w:pPr>
              <w:ind w:right="283"/>
              <w:jc w:val="both"/>
            </w:pPr>
            <w:r w:rsidRPr="002D2326">
              <w:t>Target Name</w:t>
            </w:r>
          </w:p>
          <w:p w14:paraId="763092C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07B6FC6" w14:textId="77777777" w:rsidR="00744F3A" w:rsidRPr="002D2326" w:rsidRDefault="00744F3A" w:rsidP="00A06685">
            <w:pPr>
              <w:jc w:val="both"/>
            </w:pPr>
            <w:r w:rsidRPr="002D2326">
              <w:t>Develop effective, accountable and transparent institutions at all levels</w:t>
            </w:r>
          </w:p>
        </w:tc>
      </w:tr>
      <w:tr w:rsidR="00744F3A" w:rsidRPr="002D2326" w14:paraId="40E5B6F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D85403C"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5BFE2BDD" w14:textId="77777777" w:rsidR="00744F3A" w:rsidRPr="002D2326" w:rsidRDefault="00744F3A" w:rsidP="00A06685">
            <w:r w:rsidRPr="002D2326">
              <w:t>16.6</w:t>
            </w:r>
          </w:p>
        </w:tc>
      </w:tr>
      <w:tr w:rsidR="00744F3A" w:rsidRPr="002D2326" w14:paraId="01CB556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7A92155"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3E70A088" w14:textId="77777777" w:rsidR="00744F3A" w:rsidRPr="002D2326" w:rsidRDefault="00744F3A" w:rsidP="00A06685"/>
        </w:tc>
      </w:tr>
      <w:tr w:rsidR="00744F3A" w:rsidRPr="002D2326" w14:paraId="661BE30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0981BA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166970DF" w14:textId="77777777" w:rsidR="00744F3A" w:rsidRPr="002D2326" w:rsidRDefault="00744F3A" w:rsidP="00A06685">
            <w:r w:rsidRPr="002D2326">
              <w:t>3</w:t>
            </w:r>
          </w:p>
        </w:tc>
      </w:tr>
      <w:tr w:rsidR="00744F3A" w:rsidRPr="002D2326" w14:paraId="22BEC39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6E0FFA5"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10BC4C10" w14:textId="77777777" w:rsidR="00744F3A" w:rsidRPr="002D2326" w:rsidRDefault="00744F3A" w:rsidP="00A06685">
            <w:r w:rsidRPr="002D2326">
              <w:t>UNDP</w:t>
            </w:r>
          </w:p>
        </w:tc>
      </w:tr>
      <w:tr w:rsidR="00744F3A" w:rsidRPr="002D2326" w14:paraId="5B766CC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B62B0DB"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64278717" w14:textId="77777777" w:rsidR="00744F3A" w:rsidRPr="002D2326" w:rsidRDefault="00744F3A" w:rsidP="00A06685">
            <w:pPr>
              <w:rPr>
                <w:rStyle w:val="HeaderChar"/>
              </w:rPr>
            </w:pPr>
            <w:hyperlink r:id="rId120" w:tgtFrame="_blank" w:history="1">
              <w:r w:rsidRPr="002D2326">
                <w:rPr>
                  <w:rStyle w:val="Hyperlink"/>
                  <w:color w:val="23527C"/>
                  <w:sz w:val="21"/>
                  <w:szCs w:val="21"/>
                  <w:shd w:val="clear" w:color="auto" w:fill="E0E0E0"/>
                </w:rPr>
                <w:t>United Nations Sustainable Development Goals Metadata (pdf 1361kB)</w:t>
              </w:r>
            </w:hyperlink>
          </w:p>
        </w:tc>
      </w:tr>
      <w:tr w:rsidR="00744F3A" w:rsidRPr="002D2326" w14:paraId="7FAC39F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937C59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1BA40DA5" w14:textId="77777777" w:rsidR="00744F3A" w:rsidRPr="002D2326" w:rsidRDefault="00744F3A" w:rsidP="00A06685"/>
        </w:tc>
      </w:tr>
      <w:tr w:rsidR="00744F3A" w:rsidRPr="002D2326" w14:paraId="5A76B640" w14:textId="77777777" w:rsidTr="00A06685">
        <w:tc>
          <w:tcPr>
            <w:tcW w:w="2689" w:type="dxa"/>
            <w:tcBorders>
              <w:top w:val="single" w:sz="4" w:space="0" w:color="auto"/>
              <w:left w:val="single" w:sz="4" w:space="0" w:color="auto"/>
              <w:bottom w:val="single" w:sz="4" w:space="0" w:color="auto"/>
              <w:right w:val="single" w:sz="4" w:space="0" w:color="auto"/>
            </w:tcBorders>
          </w:tcPr>
          <w:p w14:paraId="0D38E6CB" w14:textId="77777777" w:rsidR="00744F3A" w:rsidRPr="002D2326" w:rsidRDefault="00744F3A" w:rsidP="00A06685">
            <w:pPr>
              <w:ind w:right="283"/>
              <w:jc w:val="both"/>
            </w:pPr>
            <w:r w:rsidRPr="002D2326">
              <w:t xml:space="preserve">Source Organization </w:t>
            </w:r>
          </w:p>
          <w:p w14:paraId="5AFAAB6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D8F387B" w14:textId="77777777" w:rsidR="00744F3A" w:rsidRPr="002D2326" w:rsidRDefault="00744F3A" w:rsidP="00A06685">
            <w:r w:rsidRPr="002D2326">
              <w:t>Rwanda Governance Board (RGB)</w:t>
            </w:r>
          </w:p>
        </w:tc>
      </w:tr>
      <w:tr w:rsidR="00744F3A" w:rsidRPr="002D2326" w14:paraId="1ACBE906" w14:textId="77777777" w:rsidTr="00A06685">
        <w:tc>
          <w:tcPr>
            <w:tcW w:w="2689" w:type="dxa"/>
            <w:tcBorders>
              <w:top w:val="single" w:sz="4" w:space="0" w:color="auto"/>
              <w:left w:val="single" w:sz="4" w:space="0" w:color="auto"/>
              <w:bottom w:val="single" w:sz="4" w:space="0" w:color="auto"/>
              <w:right w:val="single" w:sz="4" w:space="0" w:color="auto"/>
            </w:tcBorders>
          </w:tcPr>
          <w:p w14:paraId="173AA0DA"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3F397861" w14:textId="77777777" w:rsidR="00744F3A" w:rsidRPr="002D2326" w:rsidRDefault="00744F3A" w:rsidP="00A06685">
            <w:r w:rsidRPr="002D2326">
              <w:t>RGB Reports/ Rwanda Governance Scorecards</w:t>
            </w:r>
          </w:p>
        </w:tc>
      </w:tr>
      <w:tr w:rsidR="00744F3A" w:rsidRPr="002D2326" w14:paraId="21F6961A" w14:textId="77777777" w:rsidTr="00A06685">
        <w:tc>
          <w:tcPr>
            <w:tcW w:w="2689" w:type="dxa"/>
            <w:tcBorders>
              <w:top w:val="single" w:sz="4" w:space="0" w:color="auto"/>
              <w:left w:val="single" w:sz="4" w:space="0" w:color="auto"/>
              <w:bottom w:val="single" w:sz="4" w:space="0" w:color="auto"/>
              <w:right w:val="single" w:sz="4" w:space="0" w:color="auto"/>
            </w:tcBorders>
          </w:tcPr>
          <w:p w14:paraId="1BB73F1C" w14:textId="77777777" w:rsidR="00744F3A" w:rsidRPr="002D2326" w:rsidRDefault="00744F3A" w:rsidP="00A06685">
            <w:r w:rsidRPr="002D2326">
              <w:t>Periodicity</w:t>
            </w:r>
          </w:p>
          <w:p w14:paraId="5FFCC3E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EF5421F" w14:textId="77777777" w:rsidR="00744F3A" w:rsidRPr="002D2326" w:rsidRDefault="00744F3A" w:rsidP="00A06685">
            <w:r w:rsidRPr="002D2326">
              <w:t>Annual</w:t>
            </w:r>
          </w:p>
        </w:tc>
      </w:tr>
      <w:tr w:rsidR="00744F3A" w:rsidRPr="002D2326" w14:paraId="3144D722" w14:textId="77777777" w:rsidTr="00A06685">
        <w:tc>
          <w:tcPr>
            <w:tcW w:w="2689" w:type="dxa"/>
            <w:tcBorders>
              <w:top w:val="single" w:sz="4" w:space="0" w:color="auto"/>
              <w:left w:val="single" w:sz="4" w:space="0" w:color="auto"/>
              <w:bottom w:val="single" w:sz="4" w:space="0" w:color="auto"/>
              <w:right w:val="single" w:sz="4" w:space="0" w:color="auto"/>
            </w:tcBorders>
          </w:tcPr>
          <w:p w14:paraId="0BE91A39" w14:textId="77777777" w:rsidR="00744F3A" w:rsidRPr="002D2326" w:rsidRDefault="00744F3A" w:rsidP="00A06685">
            <w:pPr>
              <w:ind w:right="283"/>
              <w:jc w:val="both"/>
            </w:pPr>
            <w:r w:rsidRPr="002D2326">
              <w:t>Earliest available data</w:t>
            </w:r>
          </w:p>
          <w:p w14:paraId="089FA7B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FF1FB5B" w14:textId="77777777" w:rsidR="00744F3A" w:rsidRPr="002D2326" w:rsidRDefault="00744F3A" w:rsidP="00A06685"/>
        </w:tc>
      </w:tr>
      <w:tr w:rsidR="00744F3A" w:rsidRPr="002D2326" w14:paraId="6AD39B62" w14:textId="77777777" w:rsidTr="00A06685">
        <w:tc>
          <w:tcPr>
            <w:tcW w:w="2689" w:type="dxa"/>
            <w:tcBorders>
              <w:top w:val="single" w:sz="4" w:space="0" w:color="auto"/>
              <w:left w:val="single" w:sz="4" w:space="0" w:color="auto"/>
              <w:bottom w:val="single" w:sz="4" w:space="0" w:color="auto"/>
              <w:right w:val="single" w:sz="4" w:space="0" w:color="auto"/>
            </w:tcBorders>
          </w:tcPr>
          <w:p w14:paraId="38FDFD9B" w14:textId="77777777" w:rsidR="00744F3A" w:rsidRPr="002D2326" w:rsidRDefault="00744F3A" w:rsidP="00A06685">
            <w:pPr>
              <w:ind w:right="283"/>
              <w:jc w:val="both"/>
            </w:pPr>
            <w:r w:rsidRPr="002D2326">
              <w:t>Link to data source/ The text to show instead of the URL</w:t>
            </w:r>
          </w:p>
          <w:p w14:paraId="02F6FD60"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8630C16" w14:textId="77777777" w:rsidR="00744F3A" w:rsidRPr="002D2326" w:rsidRDefault="00744F3A" w:rsidP="00A06685"/>
        </w:tc>
      </w:tr>
      <w:tr w:rsidR="00744F3A" w:rsidRPr="002D2326" w14:paraId="32ADE374" w14:textId="77777777" w:rsidTr="00A06685">
        <w:tc>
          <w:tcPr>
            <w:tcW w:w="2689" w:type="dxa"/>
            <w:tcBorders>
              <w:top w:val="single" w:sz="4" w:space="0" w:color="auto"/>
              <w:left w:val="single" w:sz="4" w:space="0" w:color="auto"/>
              <w:bottom w:val="single" w:sz="4" w:space="0" w:color="auto"/>
              <w:right w:val="single" w:sz="4" w:space="0" w:color="auto"/>
            </w:tcBorders>
          </w:tcPr>
          <w:p w14:paraId="52FCE4F4" w14:textId="77777777" w:rsidR="00744F3A" w:rsidRPr="002D2326" w:rsidRDefault="00744F3A" w:rsidP="00A06685">
            <w:pPr>
              <w:ind w:right="283"/>
              <w:jc w:val="both"/>
            </w:pPr>
            <w:r w:rsidRPr="002D2326">
              <w:t>Release date</w:t>
            </w:r>
          </w:p>
          <w:p w14:paraId="4AE8434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B69BE14" w14:textId="77777777" w:rsidR="00744F3A" w:rsidRPr="002D2326" w:rsidRDefault="00744F3A" w:rsidP="00A06685"/>
        </w:tc>
      </w:tr>
      <w:tr w:rsidR="00744F3A" w:rsidRPr="002D2326" w14:paraId="6E5C1C4A" w14:textId="77777777" w:rsidTr="00A06685">
        <w:tc>
          <w:tcPr>
            <w:tcW w:w="2689" w:type="dxa"/>
            <w:tcBorders>
              <w:top w:val="single" w:sz="4" w:space="0" w:color="auto"/>
              <w:left w:val="single" w:sz="4" w:space="0" w:color="auto"/>
              <w:bottom w:val="single" w:sz="4" w:space="0" w:color="auto"/>
              <w:right w:val="single" w:sz="4" w:space="0" w:color="auto"/>
            </w:tcBorders>
          </w:tcPr>
          <w:p w14:paraId="53FB98FB" w14:textId="77777777" w:rsidR="00744F3A" w:rsidRPr="002D2326" w:rsidRDefault="00744F3A" w:rsidP="00A06685">
            <w:pPr>
              <w:ind w:right="283"/>
              <w:jc w:val="both"/>
            </w:pPr>
            <w:r w:rsidRPr="002D2326">
              <w:t>Next release date</w:t>
            </w:r>
          </w:p>
          <w:p w14:paraId="7628A5B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06ADAE4" w14:textId="77777777" w:rsidR="00744F3A" w:rsidRPr="002D2326" w:rsidRDefault="00744F3A" w:rsidP="00A06685"/>
        </w:tc>
      </w:tr>
      <w:tr w:rsidR="00744F3A" w:rsidRPr="002D2326" w14:paraId="45E06F33" w14:textId="77777777" w:rsidTr="00A06685">
        <w:tc>
          <w:tcPr>
            <w:tcW w:w="2689" w:type="dxa"/>
            <w:tcBorders>
              <w:top w:val="single" w:sz="4" w:space="0" w:color="auto"/>
              <w:left w:val="single" w:sz="4" w:space="0" w:color="auto"/>
              <w:bottom w:val="single" w:sz="4" w:space="0" w:color="auto"/>
              <w:right w:val="single" w:sz="4" w:space="0" w:color="auto"/>
            </w:tcBorders>
          </w:tcPr>
          <w:p w14:paraId="5EB63D50" w14:textId="77777777" w:rsidR="00744F3A" w:rsidRPr="002D2326" w:rsidRDefault="00744F3A" w:rsidP="00A06685">
            <w:pPr>
              <w:ind w:right="283"/>
              <w:jc w:val="both"/>
            </w:pPr>
            <w:r w:rsidRPr="002D2326">
              <w:lastRenderedPageBreak/>
              <w:t>Statistical classification</w:t>
            </w:r>
          </w:p>
          <w:p w14:paraId="105B1EC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2B85D50" w14:textId="77777777" w:rsidR="00744F3A" w:rsidRPr="002D2326" w:rsidRDefault="00744F3A" w:rsidP="00A06685"/>
        </w:tc>
      </w:tr>
      <w:tr w:rsidR="00744F3A" w:rsidRPr="002D2326" w14:paraId="0619C0C1" w14:textId="77777777" w:rsidTr="00A06685">
        <w:tc>
          <w:tcPr>
            <w:tcW w:w="2689" w:type="dxa"/>
            <w:tcBorders>
              <w:top w:val="single" w:sz="4" w:space="0" w:color="auto"/>
              <w:left w:val="single" w:sz="4" w:space="0" w:color="auto"/>
              <w:bottom w:val="single" w:sz="4" w:space="0" w:color="auto"/>
              <w:right w:val="single" w:sz="4" w:space="0" w:color="auto"/>
            </w:tcBorders>
          </w:tcPr>
          <w:p w14:paraId="4E16C6A7" w14:textId="77777777" w:rsidR="00744F3A" w:rsidRPr="002D2326" w:rsidRDefault="00744F3A" w:rsidP="00A06685">
            <w:pPr>
              <w:ind w:right="283"/>
              <w:jc w:val="both"/>
            </w:pPr>
            <w:r w:rsidRPr="002D2326">
              <w:t>Contact details</w:t>
            </w:r>
          </w:p>
          <w:p w14:paraId="5ACFC75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01E2F50" w14:textId="77777777" w:rsidR="00744F3A" w:rsidRPr="002D2326" w:rsidRDefault="00744F3A" w:rsidP="00A06685">
            <w:hyperlink r:id="rId121" w:history="1">
              <w:r w:rsidRPr="002D2326">
                <w:rPr>
                  <w:rStyle w:val="Hyperlink"/>
                </w:rPr>
                <w:t>http://rgb.rw/contact-us/inquiry-form/</w:t>
              </w:r>
            </w:hyperlink>
          </w:p>
          <w:p w14:paraId="5109F571" w14:textId="77777777" w:rsidR="00744F3A" w:rsidRPr="002D2326" w:rsidRDefault="00744F3A" w:rsidP="00A06685"/>
        </w:tc>
      </w:tr>
      <w:tr w:rsidR="00744F3A" w:rsidRPr="002D2326" w14:paraId="1EF6145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5045148"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1AEEE3B" w14:textId="77777777" w:rsidR="00744F3A" w:rsidRPr="002D2326" w:rsidRDefault="00744F3A" w:rsidP="00A06685"/>
        </w:tc>
      </w:tr>
    </w:tbl>
    <w:p w14:paraId="61763AD2" w14:textId="77777777" w:rsidR="00744F3A" w:rsidRPr="002D2326" w:rsidRDefault="00744F3A" w:rsidP="00744F3A"/>
    <w:p w14:paraId="0FBB6A80" w14:textId="77777777" w:rsidR="00744F3A" w:rsidRPr="002D2326" w:rsidRDefault="00744F3A" w:rsidP="00744F3A">
      <w:pPr>
        <w:pStyle w:val="Heading2"/>
        <w:numPr>
          <w:ilvl w:val="0"/>
          <w:numId w:val="0"/>
        </w:numPr>
        <w:ind w:left="576"/>
        <w:rPr>
          <w:rFonts w:ascii="Arial" w:hAnsi="Arial" w:cs="Arial"/>
        </w:rPr>
      </w:pPr>
      <w:bookmarkStart w:id="113" w:name="_Toc517414097"/>
      <w:bookmarkStart w:id="114" w:name="_Toc533147141"/>
      <w:bookmarkEnd w:id="112"/>
      <w:r w:rsidRPr="002D2326">
        <w:rPr>
          <w:rFonts w:ascii="Arial" w:hAnsi="Arial" w:cs="Arial"/>
        </w:rPr>
        <w:t>16.9.1 Proportion of children under 5 years of age whose births have been registered with a civil authority, by age</w:t>
      </w:r>
      <w:bookmarkEnd w:id="113"/>
      <w:bookmarkEnd w:id="114"/>
    </w:p>
    <w:tbl>
      <w:tblPr>
        <w:tblStyle w:val="TableGrid"/>
        <w:tblW w:w="9634" w:type="dxa"/>
        <w:tblLook w:val="04A0" w:firstRow="1" w:lastRow="0" w:firstColumn="1" w:lastColumn="0" w:noHBand="0" w:noVBand="1"/>
      </w:tblPr>
      <w:tblGrid>
        <w:gridCol w:w="2689"/>
        <w:gridCol w:w="6945"/>
      </w:tblGrid>
      <w:tr w:rsidR="00744F3A" w:rsidRPr="002D2326" w14:paraId="3699997B"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3F16CA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FE2B07D" w14:textId="77777777" w:rsidR="00744F3A" w:rsidRPr="002D2326" w:rsidRDefault="00744F3A" w:rsidP="00A06685"/>
        </w:tc>
      </w:tr>
      <w:tr w:rsidR="00744F3A" w:rsidRPr="002D2326" w14:paraId="13C9D67E" w14:textId="77777777" w:rsidTr="00A06685">
        <w:tc>
          <w:tcPr>
            <w:tcW w:w="2689" w:type="dxa"/>
            <w:tcBorders>
              <w:top w:val="single" w:sz="4" w:space="0" w:color="auto"/>
              <w:left w:val="single" w:sz="4" w:space="0" w:color="auto"/>
              <w:bottom w:val="single" w:sz="4" w:space="0" w:color="auto"/>
              <w:right w:val="single" w:sz="4" w:space="0" w:color="auto"/>
            </w:tcBorders>
          </w:tcPr>
          <w:p w14:paraId="3DA1D714"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04C4FA7A" w14:textId="77777777" w:rsidR="00744F3A" w:rsidRPr="002D2326" w:rsidRDefault="00744F3A" w:rsidP="00A06685">
            <w:r w:rsidRPr="002D2326">
              <w:t xml:space="preserve">Percentage of de jure children under age 5 whose births are registered with the civil authorities </w:t>
            </w:r>
          </w:p>
        </w:tc>
      </w:tr>
      <w:tr w:rsidR="00744F3A" w:rsidRPr="002D2326" w14:paraId="3A43FD0D" w14:textId="77777777" w:rsidTr="00A06685">
        <w:tc>
          <w:tcPr>
            <w:tcW w:w="2689" w:type="dxa"/>
            <w:tcBorders>
              <w:top w:val="single" w:sz="4" w:space="0" w:color="auto"/>
              <w:left w:val="single" w:sz="4" w:space="0" w:color="auto"/>
              <w:bottom w:val="single" w:sz="4" w:space="0" w:color="auto"/>
              <w:right w:val="single" w:sz="4" w:space="0" w:color="auto"/>
            </w:tcBorders>
          </w:tcPr>
          <w:p w14:paraId="41364DC8" w14:textId="77777777" w:rsidR="00744F3A" w:rsidRPr="002D2326" w:rsidRDefault="00744F3A" w:rsidP="00A06685">
            <w:pPr>
              <w:ind w:right="283"/>
              <w:jc w:val="both"/>
            </w:pPr>
            <w:r w:rsidRPr="002D2326">
              <w:t>Definition</w:t>
            </w:r>
          </w:p>
          <w:p w14:paraId="5B52B95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F9DF81C" w14:textId="77777777" w:rsidR="00744F3A" w:rsidRPr="002D2326" w:rsidRDefault="00744F3A" w:rsidP="00A06685">
            <w:r w:rsidRPr="002D2326">
              <w:t>Proportion of children under 5 years of age whose births have been registered with a civil authority.</w:t>
            </w:r>
          </w:p>
        </w:tc>
      </w:tr>
      <w:tr w:rsidR="00744F3A" w:rsidRPr="002D2326" w14:paraId="6F9D7244" w14:textId="77777777" w:rsidTr="00A06685">
        <w:tc>
          <w:tcPr>
            <w:tcW w:w="2689" w:type="dxa"/>
            <w:tcBorders>
              <w:top w:val="single" w:sz="4" w:space="0" w:color="auto"/>
              <w:left w:val="single" w:sz="4" w:space="0" w:color="auto"/>
              <w:bottom w:val="single" w:sz="4" w:space="0" w:color="auto"/>
              <w:right w:val="single" w:sz="4" w:space="0" w:color="auto"/>
            </w:tcBorders>
          </w:tcPr>
          <w:p w14:paraId="5D4F9C02" w14:textId="77777777" w:rsidR="00744F3A" w:rsidRPr="002D2326" w:rsidRDefault="00744F3A" w:rsidP="00A06685">
            <w:pPr>
              <w:ind w:right="283"/>
              <w:jc w:val="both"/>
            </w:pPr>
            <w:r w:rsidRPr="002D2326">
              <w:t>Geographic coverage</w:t>
            </w:r>
          </w:p>
          <w:p w14:paraId="5220F31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51A5E38" w14:textId="77777777" w:rsidR="00744F3A" w:rsidRPr="002D2326" w:rsidRDefault="00744F3A" w:rsidP="00A06685">
            <w:r w:rsidRPr="002D2326">
              <w:t>National</w:t>
            </w:r>
          </w:p>
        </w:tc>
      </w:tr>
      <w:tr w:rsidR="00744F3A" w:rsidRPr="002D2326" w14:paraId="0047FB56" w14:textId="77777777" w:rsidTr="00A06685">
        <w:tc>
          <w:tcPr>
            <w:tcW w:w="2689" w:type="dxa"/>
            <w:tcBorders>
              <w:top w:val="single" w:sz="4" w:space="0" w:color="auto"/>
              <w:left w:val="single" w:sz="4" w:space="0" w:color="auto"/>
              <w:bottom w:val="single" w:sz="4" w:space="0" w:color="auto"/>
              <w:right w:val="single" w:sz="4" w:space="0" w:color="auto"/>
            </w:tcBorders>
          </w:tcPr>
          <w:p w14:paraId="06359870" w14:textId="77777777" w:rsidR="00744F3A" w:rsidRPr="002D2326" w:rsidRDefault="00744F3A" w:rsidP="00A06685">
            <w:pPr>
              <w:ind w:right="283"/>
              <w:jc w:val="both"/>
            </w:pPr>
          </w:p>
          <w:p w14:paraId="5125AC5F" w14:textId="77777777" w:rsidR="00744F3A" w:rsidRPr="002D2326" w:rsidRDefault="00744F3A" w:rsidP="00A06685">
            <w:pPr>
              <w:ind w:right="283"/>
              <w:jc w:val="both"/>
            </w:pPr>
            <w:r w:rsidRPr="002D2326">
              <w:t>Unit of Measurement</w:t>
            </w:r>
          </w:p>
          <w:p w14:paraId="2D528E6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32CFF38" w14:textId="77777777" w:rsidR="00744F3A" w:rsidRPr="002D2326" w:rsidRDefault="00744F3A" w:rsidP="00A06685">
            <w:r w:rsidRPr="002D2326">
              <w:t>Percent</w:t>
            </w:r>
          </w:p>
        </w:tc>
      </w:tr>
      <w:tr w:rsidR="00744F3A" w:rsidRPr="002D2326" w14:paraId="776A9204" w14:textId="77777777" w:rsidTr="00A06685">
        <w:tc>
          <w:tcPr>
            <w:tcW w:w="2689" w:type="dxa"/>
            <w:tcBorders>
              <w:top w:val="single" w:sz="4" w:space="0" w:color="auto"/>
              <w:left w:val="single" w:sz="4" w:space="0" w:color="auto"/>
              <w:bottom w:val="single" w:sz="4" w:space="0" w:color="auto"/>
              <w:right w:val="single" w:sz="4" w:space="0" w:color="auto"/>
            </w:tcBorders>
          </w:tcPr>
          <w:p w14:paraId="6481CC9C" w14:textId="77777777" w:rsidR="00744F3A" w:rsidRPr="002D2326" w:rsidRDefault="00744F3A" w:rsidP="00A06685">
            <w:pPr>
              <w:ind w:right="283"/>
              <w:jc w:val="both"/>
            </w:pPr>
            <w:r w:rsidRPr="002D2326">
              <w:t>Computation method</w:t>
            </w:r>
          </w:p>
          <w:p w14:paraId="6293699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C47BEAB" w14:textId="77777777" w:rsidR="00744F3A" w:rsidRPr="002D2326" w:rsidRDefault="00744F3A" w:rsidP="00A06685">
            <w:r w:rsidRPr="002D2326">
              <w:t>Number of children under age of five whose births are reported as being registered with the relevant national civil authorities divided by the total number of children under the age of five in the population multiplied by 100</w:t>
            </w:r>
          </w:p>
        </w:tc>
      </w:tr>
      <w:tr w:rsidR="00744F3A" w:rsidRPr="002D2326" w14:paraId="44980DDA" w14:textId="77777777" w:rsidTr="00A06685">
        <w:tc>
          <w:tcPr>
            <w:tcW w:w="2689" w:type="dxa"/>
            <w:tcBorders>
              <w:top w:val="single" w:sz="4" w:space="0" w:color="auto"/>
              <w:left w:val="single" w:sz="4" w:space="0" w:color="auto"/>
              <w:bottom w:val="single" w:sz="4" w:space="0" w:color="auto"/>
              <w:right w:val="single" w:sz="4" w:space="0" w:color="auto"/>
            </w:tcBorders>
          </w:tcPr>
          <w:p w14:paraId="4E7092DF" w14:textId="77777777" w:rsidR="00744F3A" w:rsidRPr="002D2326" w:rsidRDefault="00744F3A" w:rsidP="00A06685">
            <w:pPr>
              <w:ind w:right="283"/>
              <w:jc w:val="both"/>
            </w:pPr>
            <w:r w:rsidRPr="002D2326">
              <w:t>Disaggregation</w:t>
            </w:r>
          </w:p>
          <w:p w14:paraId="4FBF52B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9D64C24" w14:textId="77777777" w:rsidR="00744F3A" w:rsidRPr="002D2326" w:rsidRDefault="00744F3A" w:rsidP="00744F3A">
            <w:pPr>
              <w:numPr>
                <w:ilvl w:val="0"/>
                <w:numId w:val="3"/>
              </w:numPr>
              <w:spacing w:after="0" w:line="240" w:lineRule="auto"/>
            </w:pPr>
            <w:r w:rsidRPr="002D2326">
              <w:t>Geographical: National, Province, District Residence (Urban &amp; Rural)</w:t>
            </w:r>
          </w:p>
          <w:p w14:paraId="2D33EA5B" w14:textId="77777777" w:rsidR="00744F3A" w:rsidRPr="002D2326" w:rsidRDefault="00744F3A" w:rsidP="00744F3A">
            <w:pPr>
              <w:numPr>
                <w:ilvl w:val="0"/>
                <w:numId w:val="3"/>
              </w:numPr>
              <w:spacing w:after="0" w:line="240" w:lineRule="auto"/>
            </w:pPr>
            <w:r w:rsidRPr="002D2326">
              <w:t>Sex</w:t>
            </w:r>
          </w:p>
          <w:p w14:paraId="3BB2607A" w14:textId="77777777" w:rsidR="00744F3A" w:rsidRPr="002D2326" w:rsidRDefault="00744F3A" w:rsidP="00744F3A">
            <w:pPr>
              <w:numPr>
                <w:ilvl w:val="0"/>
                <w:numId w:val="3"/>
              </w:numPr>
              <w:spacing w:after="0" w:line="240" w:lineRule="auto"/>
            </w:pPr>
            <w:r w:rsidRPr="002D2326">
              <w:t>Age in months</w:t>
            </w:r>
          </w:p>
          <w:p w14:paraId="452C03BC" w14:textId="77777777" w:rsidR="00744F3A" w:rsidRPr="002D2326" w:rsidRDefault="00744F3A" w:rsidP="00744F3A">
            <w:pPr>
              <w:numPr>
                <w:ilvl w:val="0"/>
                <w:numId w:val="3"/>
              </w:numPr>
              <w:spacing w:after="0" w:line="240" w:lineRule="auto"/>
            </w:pPr>
            <w:r w:rsidRPr="002D2326">
              <w:t>Wealth Quintile</w:t>
            </w:r>
          </w:p>
        </w:tc>
      </w:tr>
      <w:tr w:rsidR="00744F3A" w:rsidRPr="002D2326" w14:paraId="09F18E00" w14:textId="77777777" w:rsidTr="00A06685">
        <w:tc>
          <w:tcPr>
            <w:tcW w:w="2689" w:type="dxa"/>
            <w:tcBorders>
              <w:top w:val="single" w:sz="4" w:space="0" w:color="auto"/>
              <w:left w:val="single" w:sz="4" w:space="0" w:color="auto"/>
              <w:bottom w:val="single" w:sz="4" w:space="0" w:color="auto"/>
              <w:right w:val="single" w:sz="4" w:space="0" w:color="auto"/>
            </w:tcBorders>
          </w:tcPr>
          <w:p w14:paraId="185833C6" w14:textId="77777777" w:rsidR="00744F3A" w:rsidRPr="002D2326" w:rsidRDefault="00744F3A" w:rsidP="00A06685">
            <w:pPr>
              <w:ind w:right="283"/>
            </w:pPr>
            <w:r w:rsidRPr="002D2326">
              <w:t>Comments and limitations/ Other Information</w:t>
            </w:r>
          </w:p>
          <w:p w14:paraId="0AC6E2A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AF23BEC" w14:textId="77777777" w:rsidR="00744F3A" w:rsidRPr="002D2326" w:rsidRDefault="00744F3A" w:rsidP="00A06685"/>
        </w:tc>
      </w:tr>
      <w:tr w:rsidR="00744F3A" w:rsidRPr="002D2326" w14:paraId="476A91F7"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2E1517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69003127" w14:textId="77777777" w:rsidR="00744F3A" w:rsidRPr="002D2326" w:rsidRDefault="00744F3A" w:rsidP="00A06685"/>
        </w:tc>
      </w:tr>
      <w:tr w:rsidR="00744F3A" w:rsidRPr="002D2326" w14:paraId="778C89F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E6E80AD"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504B65C8" w14:textId="77777777" w:rsidR="00744F3A" w:rsidRPr="002D2326" w:rsidRDefault="00744F3A" w:rsidP="00A06685">
            <w:pPr>
              <w:jc w:val="both"/>
            </w:pPr>
            <w:r w:rsidRPr="002D2326">
              <w:t>Proportion of children under 5 years of age whose births have been registered with a civil authority, by age</w:t>
            </w:r>
          </w:p>
        </w:tc>
      </w:tr>
      <w:tr w:rsidR="00744F3A" w:rsidRPr="002D2326" w14:paraId="63F6F68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594A5AF"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12A52130" w14:textId="77777777" w:rsidR="00744F3A" w:rsidRPr="002D2326" w:rsidRDefault="00744F3A" w:rsidP="00A06685">
            <w:pPr>
              <w:jc w:val="both"/>
            </w:pPr>
            <w:r w:rsidRPr="002D2326">
              <w:t>16.9.1</w:t>
            </w:r>
          </w:p>
        </w:tc>
      </w:tr>
      <w:tr w:rsidR="00744F3A" w:rsidRPr="002D2326" w14:paraId="52CF3F36" w14:textId="77777777" w:rsidTr="00A06685">
        <w:tc>
          <w:tcPr>
            <w:tcW w:w="2689" w:type="dxa"/>
            <w:tcBorders>
              <w:top w:val="single" w:sz="4" w:space="0" w:color="auto"/>
              <w:left w:val="single" w:sz="4" w:space="0" w:color="auto"/>
              <w:bottom w:val="single" w:sz="4" w:space="0" w:color="auto"/>
              <w:right w:val="single" w:sz="4" w:space="0" w:color="auto"/>
            </w:tcBorders>
          </w:tcPr>
          <w:p w14:paraId="145C1C1E" w14:textId="77777777" w:rsidR="00744F3A" w:rsidRPr="002D2326" w:rsidRDefault="00744F3A" w:rsidP="00A06685">
            <w:pPr>
              <w:ind w:right="283"/>
              <w:jc w:val="both"/>
            </w:pPr>
            <w:r w:rsidRPr="002D2326">
              <w:t>Target Name</w:t>
            </w:r>
          </w:p>
          <w:p w14:paraId="2CAF6F8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1569CEE" w14:textId="77777777" w:rsidR="00744F3A" w:rsidRPr="002D2326" w:rsidRDefault="00744F3A" w:rsidP="00A06685">
            <w:pPr>
              <w:jc w:val="both"/>
            </w:pPr>
            <w:r w:rsidRPr="002D2326">
              <w:t>By 2030, provide legal identity for all, including birth registration</w:t>
            </w:r>
          </w:p>
        </w:tc>
      </w:tr>
      <w:tr w:rsidR="00744F3A" w:rsidRPr="002D2326" w14:paraId="4DBEAD7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3B8D1E8" w14:textId="77777777" w:rsidR="00744F3A" w:rsidRPr="002D2326" w:rsidRDefault="00744F3A" w:rsidP="00A06685">
            <w:pPr>
              <w:ind w:right="283"/>
              <w:jc w:val="both"/>
            </w:pPr>
            <w:r w:rsidRPr="002D2326">
              <w:lastRenderedPageBreak/>
              <w:t>Target Number</w:t>
            </w:r>
          </w:p>
        </w:tc>
        <w:tc>
          <w:tcPr>
            <w:tcW w:w="6945" w:type="dxa"/>
            <w:tcBorders>
              <w:top w:val="single" w:sz="4" w:space="0" w:color="auto"/>
              <w:left w:val="single" w:sz="4" w:space="0" w:color="auto"/>
              <w:bottom w:val="single" w:sz="4" w:space="0" w:color="auto"/>
              <w:right w:val="single" w:sz="4" w:space="0" w:color="auto"/>
            </w:tcBorders>
          </w:tcPr>
          <w:p w14:paraId="1459A293" w14:textId="77777777" w:rsidR="00744F3A" w:rsidRPr="002D2326" w:rsidRDefault="00744F3A" w:rsidP="00A06685">
            <w:r w:rsidRPr="002D2326">
              <w:t>19.9</w:t>
            </w:r>
          </w:p>
        </w:tc>
      </w:tr>
      <w:tr w:rsidR="00744F3A" w:rsidRPr="002D2326" w14:paraId="3A6FAE8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71122FE"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7783AAC" w14:textId="77777777" w:rsidR="00744F3A" w:rsidRPr="002D2326" w:rsidRDefault="00744F3A" w:rsidP="00A06685"/>
        </w:tc>
      </w:tr>
      <w:tr w:rsidR="00744F3A" w:rsidRPr="002D2326" w14:paraId="73E194E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986526B"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6114BE9E" w14:textId="77777777" w:rsidR="00744F3A" w:rsidRPr="002D2326" w:rsidRDefault="00744F3A" w:rsidP="00A06685">
            <w:r w:rsidRPr="002D2326">
              <w:t>1</w:t>
            </w:r>
          </w:p>
        </w:tc>
      </w:tr>
      <w:tr w:rsidR="00744F3A" w:rsidRPr="002D2326" w14:paraId="659B9A7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01961A4"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58C3AB9D" w14:textId="77777777" w:rsidR="00744F3A" w:rsidRPr="002D2326" w:rsidRDefault="00744F3A" w:rsidP="00A06685">
            <w:pPr>
              <w:jc w:val="both"/>
            </w:pPr>
            <w:r w:rsidRPr="002D2326">
              <w:t>United Nations Statistics Division (UNSD), United Nations International Children's Emergency Fund (UNICEF)</w:t>
            </w:r>
          </w:p>
        </w:tc>
      </w:tr>
      <w:tr w:rsidR="00744F3A" w:rsidRPr="002D2326" w14:paraId="4690F2F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D81F823"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1E192AF0" w14:textId="77777777" w:rsidR="00744F3A" w:rsidRPr="002D2326" w:rsidRDefault="00744F3A" w:rsidP="00A06685">
            <w:pPr>
              <w:rPr>
                <w:rStyle w:val="HeaderChar"/>
              </w:rPr>
            </w:pPr>
            <w:hyperlink r:id="rId122" w:tgtFrame="_blank" w:history="1">
              <w:r w:rsidRPr="002D2326">
                <w:rPr>
                  <w:rStyle w:val="Hyperlink"/>
                  <w:color w:val="337AB7"/>
                  <w:sz w:val="21"/>
                  <w:szCs w:val="21"/>
                  <w:shd w:val="clear" w:color="auto" w:fill="E0E0E0"/>
                </w:rPr>
                <w:t>United Nations Sustainable Development Goals Metadata (pdf 1361kB)</w:t>
              </w:r>
            </w:hyperlink>
          </w:p>
        </w:tc>
      </w:tr>
      <w:tr w:rsidR="00744F3A" w:rsidRPr="002D2326" w14:paraId="0D0EFBF5"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1C57C9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0489F2A" w14:textId="77777777" w:rsidR="00744F3A" w:rsidRPr="002D2326" w:rsidRDefault="00744F3A" w:rsidP="00A06685"/>
        </w:tc>
      </w:tr>
      <w:tr w:rsidR="00744F3A" w:rsidRPr="002D2326" w14:paraId="0D00CAE5" w14:textId="77777777" w:rsidTr="00A06685">
        <w:tc>
          <w:tcPr>
            <w:tcW w:w="2689" w:type="dxa"/>
            <w:tcBorders>
              <w:top w:val="single" w:sz="4" w:space="0" w:color="auto"/>
              <w:left w:val="single" w:sz="4" w:space="0" w:color="auto"/>
              <w:bottom w:val="single" w:sz="4" w:space="0" w:color="auto"/>
              <w:right w:val="single" w:sz="4" w:space="0" w:color="auto"/>
            </w:tcBorders>
          </w:tcPr>
          <w:p w14:paraId="12E4967C" w14:textId="77777777" w:rsidR="00744F3A" w:rsidRPr="002D2326" w:rsidRDefault="00744F3A" w:rsidP="00A06685">
            <w:pPr>
              <w:ind w:right="283"/>
              <w:jc w:val="both"/>
            </w:pPr>
            <w:r w:rsidRPr="002D2326">
              <w:t xml:space="preserve">Source Organization </w:t>
            </w:r>
          </w:p>
          <w:p w14:paraId="666DDA8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F6551D3" w14:textId="77777777" w:rsidR="00744F3A" w:rsidRPr="002D2326" w:rsidRDefault="00744F3A" w:rsidP="00A06685">
            <w:r w:rsidRPr="002D2326">
              <w:t>National Institute of Statistics of Rwanda (NISR)</w:t>
            </w:r>
          </w:p>
        </w:tc>
      </w:tr>
      <w:tr w:rsidR="00744F3A" w:rsidRPr="002D2326" w14:paraId="4682EF3B" w14:textId="77777777" w:rsidTr="00A06685">
        <w:tc>
          <w:tcPr>
            <w:tcW w:w="2689" w:type="dxa"/>
            <w:tcBorders>
              <w:top w:val="single" w:sz="4" w:space="0" w:color="auto"/>
              <w:left w:val="single" w:sz="4" w:space="0" w:color="auto"/>
              <w:bottom w:val="single" w:sz="4" w:space="0" w:color="auto"/>
              <w:right w:val="single" w:sz="4" w:space="0" w:color="auto"/>
            </w:tcBorders>
          </w:tcPr>
          <w:p w14:paraId="7274725A"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7853EB9D" w14:textId="77777777" w:rsidR="00744F3A" w:rsidRPr="002D2326" w:rsidRDefault="00744F3A" w:rsidP="00A06685">
            <w:r w:rsidRPr="002D2326">
              <w:t>Rwanda Demographic Health Survey (RDHS)</w:t>
            </w:r>
          </w:p>
        </w:tc>
      </w:tr>
      <w:tr w:rsidR="00744F3A" w:rsidRPr="002D2326" w14:paraId="18A615FC" w14:textId="77777777" w:rsidTr="00A06685">
        <w:tc>
          <w:tcPr>
            <w:tcW w:w="2689" w:type="dxa"/>
            <w:tcBorders>
              <w:top w:val="single" w:sz="4" w:space="0" w:color="auto"/>
              <w:left w:val="single" w:sz="4" w:space="0" w:color="auto"/>
              <w:bottom w:val="single" w:sz="4" w:space="0" w:color="auto"/>
              <w:right w:val="single" w:sz="4" w:space="0" w:color="auto"/>
            </w:tcBorders>
          </w:tcPr>
          <w:p w14:paraId="28207464" w14:textId="77777777" w:rsidR="00744F3A" w:rsidRPr="002D2326" w:rsidRDefault="00744F3A" w:rsidP="00A06685">
            <w:r w:rsidRPr="002D2326">
              <w:t>Periodicity</w:t>
            </w:r>
          </w:p>
          <w:p w14:paraId="001DDE8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4EE6504" w14:textId="77777777" w:rsidR="00744F3A" w:rsidRPr="002D2326" w:rsidRDefault="00744F3A" w:rsidP="00A06685">
            <w:r w:rsidRPr="002D2326">
              <w:t>3-5 Years</w:t>
            </w:r>
          </w:p>
        </w:tc>
      </w:tr>
      <w:tr w:rsidR="00744F3A" w:rsidRPr="002D2326" w14:paraId="35DB384D" w14:textId="77777777" w:rsidTr="00A06685">
        <w:tc>
          <w:tcPr>
            <w:tcW w:w="2689" w:type="dxa"/>
            <w:tcBorders>
              <w:top w:val="single" w:sz="4" w:space="0" w:color="auto"/>
              <w:left w:val="single" w:sz="4" w:space="0" w:color="auto"/>
              <w:bottom w:val="single" w:sz="4" w:space="0" w:color="auto"/>
              <w:right w:val="single" w:sz="4" w:space="0" w:color="auto"/>
            </w:tcBorders>
          </w:tcPr>
          <w:p w14:paraId="36A629FD" w14:textId="77777777" w:rsidR="00744F3A" w:rsidRPr="002D2326" w:rsidRDefault="00744F3A" w:rsidP="00A06685">
            <w:pPr>
              <w:ind w:right="283"/>
              <w:jc w:val="both"/>
            </w:pPr>
            <w:r w:rsidRPr="002D2326">
              <w:t>Earliest available data</w:t>
            </w:r>
          </w:p>
          <w:p w14:paraId="1FA598D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EE582E4" w14:textId="77777777" w:rsidR="00744F3A" w:rsidRPr="002D2326" w:rsidRDefault="00744F3A" w:rsidP="00A06685">
            <w:r w:rsidRPr="002A74DC">
              <w:t>2005</w:t>
            </w:r>
          </w:p>
        </w:tc>
      </w:tr>
      <w:tr w:rsidR="00744F3A" w:rsidRPr="002D2326" w14:paraId="34A33623" w14:textId="77777777" w:rsidTr="00A06685">
        <w:tc>
          <w:tcPr>
            <w:tcW w:w="2689" w:type="dxa"/>
            <w:tcBorders>
              <w:top w:val="single" w:sz="4" w:space="0" w:color="auto"/>
              <w:left w:val="single" w:sz="4" w:space="0" w:color="auto"/>
              <w:bottom w:val="single" w:sz="4" w:space="0" w:color="auto"/>
              <w:right w:val="single" w:sz="4" w:space="0" w:color="auto"/>
            </w:tcBorders>
          </w:tcPr>
          <w:p w14:paraId="360BA2C9" w14:textId="77777777" w:rsidR="00744F3A" w:rsidRPr="002D2326" w:rsidRDefault="00744F3A" w:rsidP="00A06685">
            <w:pPr>
              <w:ind w:right="283"/>
              <w:jc w:val="both"/>
            </w:pPr>
            <w:r w:rsidRPr="002D2326">
              <w:t>Link to data source/ The text to show instead of the URL</w:t>
            </w:r>
          </w:p>
          <w:p w14:paraId="7770D76D"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F056BB5" w14:textId="77777777" w:rsidR="00744F3A" w:rsidRPr="002D2326" w:rsidRDefault="00744F3A" w:rsidP="00A06685">
            <w:hyperlink r:id="rId123" w:history="1">
              <w:r w:rsidRPr="002D2326">
                <w:rPr>
                  <w:rStyle w:val="FollowedHyperlink"/>
                </w:rPr>
                <w:t>http://www.statistics.gov.rw/datasource/demographic-and-health-survey-dhs</w:t>
              </w:r>
            </w:hyperlink>
          </w:p>
          <w:p w14:paraId="4E01C303" w14:textId="77777777" w:rsidR="00744F3A" w:rsidRPr="002D2326" w:rsidRDefault="00744F3A" w:rsidP="00A06685"/>
        </w:tc>
      </w:tr>
      <w:tr w:rsidR="00744F3A" w:rsidRPr="002D2326" w14:paraId="4C65D4AB" w14:textId="77777777" w:rsidTr="00A06685">
        <w:tc>
          <w:tcPr>
            <w:tcW w:w="2689" w:type="dxa"/>
            <w:tcBorders>
              <w:top w:val="single" w:sz="4" w:space="0" w:color="auto"/>
              <w:left w:val="single" w:sz="4" w:space="0" w:color="auto"/>
              <w:bottom w:val="single" w:sz="4" w:space="0" w:color="auto"/>
              <w:right w:val="single" w:sz="4" w:space="0" w:color="auto"/>
            </w:tcBorders>
          </w:tcPr>
          <w:p w14:paraId="7460B3B4" w14:textId="77777777" w:rsidR="00744F3A" w:rsidRPr="002D2326" w:rsidRDefault="00744F3A" w:rsidP="00A06685">
            <w:pPr>
              <w:ind w:right="283"/>
              <w:jc w:val="both"/>
            </w:pPr>
            <w:r w:rsidRPr="002D2326">
              <w:t>Release date</w:t>
            </w:r>
          </w:p>
          <w:p w14:paraId="3CDAFC2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8090086" w14:textId="77777777" w:rsidR="00744F3A" w:rsidRPr="002D2326" w:rsidRDefault="00744F3A" w:rsidP="00A06685"/>
        </w:tc>
      </w:tr>
      <w:tr w:rsidR="00744F3A" w:rsidRPr="002D2326" w14:paraId="1EE14DFB" w14:textId="77777777" w:rsidTr="00A06685">
        <w:tc>
          <w:tcPr>
            <w:tcW w:w="2689" w:type="dxa"/>
            <w:tcBorders>
              <w:top w:val="single" w:sz="4" w:space="0" w:color="auto"/>
              <w:left w:val="single" w:sz="4" w:space="0" w:color="auto"/>
              <w:bottom w:val="single" w:sz="4" w:space="0" w:color="auto"/>
              <w:right w:val="single" w:sz="4" w:space="0" w:color="auto"/>
            </w:tcBorders>
          </w:tcPr>
          <w:p w14:paraId="799C829A" w14:textId="77777777" w:rsidR="00744F3A" w:rsidRPr="002D2326" w:rsidRDefault="00744F3A" w:rsidP="00A06685">
            <w:pPr>
              <w:ind w:right="283"/>
              <w:jc w:val="both"/>
            </w:pPr>
            <w:r w:rsidRPr="002D2326">
              <w:t>Statistical classification</w:t>
            </w:r>
          </w:p>
          <w:p w14:paraId="044B500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849B63E" w14:textId="77777777" w:rsidR="00744F3A" w:rsidRPr="002D2326" w:rsidRDefault="00744F3A" w:rsidP="00A06685"/>
        </w:tc>
      </w:tr>
      <w:tr w:rsidR="00744F3A" w:rsidRPr="002D2326" w14:paraId="2D714DE5" w14:textId="77777777" w:rsidTr="00A06685">
        <w:tc>
          <w:tcPr>
            <w:tcW w:w="2689" w:type="dxa"/>
            <w:tcBorders>
              <w:top w:val="single" w:sz="4" w:space="0" w:color="auto"/>
              <w:left w:val="single" w:sz="4" w:space="0" w:color="auto"/>
              <w:bottom w:val="single" w:sz="4" w:space="0" w:color="auto"/>
              <w:right w:val="single" w:sz="4" w:space="0" w:color="auto"/>
            </w:tcBorders>
          </w:tcPr>
          <w:p w14:paraId="44794769" w14:textId="77777777" w:rsidR="00744F3A" w:rsidRPr="002D2326" w:rsidRDefault="00744F3A" w:rsidP="00A06685">
            <w:pPr>
              <w:ind w:right="283"/>
              <w:jc w:val="both"/>
            </w:pPr>
            <w:r w:rsidRPr="002D2326">
              <w:t>Contact details</w:t>
            </w:r>
          </w:p>
          <w:p w14:paraId="7BB56DF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A47BED8" w14:textId="77777777" w:rsidR="00744F3A" w:rsidRPr="002D2326" w:rsidRDefault="00744F3A" w:rsidP="00A06685">
            <w:hyperlink r:id="rId124" w:history="1">
              <w:r w:rsidRPr="002D2326">
                <w:rPr>
                  <w:rStyle w:val="FollowedHyperlink"/>
                  <w:color w:val="2258A9"/>
                  <w:shd w:val="clear" w:color="auto" w:fill="FFFFFF"/>
                </w:rPr>
                <w:t>info@statistics.gov.rw</w:t>
              </w:r>
            </w:hyperlink>
          </w:p>
        </w:tc>
      </w:tr>
      <w:tr w:rsidR="00744F3A" w:rsidRPr="002D2326" w14:paraId="5D75BF5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EC6138B"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FE8B508" w14:textId="77777777" w:rsidR="00744F3A" w:rsidRPr="002D2326" w:rsidRDefault="00744F3A" w:rsidP="00A06685"/>
        </w:tc>
      </w:tr>
    </w:tbl>
    <w:p w14:paraId="093B02E5" w14:textId="77777777" w:rsidR="00744F3A" w:rsidRPr="002D2326" w:rsidRDefault="00744F3A" w:rsidP="00744F3A"/>
    <w:p w14:paraId="37EAAFD5" w14:textId="77777777" w:rsidR="00744F3A" w:rsidRPr="002D2326" w:rsidRDefault="00744F3A" w:rsidP="00744F3A">
      <w:pPr>
        <w:pStyle w:val="Heading2"/>
        <w:numPr>
          <w:ilvl w:val="0"/>
          <w:numId w:val="0"/>
        </w:numPr>
        <w:ind w:left="576"/>
        <w:rPr>
          <w:rFonts w:ascii="Arial" w:hAnsi="Arial" w:cs="Arial"/>
        </w:rPr>
      </w:pPr>
      <w:bookmarkStart w:id="115" w:name="_Toc517414098"/>
      <w:bookmarkStart w:id="116" w:name="_Toc533147142"/>
      <w:r w:rsidRPr="002D2326">
        <w:rPr>
          <w:rFonts w:ascii="Arial" w:hAnsi="Arial" w:cs="Arial"/>
        </w:rPr>
        <w:t>16.10.2 Number of countries that adopt and implement constitutional, statutory and/or policy guarantees for public access to information</w:t>
      </w:r>
      <w:bookmarkEnd w:id="115"/>
      <w:bookmarkEnd w:id="116"/>
    </w:p>
    <w:tbl>
      <w:tblPr>
        <w:tblStyle w:val="TableGrid"/>
        <w:tblW w:w="9634" w:type="dxa"/>
        <w:tblLook w:val="04A0" w:firstRow="1" w:lastRow="0" w:firstColumn="1" w:lastColumn="0" w:noHBand="0" w:noVBand="1"/>
      </w:tblPr>
      <w:tblGrid>
        <w:gridCol w:w="2689"/>
        <w:gridCol w:w="6945"/>
      </w:tblGrid>
      <w:tr w:rsidR="00744F3A" w:rsidRPr="002D2326" w14:paraId="70A384CA"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4168516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A0799C8" w14:textId="77777777" w:rsidR="00744F3A" w:rsidRPr="002D2326" w:rsidRDefault="00744F3A" w:rsidP="00A06685"/>
        </w:tc>
      </w:tr>
      <w:tr w:rsidR="00744F3A" w:rsidRPr="002D2326" w14:paraId="79AF418C" w14:textId="77777777" w:rsidTr="00A06685">
        <w:tc>
          <w:tcPr>
            <w:tcW w:w="2689" w:type="dxa"/>
            <w:tcBorders>
              <w:top w:val="single" w:sz="4" w:space="0" w:color="auto"/>
              <w:left w:val="single" w:sz="4" w:space="0" w:color="auto"/>
              <w:bottom w:val="single" w:sz="4" w:space="0" w:color="auto"/>
              <w:right w:val="single" w:sz="4" w:space="0" w:color="auto"/>
            </w:tcBorders>
          </w:tcPr>
          <w:p w14:paraId="4C2A323E" w14:textId="77777777" w:rsidR="00744F3A" w:rsidRPr="002D2326" w:rsidRDefault="00744F3A" w:rsidP="00A06685">
            <w:pPr>
              <w:ind w:right="283"/>
              <w:jc w:val="both"/>
            </w:pPr>
            <w:r w:rsidRPr="002D2326">
              <w:t>Definition</w:t>
            </w:r>
          </w:p>
          <w:p w14:paraId="09D64DE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D77D83B" w14:textId="77777777" w:rsidR="00744F3A" w:rsidRPr="002D2326" w:rsidRDefault="00744F3A" w:rsidP="00A06685">
            <w:r w:rsidRPr="002D2326">
              <w:lastRenderedPageBreak/>
              <w:t>Rwanda Access to Information ACT, 2013</w:t>
            </w:r>
          </w:p>
        </w:tc>
      </w:tr>
      <w:tr w:rsidR="00744F3A" w:rsidRPr="002D2326" w14:paraId="22D378A5" w14:textId="77777777" w:rsidTr="00A06685">
        <w:tc>
          <w:tcPr>
            <w:tcW w:w="2689" w:type="dxa"/>
            <w:tcBorders>
              <w:top w:val="single" w:sz="4" w:space="0" w:color="auto"/>
              <w:left w:val="single" w:sz="4" w:space="0" w:color="auto"/>
              <w:bottom w:val="single" w:sz="4" w:space="0" w:color="auto"/>
              <w:right w:val="single" w:sz="4" w:space="0" w:color="auto"/>
            </w:tcBorders>
          </w:tcPr>
          <w:p w14:paraId="53728A46" w14:textId="77777777" w:rsidR="00744F3A" w:rsidRPr="002D2326" w:rsidRDefault="00744F3A" w:rsidP="00A06685">
            <w:pPr>
              <w:ind w:right="283"/>
              <w:jc w:val="both"/>
            </w:pPr>
            <w:r w:rsidRPr="002D2326">
              <w:t>Geographic coverage</w:t>
            </w:r>
          </w:p>
          <w:p w14:paraId="6C2F875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668856C" w14:textId="77777777" w:rsidR="00744F3A" w:rsidRPr="002D2326" w:rsidRDefault="00744F3A" w:rsidP="00A06685">
            <w:r w:rsidRPr="002D2326">
              <w:t>National</w:t>
            </w:r>
          </w:p>
        </w:tc>
      </w:tr>
      <w:tr w:rsidR="00744F3A" w:rsidRPr="002D2326" w14:paraId="46B1C5CB" w14:textId="77777777" w:rsidTr="00A06685">
        <w:tc>
          <w:tcPr>
            <w:tcW w:w="2689" w:type="dxa"/>
            <w:tcBorders>
              <w:top w:val="single" w:sz="4" w:space="0" w:color="auto"/>
              <w:left w:val="single" w:sz="4" w:space="0" w:color="auto"/>
              <w:bottom w:val="single" w:sz="4" w:space="0" w:color="auto"/>
              <w:right w:val="single" w:sz="4" w:space="0" w:color="auto"/>
            </w:tcBorders>
          </w:tcPr>
          <w:p w14:paraId="25C827E3" w14:textId="77777777" w:rsidR="00744F3A" w:rsidRPr="002D2326" w:rsidRDefault="00744F3A" w:rsidP="00A06685">
            <w:pPr>
              <w:ind w:right="283"/>
              <w:jc w:val="both"/>
            </w:pPr>
          </w:p>
          <w:p w14:paraId="0AAEF00E" w14:textId="77777777" w:rsidR="00744F3A" w:rsidRPr="002D2326" w:rsidRDefault="00744F3A" w:rsidP="00A06685">
            <w:pPr>
              <w:ind w:right="283"/>
              <w:jc w:val="both"/>
            </w:pPr>
            <w:r w:rsidRPr="002D2326">
              <w:t>Unit of Measurement</w:t>
            </w:r>
          </w:p>
          <w:p w14:paraId="743C129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FA20BF6" w14:textId="77777777" w:rsidR="00744F3A" w:rsidRPr="002D2326" w:rsidRDefault="00744F3A" w:rsidP="00A06685"/>
        </w:tc>
      </w:tr>
      <w:tr w:rsidR="00744F3A" w:rsidRPr="002D2326" w14:paraId="13885FB9" w14:textId="77777777" w:rsidTr="00A06685">
        <w:tc>
          <w:tcPr>
            <w:tcW w:w="2689" w:type="dxa"/>
            <w:tcBorders>
              <w:top w:val="single" w:sz="4" w:space="0" w:color="auto"/>
              <w:left w:val="single" w:sz="4" w:space="0" w:color="auto"/>
              <w:bottom w:val="single" w:sz="4" w:space="0" w:color="auto"/>
              <w:right w:val="single" w:sz="4" w:space="0" w:color="auto"/>
            </w:tcBorders>
          </w:tcPr>
          <w:p w14:paraId="2CFDC607" w14:textId="77777777" w:rsidR="00744F3A" w:rsidRPr="002D2326" w:rsidRDefault="00744F3A" w:rsidP="00A06685">
            <w:pPr>
              <w:ind w:right="283"/>
              <w:jc w:val="both"/>
            </w:pPr>
            <w:r w:rsidRPr="002D2326">
              <w:t>Computation method</w:t>
            </w:r>
          </w:p>
          <w:p w14:paraId="1EA2C6B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5AF5CCF" w14:textId="77777777" w:rsidR="00744F3A" w:rsidRPr="002D2326" w:rsidRDefault="00744F3A" w:rsidP="00A06685"/>
        </w:tc>
      </w:tr>
      <w:tr w:rsidR="00744F3A" w:rsidRPr="002D2326" w14:paraId="6475A993" w14:textId="77777777" w:rsidTr="00A06685">
        <w:tc>
          <w:tcPr>
            <w:tcW w:w="2689" w:type="dxa"/>
            <w:tcBorders>
              <w:top w:val="single" w:sz="4" w:space="0" w:color="auto"/>
              <w:left w:val="single" w:sz="4" w:space="0" w:color="auto"/>
              <w:bottom w:val="single" w:sz="4" w:space="0" w:color="auto"/>
              <w:right w:val="single" w:sz="4" w:space="0" w:color="auto"/>
            </w:tcBorders>
          </w:tcPr>
          <w:p w14:paraId="71CCEC9C" w14:textId="77777777" w:rsidR="00744F3A" w:rsidRPr="002D2326" w:rsidRDefault="00744F3A" w:rsidP="00A06685">
            <w:pPr>
              <w:ind w:right="283"/>
              <w:jc w:val="both"/>
            </w:pPr>
            <w:r w:rsidRPr="002D2326">
              <w:t>Disaggregation</w:t>
            </w:r>
          </w:p>
          <w:p w14:paraId="5D9E038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1FAFAD6" w14:textId="77777777" w:rsidR="00744F3A" w:rsidRPr="002D2326" w:rsidRDefault="00744F3A" w:rsidP="00A06685">
            <w:pPr>
              <w:pStyle w:val="PlainText"/>
              <w:ind w:left="360"/>
              <w:rPr>
                <w:rFonts w:ascii="Arial" w:hAnsi="Arial"/>
              </w:rPr>
            </w:pPr>
          </w:p>
        </w:tc>
      </w:tr>
      <w:tr w:rsidR="00744F3A" w:rsidRPr="002D2326" w14:paraId="0F1A68E6" w14:textId="77777777" w:rsidTr="00A06685">
        <w:tc>
          <w:tcPr>
            <w:tcW w:w="2689" w:type="dxa"/>
            <w:tcBorders>
              <w:top w:val="single" w:sz="4" w:space="0" w:color="auto"/>
              <w:left w:val="single" w:sz="4" w:space="0" w:color="auto"/>
              <w:bottom w:val="single" w:sz="4" w:space="0" w:color="auto"/>
              <w:right w:val="single" w:sz="4" w:space="0" w:color="auto"/>
            </w:tcBorders>
          </w:tcPr>
          <w:p w14:paraId="10F75155" w14:textId="77777777" w:rsidR="00744F3A" w:rsidRPr="002D2326" w:rsidRDefault="00744F3A" w:rsidP="00A06685">
            <w:pPr>
              <w:ind w:right="283"/>
            </w:pPr>
            <w:r w:rsidRPr="002D2326">
              <w:t>Comments and limitations/ Other Information</w:t>
            </w:r>
          </w:p>
          <w:p w14:paraId="7AF7F70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5CDB160" w14:textId="77777777" w:rsidR="00744F3A" w:rsidRPr="002D2326" w:rsidRDefault="00744F3A" w:rsidP="00A06685"/>
        </w:tc>
      </w:tr>
      <w:tr w:rsidR="00744F3A" w:rsidRPr="002D2326" w14:paraId="4E8CAB5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336FBC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6F669C72" w14:textId="77777777" w:rsidR="00744F3A" w:rsidRPr="002D2326" w:rsidRDefault="00744F3A" w:rsidP="00A06685"/>
        </w:tc>
      </w:tr>
      <w:tr w:rsidR="00744F3A" w:rsidRPr="002D2326" w14:paraId="7D1B948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596F990"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0BF0B693" w14:textId="77777777" w:rsidR="00744F3A" w:rsidRPr="002D2326" w:rsidRDefault="00744F3A" w:rsidP="00A06685">
            <w:r w:rsidRPr="002D2326">
              <w:t>Number of countries that adopt and implement constitutional, statutory and/or policy guarantees for public access to information</w:t>
            </w:r>
          </w:p>
          <w:p w14:paraId="2C98CDCA" w14:textId="77777777" w:rsidR="00744F3A" w:rsidRPr="002D2326" w:rsidRDefault="00744F3A" w:rsidP="00A06685">
            <w:pPr>
              <w:jc w:val="both"/>
            </w:pPr>
          </w:p>
        </w:tc>
      </w:tr>
      <w:tr w:rsidR="00744F3A" w:rsidRPr="002D2326" w14:paraId="580642A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61EBAB8"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03EDE210" w14:textId="77777777" w:rsidR="00744F3A" w:rsidRPr="002D2326" w:rsidRDefault="00744F3A" w:rsidP="00A06685">
            <w:pPr>
              <w:jc w:val="both"/>
            </w:pPr>
            <w:r w:rsidRPr="002D2326">
              <w:t>16.10.2</w:t>
            </w:r>
          </w:p>
        </w:tc>
      </w:tr>
      <w:tr w:rsidR="00744F3A" w:rsidRPr="002D2326" w14:paraId="491381C0" w14:textId="77777777" w:rsidTr="00A06685">
        <w:tc>
          <w:tcPr>
            <w:tcW w:w="2689" w:type="dxa"/>
            <w:tcBorders>
              <w:top w:val="single" w:sz="4" w:space="0" w:color="auto"/>
              <w:left w:val="single" w:sz="4" w:space="0" w:color="auto"/>
              <w:bottom w:val="single" w:sz="4" w:space="0" w:color="auto"/>
              <w:right w:val="single" w:sz="4" w:space="0" w:color="auto"/>
            </w:tcBorders>
          </w:tcPr>
          <w:p w14:paraId="0337B50C" w14:textId="77777777" w:rsidR="00744F3A" w:rsidRPr="002D2326" w:rsidRDefault="00744F3A" w:rsidP="00A06685">
            <w:r w:rsidRPr="002D2326">
              <w:t>Target Name</w:t>
            </w:r>
          </w:p>
          <w:p w14:paraId="0B293F9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878459D" w14:textId="77777777" w:rsidR="00744F3A" w:rsidRPr="002D2326" w:rsidRDefault="00744F3A" w:rsidP="00A06685">
            <w:r w:rsidRPr="002D2326">
              <w:t>Ensure public access to information and protect fundamental freedoms, in accordance with national legislation and international agreements</w:t>
            </w:r>
          </w:p>
        </w:tc>
      </w:tr>
      <w:tr w:rsidR="00744F3A" w:rsidRPr="002D2326" w14:paraId="1193EE3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C65789F"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BD12562" w14:textId="77777777" w:rsidR="00744F3A" w:rsidRPr="002D2326" w:rsidRDefault="00744F3A" w:rsidP="00A06685">
            <w:r w:rsidRPr="002D2326">
              <w:t>16.10</w:t>
            </w:r>
          </w:p>
        </w:tc>
      </w:tr>
      <w:tr w:rsidR="00744F3A" w:rsidRPr="002D2326" w14:paraId="674556E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32707CD"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3B63306B" w14:textId="77777777" w:rsidR="00744F3A" w:rsidRPr="002D2326" w:rsidRDefault="00744F3A" w:rsidP="00A06685"/>
        </w:tc>
      </w:tr>
      <w:tr w:rsidR="00744F3A" w:rsidRPr="002D2326" w14:paraId="6FD9948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23DA8B"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7C8405A5" w14:textId="77777777" w:rsidR="00744F3A" w:rsidRPr="002D2326" w:rsidRDefault="00744F3A" w:rsidP="00A06685">
            <w:r w:rsidRPr="002D2326">
              <w:t>2</w:t>
            </w:r>
          </w:p>
        </w:tc>
      </w:tr>
      <w:tr w:rsidR="00744F3A" w:rsidRPr="002D2326" w14:paraId="01E6E48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9232BF4"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2559D256" w14:textId="77777777" w:rsidR="00744F3A" w:rsidRPr="002D2326" w:rsidRDefault="00744F3A" w:rsidP="00A06685">
            <w:r w:rsidRPr="002D2326">
              <w:t>UNESCO-UIS</w:t>
            </w:r>
          </w:p>
        </w:tc>
      </w:tr>
      <w:tr w:rsidR="00744F3A" w:rsidRPr="002D2326" w14:paraId="3F1B708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1DA5DEC"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0151EDC6" w14:textId="77777777" w:rsidR="00744F3A" w:rsidRPr="002D2326" w:rsidRDefault="00744F3A" w:rsidP="00A06685">
            <w:pPr>
              <w:rPr>
                <w:rStyle w:val="HeaderChar"/>
              </w:rPr>
            </w:pPr>
            <w:hyperlink r:id="rId125" w:tgtFrame="_blank" w:history="1">
              <w:r w:rsidRPr="002D2326">
                <w:rPr>
                  <w:rStyle w:val="Hyperlink"/>
                  <w:color w:val="337AB7"/>
                  <w:sz w:val="21"/>
                  <w:szCs w:val="21"/>
                  <w:shd w:val="clear" w:color="auto" w:fill="E0E0E0"/>
                </w:rPr>
                <w:t>United Nations Sustainable Development Goals Metadata (pdf 1361kB)</w:t>
              </w:r>
            </w:hyperlink>
          </w:p>
        </w:tc>
      </w:tr>
      <w:tr w:rsidR="00744F3A" w:rsidRPr="002D2326" w14:paraId="4CEABC8E"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AB92D0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D017B79" w14:textId="77777777" w:rsidR="00744F3A" w:rsidRPr="002D2326" w:rsidRDefault="00744F3A" w:rsidP="00A06685"/>
        </w:tc>
      </w:tr>
      <w:tr w:rsidR="00744F3A" w:rsidRPr="002D2326" w14:paraId="590935C5" w14:textId="77777777" w:rsidTr="00A06685">
        <w:tc>
          <w:tcPr>
            <w:tcW w:w="2689" w:type="dxa"/>
            <w:tcBorders>
              <w:top w:val="single" w:sz="4" w:space="0" w:color="auto"/>
              <w:left w:val="single" w:sz="4" w:space="0" w:color="auto"/>
              <w:bottom w:val="single" w:sz="4" w:space="0" w:color="auto"/>
              <w:right w:val="single" w:sz="4" w:space="0" w:color="auto"/>
            </w:tcBorders>
          </w:tcPr>
          <w:p w14:paraId="64506721" w14:textId="77777777" w:rsidR="00744F3A" w:rsidRPr="002D2326" w:rsidRDefault="00744F3A" w:rsidP="00A06685">
            <w:pPr>
              <w:ind w:right="283"/>
              <w:jc w:val="both"/>
            </w:pPr>
            <w:r w:rsidRPr="002D2326">
              <w:t xml:space="preserve">Source Organization </w:t>
            </w:r>
          </w:p>
          <w:p w14:paraId="7B914B2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FFC31A5" w14:textId="77777777" w:rsidR="00744F3A" w:rsidRPr="002D2326" w:rsidRDefault="00744F3A" w:rsidP="00A06685">
            <w:r w:rsidRPr="002D2326">
              <w:t>Ministry of Justice (MINIJUST)</w:t>
            </w:r>
          </w:p>
        </w:tc>
      </w:tr>
      <w:tr w:rsidR="00744F3A" w:rsidRPr="002D2326" w14:paraId="7749E42C" w14:textId="77777777" w:rsidTr="00A06685">
        <w:tc>
          <w:tcPr>
            <w:tcW w:w="2689" w:type="dxa"/>
            <w:tcBorders>
              <w:top w:val="single" w:sz="4" w:space="0" w:color="auto"/>
              <w:left w:val="single" w:sz="4" w:space="0" w:color="auto"/>
              <w:bottom w:val="single" w:sz="4" w:space="0" w:color="auto"/>
              <w:right w:val="single" w:sz="4" w:space="0" w:color="auto"/>
            </w:tcBorders>
          </w:tcPr>
          <w:p w14:paraId="5160B48F" w14:textId="77777777" w:rsidR="00744F3A" w:rsidRPr="002D2326" w:rsidRDefault="00744F3A" w:rsidP="00A06685">
            <w:r w:rsidRPr="002D2326">
              <w:t>Periodicity</w:t>
            </w:r>
          </w:p>
          <w:p w14:paraId="05FBC4A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6B48B1F" w14:textId="77777777" w:rsidR="00744F3A" w:rsidRPr="002D2326" w:rsidRDefault="00744F3A" w:rsidP="00A06685"/>
        </w:tc>
      </w:tr>
      <w:tr w:rsidR="00744F3A" w:rsidRPr="002D2326" w14:paraId="13D62241" w14:textId="77777777" w:rsidTr="00A06685">
        <w:tc>
          <w:tcPr>
            <w:tcW w:w="2689" w:type="dxa"/>
            <w:tcBorders>
              <w:top w:val="single" w:sz="4" w:space="0" w:color="auto"/>
              <w:left w:val="single" w:sz="4" w:space="0" w:color="auto"/>
              <w:bottom w:val="single" w:sz="4" w:space="0" w:color="auto"/>
              <w:right w:val="single" w:sz="4" w:space="0" w:color="auto"/>
            </w:tcBorders>
          </w:tcPr>
          <w:p w14:paraId="68C369DD" w14:textId="77777777" w:rsidR="00744F3A" w:rsidRPr="002D2326" w:rsidRDefault="00744F3A" w:rsidP="00A06685">
            <w:pPr>
              <w:ind w:right="283"/>
              <w:jc w:val="both"/>
            </w:pPr>
            <w:r w:rsidRPr="002D2326">
              <w:lastRenderedPageBreak/>
              <w:t>Earliest available data</w:t>
            </w:r>
          </w:p>
          <w:p w14:paraId="2BC1231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B6D1BF4" w14:textId="77777777" w:rsidR="00744F3A" w:rsidRPr="002D2326" w:rsidRDefault="00744F3A" w:rsidP="00A06685"/>
        </w:tc>
      </w:tr>
      <w:tr w:rsidR="00744F3A" w:rsidRPr="002D2326" w14:paraId="7174ECB9" w14:textId="77777777" w:rsidTr="00A06685">
        <w:tc>
          <w:tcPr>
            <w:tcW w:w="2689" w:type="dxa"/>
            <w:tcBorders>
              <w:top w:val="single" w:sz="4" w:space="0" w:color="auto"/>
              <w:left w:val="single" w:sz="4" w:space="0" w:color="auto"/>
              <w:bottom w:val="single" w:sz="4" w:space="0" w:color="auto"/>
              <w:right w:val="single" w:sz="4" w:space="0" w:color="auto"/>
            </w:tcBorders>
          </w:tcPr>
          <w:p w14:paraId="18ECDD73" w14:textId="77777777" w:rsidR="00744F3A" w:rsidRPr="002D2326" w:rsidRDefault="00744F3A" w:rsidP="00A06685">
            <w:pPr>
              <w:ind w:right="283"/>
              <w:jc w:val="both"/>
            </w:pPr>
            <w:r w:rsidRPr="002D2326">
              <w:t>Link to data source/ The text to show instead of the URL</w:t>
            </w:r>
          </w:p>
          <w:p w14:paraId="51F84357"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C3C5425" w14:textId="77777777" w:rsidR="00744F3A" w:rsidRPr="002D2326" w:rsidRDefault="00744F3A" w:rsidP="00A06685"/>
        </w:tc>
      </w:tr>
      <w:tr w:rsidR="00744F3A" w:rsidRPr="002D2326" w14:paraId="08896D75" w14:textId="77777777" w:rsidTr="00A06685">
        <w:tc>
          <w:tcPr>
            <w:tcW w:w="2689" w:type="dxa"/>
            <w:tcBorders>
              <w:top w:val="single" w:sz="4" w:space="0" w:color="auto"/>
              <w:left w:val="single" w:sz="4" w:space="0" w:color="auto"/>
              <w:bottom w:val="single" w:sz="4" w:space="0" w:color="auto"/>
              <w:right w:val="single" w:sz="4" w:space="0" w:color="auto"/>
            </w:tcBorders>
          </w:tcPr>
          <w:p w14:paraId="2DAA7AE1" w14:textId="77777777" w:rsidR="00744F3A" w:rsidRPr="002D2326" w:rsidRDefault="00744F3A" w:rsidP="00A06685">
            <w:pPr>
              <w:ind w:right="283"/>
              <w:jc w:val="both"/>
            </w:pPr>
            <w:r w:rsidRPr="002D2326">
              <w:t>Release date</w:t>
            </w:r>
          </w:p>
          <w:p w14:paraId="0038E56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1C47356" w14:textId="77777777" w:rsidR="00744F3A" w:rsidRPr="002D2326" w:rsidRDefault="00744F3A" w:rsidP="00A06685"/>
        </w:tc>
      </w:tr>
      <w:tr w:rsidR="00744F3A" w:rsidRPr="002D2326" w14:paraId="195BAC7D" w14:textId="77777777" w:rsidTr="00A06685">
        <w:tc>
          <w:tcPr>
            <w:tcW w:w="2689" w:type="dxa"/>
            <w:tcBorders>
              <w:top w:val="single" w:sz="4" w:space="0" w:color="auto"/>
              <w:left w:val="single" w:sz="4" w:space="0" w:color="auto"/>
              <w:bottom w:val="single" w:sz="4" w:space="0" w:color="auto"/>
              <w:right w:val="single" w:sz="4" w:space="0" w:color="auto"/>
            </w:tcBorders>
          </w:tcPr>
          <w:p w14:paraId="1B38E0BF" w14:textId="77777777" w:rsidR="00744F3A" w:rsidRPr="002D2326" w:rsidRDefault="00744F3A" w:rsidP="00A06685">
            <w:pPr>
              <w:ind w:right="283"/>
              <w:jc w:val="both"/>
            </w:pPr>
            <w:r w:rsidRPr="002D2326">
              <w:t>Statistical classification</w:t>
            </w:r>
          </w:p>
          <w:p w14:paraId="7012BE8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A2505C9" w14:textId="77777777" w:rsidR="00744F3A" w:rsidRPr="002D2326" w:rsidRDefault="00744F3A" w:rsidP="00A06685"/>
        </w:tc>
      </w:tr>
      <w:tr w:rsidR="00744F3A" w:rsidRPr="002D2326" w14:paraId="65B4B688" w14:textId="77777777" w:rsidTr="00A06685">
        <w:tc>
          <w:tcPr>
            <w:tcW w:w="2689" w:type="dxa"/>
            <w:tcBorders>
              <w:top w:val="single" w:sz="4" w:space="0" w:color="auto"/>
              <w:left w:val="single" w:sz="4" w:space="0" w:color="auto"/>
              <w:bottom w:val="single" w:sz="4" w:space="0" w:color="auto"/>
              <w:right w:val="single" w:sz="4" w:space="0" w:color="auto"/>
            </w:tcBorders>
          </w:tcPr>
          <w:p w14:paraId="6CF50149" w14:textId="77777777" w:rsidR="00744F3A" w:rsidRPr="002D2326" w:rsidRDefault="00744F3A" w:rsidP="00A06685">
            <w:pPr>
              <w:ind w:right="283"/>
              <w:jc w:val="both"/>
            </w:pPr>
            <w:r w:rsidRPr="002D2326">
              <w:t>Contact details</w:t>
            </w:r>
          </w:p>
          <w:p w14:paraId="0E3F517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E253D7D" w14:textId="77777777" w:rsidR="00744F3A" w:rsidRPr="002D2326" w:rsidRDefault="00744F3A" w:rsidP="00A06685"/>
        </w:tc>
      </w:tr>
      <w:tr w:rsidR="00744F3A" w:rsidRPr="002D2326" w14:paraId="0262ADF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0CB5C3E"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49E9262" w14:textId="77777777" w:rsidR="00744F3A" w:rsidRPr="002D2326" w:rsidRDefault="00744F3A" w:rsidP="00A06685"/>
        </w:tc>
      </w:tr>
    </w:tbl>
    <w:p w14:paraId="1EB8BA05" w14:textId="77777777" w:rsidR="00744F3A" w:rsidRPr="002D2326" w:rsidRDefault="00744F3A" w:rsidP="00744F3A"/>
    <w:p w14:paraId="2FC50AC4" w14:textId="77777777" w:rsidR="00744F3A" w:rsidRPr="002D2326" w:rsidRDefault="00744F3A" w:rsidP="00744F3A">
      <w:pPr>
        <w:pStyle w:val="Heading2"/>
        <w:numPr>
          <w:ilvl w:val="0"/>
          <w:numId w:val="0"/>
        </w:numPr>
        <w:ind w:left="576"/>
        <w:rPr>
          <w:rFonts w:ascii="Arial" w:hAnsi="Arial" w:cs="Arial"/>
        </w:rPr>
      </w:pPr>
      <w:bookmarkStart w:id="117" w:name="_Toc517414100"/>
      <w:bookmarkStart w:id="118" w:name="_Toc533147143"/>
      <w:r w:rsidRPr="002D2326">
        <w:rPr>
          <w:rFonts w:ascii="Arial" w:hAnsi="Arial" w:cs="Arial"/>
        </w:rPr>
        <w:t>17.1.1 Total government revenue as a proportion of GDP, by source</w:t>
      </w:r>
      <w:bookmarkEnd w:id="117"/>
      <w:bookmarkEnd w:id="118"/>
    </w:p>
    <w:tbl>
      <w:tblPr>
        <w:tblStyle w:val="TableGrid"/>
        <w:tblW w:w="9634" w:type="dxa"/>
        <w:tblLook w:val="04A0" w:firstRow="1" w:lastRow="0" w:firstColumn="1" w:lastColumn="0" w:noHBand="0" w:noVBand="1"/>
      </w:tblPr>
      <w:tblGrid>
        <w:gridCol w:w="2689"/>
        <w:gridCol w:w="6945"/>
      </w:tblGrid>
      <w:tr w:rsidR="00744F3A" w:rsidRPr="002D2326" w14:paraId="412DC94D"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53ACD7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BE9BE14" w14:textId="77777777" w:rsidR="00744F3A" w:rsidRPr="002D2326" w:rsidRDefault="00744F3A" w:rsidP="00A06685"/>
        </w:tc>
      </w:tr>
      <w:tr w:rsidR="00744F3A" w:rsidRPr="002D2326" w14:paraId="17C75E3B" w14:textId="77777777" w:rsidTr="00A06685">
        <w:tc>
          <w:tcPr>
            <w:tcW w:w="2689" w:type="dxa"/>
            <w:tcBorders>
              <w:top w:val="single" w:sz="4" w:space="0" w:color="auto"/>
              <w:left w:val="single" w:sz="4" w:space="0" w:color="auto"/>
              <w:bottom w:val="single" w:sz="4" w:space="0" w:color="auto"/>
              <w:right w:val="single" w:sz="4" w:space="0" w:color="auto"/>
            </w:tcBorders>
          </w:tcPr>
          <w:p w14:paraId="1490661E" w14:textId="77777777" w:rsidR="00744F3A" w:rsidRPr="002D2326" w:rsidRDefault="00744F3A" w:rsidP="00A06685">
            <w:pPr>
              <w:ind w:right="283"/>
              <w:jc w:val="both"/>
            </w:pPr>
            <w:r w:rsidRPr="002D2326">
              <w:t>Definition</w:t>
            </w:r>
          </w:p>
          <w:p w14:paraId="02AA49E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9E1841F" w14:textId="77777777" w:rsidR="00744F3A" w:rsidRDefault="00744F3A" w:rsidP="00A06685">
            <w:pPr>
              <w:jc w:val="both"/>
            </w:pPr>
            <w:r w:rsidRPr="002D2326">
              <w:t>Total taxes as a percentage of Gross Domestic Product (GDP). In the OECD classification the term "taxes" is defined as compulsory unrequited payments to general government. The definition of government follows that of the 2008 System of National Accounts (SNA). The important parts of the SNA's conceptual framework and its definitions of the various sectors of the economy have been reflected in the OECD's classification of taxes. The data are predominantly recorded on an accrual basis. Data on tax revenues are recorded without offsets for the administrative expenses connected with tax collection. GDP also follows the definition used in the SNA. The methodology used in compiling the OECD's internally comparable revenue statistics has been carefully developed and refined through consultation with national statisticians and tax policy makers for more than 40 years. It continues to evolve.</w:t>
            </w:r>
          </w:p>
          <w:p w14:paraId="3B96805E" w14:textId="77777777" w:rsidR="00744F3A" w:rsidRPr="002D2326" w:rsidRDefault="00744F3A" w:rsidP="00A06685">
            <w:pPr>
              <w:jc w:val="both"/>
            </w:pPr>
          </w:p>
        </w:tc>
      </w:tr>
      <w:tr w:rsidR="00744F3A" w:rsidRPr="002D2326" w14:paraId="5B6E24CC" w14:textId="77777777" w:rsidTr="00A06685">
        <w:tc>
          <w:tcPr>
            <w:tcW w:w="2689" w:type="dxa"/>
            <w:tcBorders>
              <w:top w:val="single" w:sz="4" w:space="0" w:color="auto"/>
              <w:left w:val="single" w:sz="4" w:space="0" w:color="auto"/>
              <w:bottom w:val="single" w:sz="4" w:space="0" w:color="auto"/>
              <w:right w:val="single" w:sz="4" w:space="0" w:color="auto"/>
            </w:tcBorders>
          </w:tcPr>
          <w:p w14:paraId="5676CD3B" w14:textId="77777777" w:rsidR="00744F3A" w:rsidRPr="002D2326" w:rsidRDefault="00744F3A" w:rsidP="00A06685">
            <w:pPr>
              <w:ind w:right="283"/>
              <w:jc w:val="both"/>
            </w:pPr>
            <w:r w:rsidRPr="002D2326">
              <w:t>Geographic coverage</w:t>
            </w:r>
          </w:p>
          <w:p w14:paraId="26AC3B6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870D37D" w14:textId="77777777" w:rsidR="00744F3A" w:rsidRPr="002D2326" w:rsidRDefault="00744F3A" w:rsidP="00A06685">
            <w:r w:rsidRPr="002D2326">
              <w:t>National</w:t>
            </w:r>
          </w:p>
        </w:tc>
      </w:tr>
      <w:tr w:rsidR="00744F3A" w:rsidRPr="002D2326" w14:paraId="2520EE8A" w14:textId="77777777" w:rsidTr="00A06685">
        <w:tc>
          <w:tcPr>
            <w:tcW w:w="2689" w:type="dxa"/>
            <w:tcBorders>
              <w:top w:val="single" w:sz="4" w:space="0" w:color="auto"/>
              <w:left w:val="single" w:sz="4" w:space="0" w:color="auto"/>
              <w:bottom w:val="single" w:sz="4" w:space="0" w:color="auto"/>
              <w:right w:val="single" w:sz="4" w:space="0" w:color="auto"/>
            </w:tcBorders>
          </w:tcPr>
          <w:p w14:paraId="2B867D67" w14:textId="77777777" w:rsidR="00744F3A" w:rsidRPr="002D2326" w:rsidRDefault="00744F3A" w:rsidP="00A06685">
            <w:pPr>
              <w:ind w:right="283"/>
              <w:jc w:val="both"/>
            </w:pPr>
          </w:p>
          <w:p w14:paraId="6185A358" w14:textId="77777777" w:rsidR="00744F3A" w:rsidRPr="002D2326" w:rsidRDefault="00744F3A" w:rsidP="00A06685">
            <w:pPr>
              <w:ind w:right="283"/>
              <w:jc w:val="both"/>
            </w:pPr>
            <w:r w:rsidRPr="002D2326">
              <w:t>Unit of Measurement</w:t>
            </w:r>
          </w:p>
          <w:p w14:paraId="5ED8596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CE9EC74" w14:textId="77777777" w:rsidR="00744F3A" w:rsidRPr="002D2326" w:rsidRDefault="00744F3A" w:rsidP="00A06685">
            <w:r w:rsidRPr="002D2326">
              <w:t>Percent (%)</w:t>
            </w:r>
          </w:p>
        </w:tc>
      </w:tr>
      <w:tr w:rsidR="00744F3A" w:rsidRPr="002D2326" w14:paraId="75BD9F11" w14:textId="77777777" w:rsidTr="00A06685">
        <w:tc>
          <w:tcPr>
            <w:tcW w:w="2689" w:type="dxa"/>
            <w:tcBorders>
              <w:top w:val="single" w:sz="4" w:space="0" w:color="auto"/>
              <w:left w:val="single" w:sz="4" w:space="0" w:color="auto"/>
              <w:bottom w:val="single" w:sz="4" w:space="0" w:color="auto"/>
              <w:right w:val="single" w:sz="4" w:space="0" w:color="auto"/>
            </w:tcBorders>
          </w:tcPr>
          <w:p w14:paraId="7B6BFA26" w14:textId="77777777" w:rsidR="00744F3A" w:rsidRPr="002D2326" w:rsidRDefault="00744F3A" w:rsidP="00A06685">
            <w:pPr>
              <w:ind w:right="283"/>
              <w:jc w:val="both"/>
            </w:pPr>
            <w:r w:rsidRPr="002D2326">
              <w:t>Computation method</w:t>
            </w:r>
          </w:p>
          <w:p w14:paraId="786871B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9DFB207" w14:textId="77777777" w:rsidR="00744F3A" w:rsidRPr="002D2326" w:rsidRDefault="00744F3A" w:rsidP="00A06685">
            <w:r w:rsidRPr="002D2326">
              <w:t xml:space="preserve"> Total Taxes divided by GDP, expressed as a percentage</w:t>
            </w:r>
          </w:p>
        </w:tc>
      </w:tr>
      <w:tr w:rsidR="00744F3A" w:rsidRPr="002D2326" w14:paraId="622054CF" w14:textId="77777777" w:rsidTr="00A06685">
        <w:tc>
          <w:tcPr>
            <w:tcW w:w="2689" w:type="dxa"/>
            <w:tcBorders>
              <w:top w:val="single" w:sz="4" w:space="0" w:color="auto"/>
              <w:left w:val="single" w:sz="4" w:space="0" w:color="auto"/>
              <w:bottom w:val="single" w:sz="4" w:space="0" w:color="auto"/>
              <w:right w:val="single" w:sz="4" w:space="0" w:color="auto"/>
            </w:tcBorders>
          </w:tcPr>
          <w:p w14:paraId="068C37EE" w14:textId="77777777" w:rsidR="00744F3A" w:rsidRPr="002D2326" w:rsidRDefault="00744F3A" w:rsidP="00A06685">
            <w:pPr>
              <w:ind w:right="283"/>
              <w:jc w:val="both"/>
            </w:pPr>
            <w:r w:rsidRPr="002D2326">
              <w:lastRenderedPageBreak/>
              <w:t>Disaggregation</w:t>
            </w:r>
          </w:p>
          <w:p w14:paraId="4C4A568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AE6C4FF" w14:textId="77777777" w:rsidR="00744F3A" w:rsidRPr="002D2326" w:rsidRDefault="00744F3A" w:rsidP="00A06685">
            <w:pPr>
              <w:pStyle w:val="PlainText"/>
              <w:ind w:left="360"/>
              <w:rPr>
                <w:rFonts w:ascii="Arial" w:hAnsi="Arial"/>
              </w:rPr>
            </w:pPr>
          </w:p>
        </w:tc>
      </w:tr>
      <w:tr w:rsidR="00744F3A" w:rsidRPr="002D2326" w14:paraId="1970B2BE" w14:textId="77777777" w:rsidTr="00A06685">
        <w:tc>
          <w:tcPr>
            <w:tcW w:w="2689" w:type="dxa"/>
            <w:tcBorders>
              <w:top w:val="single" w:sz="4" w:space="0" w:color="auto"/>
              <w:left w:val="single" w:sz="4" w:space="0" w:color="auto"/>
              <w:bottom w:val="single" w:sz="4" w:space="0" w:color="auto"/>
              <w:right w:val="single" w:sz="4" w:space="0" w:color="auto"/>
            </w:tcBorders>
          </w:tcPr>
          <w:p w14:paraId="0D6271CD" w14:textId="77777777" w:rsidR="00744F3A" w:rsidRPr="002D2326" w:rsidRDefault="00744F3A" w:rsidP="00A06685">
            <w:pPr>
              <w:ind w:right="283"/>
            </w:pPr>
            <w:r w:rsidRPr="002D2326">
              <w:t>Comments and limitations/ Other Information</w:t>
            </w:r>
          </w:p>
          <w:p w14:paraId="14B48ED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DD82E2F" w14:textId="77777777" w:rsidR="00744F3A" w:rsidRPr="002D2326" w:rsidRDefault="00744F3A" w:rsidP="00A06685"/>
        </w:tc>
      </w:tr>
      <w:tr w:rsidR="00744F3A" w:rsidRPr="002D2326" w14:paraId="7C571C8A"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385EBA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3AD59B4" w14:textId="77777777" w:rsidR="00744F3A" w:rsidRPr="002D2326" w:rsidRDefault="00744F3A" w:rsidP="00A06685"/>
        </w:tc>
      </w:tr>
      <w:tr w:rsidR="00744F3A" w:rsidRPr="002D2326" w14:paraId="34157A1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4EEC548"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47132B68" w14:textId="77777777" w:rsidR="00744F3A" w:rsidRPr="002D2326" w:rsidRDefault="00744F3A" w:rsidP="00A06685">
            <w:r w:rsidRPr="002D2326">
              <w:t>Total government revenue as a proportion of GDP, by source</w:t>
            </w:r>
          </w:p>
          <w:p w14:paraId="4574FCDD" w14:textId="77777777" w:rsidR="00744F3A" w:rsidRPr="002D2326" w:rsidRDefault="00744F3A" w:rsidP="00A06685">
            <w:pPr>
              <w:jc w:val="both"/>
            </w:pPr>
          </w:p>
        </w:tc>
      </w:tr>
      <w:tr w:rsidR="00744F3A" w:rsidRPr="002D2326" w14:paraId="563FD50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6F962A1"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18497CA7" w14:textId="77777777" w:rsidR="00744F3A" w:rsidRPr="002D2326" w:rsidRDefault="00744F3A" w:rsidP="00A06685">
            <w:pPr>
              <w:jc w:val="both"/>
            </w:pPr>
            <w:r w:rsidRPr="002D2326">
              <w:t>17.1.1</w:t>
            </w:r>
          </w:p>
        </w:tc>
      </w:tr>
      <w:tr w:rsidR="00744F3A" w:rsidRPr="002D2326" w14:paraId="29456056" w14:textId="77777777" w:rsidTr="00A06685">
        <w:tc>
          <w:tcPr>
            <w:tcW w:w="2689" w:type="dxa"/>
            <w:tcBorders>
              <w:top w:val="single" w:sz="4" w:space="0" w:color="auto"/>
              <w:left w:val="single" w:sz="4" w:space="0" w:color="auto"/>
              <w:bottom w:val="single" w:sz="4" w:space="0" w:color="auto"/>
              <w:right w:val="single" w:sz="4" w:space="0" w:color="auto"/>
            </w:tcBorders>
          </w:tcPr>
          <w:p w14:paraId="69DD5160" w14:textId="77777777" w:rsidR="00744F3A" w:rsidRPr="002D2326" w:rsidRDefault="00744F3A" w:rsidP="00A06685">
            <w:pPr>
              <w:ind w:right="283"/>
              <w:jc w:val="both"/>
            </w:pPr>
            <w:r w:rsidRPr="002D2326">
              <w:t>Target Name</w:t>
            </w:r>
          </w:p>
          <w:p w14:paraId="6A87C12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50A5AAC" w14:textId="77777777" w:rsidR="00744F3A" w:rsidRPr="002D2326" w:rsidRDefault="00744F3A" w:rsidP="00A06685">
            <w:pPr>
              <w:jc w:val="both"/>
            </w:pPr>
            <w:r w:rsidRPr="002D2326">
              <w:t>Strengthen domestic resource mobilization, including through international support to developing countries, to improve domestic capacity for tax and other revenue collection</w:t>
            </w:r>
          </w:p>
        </w:tc>
      </w:tr>
      <w:tr w:rsidR="00744F3A" w:rsidRPr="002D2326" w14:paraId="508D18E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58D93CA"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036B9057" w14:textId="77777777" w:rsidR="00744F3A" w:rsidRPr="002D2326" w:rsidRDefault="00744F3A" w:rsidP="00A06685">
            <w:pPr>
              <w:jc w:val="both"/>
            </w:pPr>
            <w:r w:rsidRPr="002D2326">
              <w:t>17.1</w:t>
            </w:r>
          </w:p>
        </w:tc>
      </w:tr>
      <w:tr w:rsidR="00744F3A" w:rsidRPr="002D2326" w14:paraId="688F650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001DBDE"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725CAE16" w14:textId="77777777" w:rsidR="00744F3A" w:rsidRPr="002D2326" w:rsidRDefault="00744F3A" w:rsidP="00A06685">
            <w:pPr>
              <w:jc w:val="both"/>
            </w:pPr>
          </w:p>
        </w:tc>
      </w:tr>
      <w:tr w:rsidR="00744F3A" w:rsidRPr="002D2326" w14:paraId="7F7ECB7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0245C4B"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6DF58867" w14:textId="77777777" w:rsidR="00744F3A" w:rsidRPr="002D2326" w:rsidRDefault="00744F3A" w:rsidP="00A06685">
            <w:pPr>
              <w:jc w:val="both"/>
            </w:pPr>
            <w:r w:rsidRPr="002D2326">
              <w:t>1</w:t>
            </w:r>
          </w:p>
        </w:tc>
      </w:tr>
      <w:tr w:rsidR="00744F3A" w:rsidRPr="002D2326" w14:paraId="7027329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E511576"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7B1195F" w14:textId="77777777" w:rsidR="00744F3A" w:rsidRPr="002D2326" w:rsidRDefault="00744F3A" w:rsidP="00A06685">
            <w:pPr>
              <w:jc w:val="both"/>
            </w:pPr>
            <w:r w:rsidRPr="002D2326">
              <w:t>International Monetary Fund (IMF)</w:t>
            </w:r>
          </w:p>
        </w:tc>
      </w:tr>
      <w:tr w:rsidR="00744F3A" w:rsidRPr="002D2326" w14:paraId="53EAA7E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ACDC0D3"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326B2802" w14:textId="77777777" w:rsidR="00744F3A" w:rsidRPr="002D2326" w:rsidRDefault="00744F3A" w:rsidP="00A06685">
            <w:pPr>
              <w:rPr>
                <w:rStyle w:val="HeaderChar"/>
              </w:rPr>
            </w:pPr>
          </w:p>
        </w:tc>
      </w:tr>
      <w:tr w:rsidR="00744F3A" w:rsidRPr="002D2326" w14:paraId="5A1F0A6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C37EDD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38ACD974" w14:textId="77777777" w:rsidR="00744F3A" w:rsidRPr="002D2326" w:rsidRDefault="00744F3A" w:rsidP="00A06685"/>
        </w:tc>
      </w:tr>
      <w:tr w:rsidR="00744F3A" w:rsidRPr="002D2326" w14:paraId="111F0005" w14:textId="77777777" w:rsidTr="00A06685">
        <w:tc>
          <w:tcPr>
            <w:tcW w:w="2689" w:type="dxa"/>
            <w:tcBorders>
              <w:top w:val="single" w:sz="4" w:space="0" w:color="auto"/>
              <w:left w:val="single" w:sz="4" w:space="0" w:color="auto"/>
              <w:bottom w:val="single" w:sz="4" w:space="0" w:color="auto"/>
              <w:right w:val="single" w:sz="4" w:space="0" w:color="auto"/>
            </w:tcBorders>
          </w:tcPr>
          <w:p w14:paraId="73DE4A3C" w14:textId="77777777" w:rsidR="00744F3A" w:rsidRPr="002D2326" w:rsidRDefault="00744F3A" w:rsidP="00A06685">
            <w:pPr>
              <w:ind w:right="283"/>
              <w:jc w:val="both"/>
            </w:pPr>
            <w:r w:rsidRPr="002D2326">
              <w:t xml:space="preserve">Source Organization </w:t>
            </w:r>
          </w:p>
          <w:p w14:paraId="31D2CA9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EB216BB" w14:textId="77777777" w:rsidR="00744F3A" w:rsidRPr="002D2326" w:rsidRDefault="00744F3A" w:rsidP="00A06685">
            <w:r>
              <w:t>MINECOFIN</w:t>
            </w:r>
          </w:p>
        </w:tc>
      </w:tr>
      <w:tr w:rsidR="00744F3A" w:rsidRPr="002D2326" w14:paraId="06A83EB9" w14:textId="77777777" w:rsidTr="00A06685">
        <w:tc>
          <w:tcPr>
            <w:tcW w:w="2689" w:type="dxa"/>
            <w:tcBorders>
              <w:top w:val="single" w:sz="4" w:space="0" w:color="auto"/>
              <w:left w:val="single" w:sz="4" w:space="0" w:color="auto"/>
              <w:bottom w:val="single" w:sz="4" w:space="0" w:color="auto"/>
              <w:right w:val="single" w:sz="4" w:space="0" w:color="auto"/>
            </w:tcBorders>
          </w:tcPr>
          <w:p w14:paraId="6D506B7F" w14:textId="77777777" w:rsidR="00744F3A" w:rsidRPr="002D2326" w:rsidRDefault="00744F3A" w:rsidP="00A06685">
            <w:r w:rsidRPr="002D2326">
              <w:t xml:space="preserve">Data Source </w:t>
            </w:r>
          </w:p>
        </w:tc>
        <w:tc>
          <w:tcPr>
            <w:tcW w:w="6945" w:type="dxa"/>
            <w:tcBorders>
              <w:top w:val="single" w:sz="4" w:space="0" w:color="auto"/>
              <w:left w:val="single" w:sz="4" w:space="0" w:color="auto"/>
              <w:bottom w:val="single" w:sz="4" w:space="0" w:color="auto"/>
              <w:right w:val="single" w:sz="4" w:space="0" w:color="auto"/>
            </w:tcBorders>
          </w:tcPr>
          <w:p w14:paraId="4138E35E" w14:textId="77777777" w:rsidR="00744F3A" w:rsidRDefault="00744F3A" w:rsidP="00A06685">
            <w:r>
              <w:t>Macro Report</w:t>
            </w:r>
          </w:p>
          <w:p w14:paraId="3E776D48" w14:textId="77777777" w:rsidR="00744F3A" w:rsidRPr="002D2326" w:rsidRDefault="00744F3A" w:rsidP="00A06685"/>
        </w:tc>
      </w:tr>
      <w:tr w:rsidR="00744F3A" w:rsidRPr="002D2326" w14:paraId="600C0D5E" w14:textId="77777777" w:rsidTr="00A06685">
        <w:tc>
          <w:tcPr>
            <w:tcW w:w="2689" w:type="dxa"/>
            <w:tcBorders>
              <w:top w:val="single" w:sz="4" w:space="0" w:color="auto"/>
              <w:left w:val="single" w:sz="4" w:space="0" w:color="auto"/>
              <w:bottom w:val="single" w:sz="4" w:space="0" w:color="auto"/>
              <w:right w:val="single" w:sz="4" w:space="0" w:color="auto"/>
            </w:tcBorders>
          </w:tcPr>
          <w:p w14:paraId="7F7AF155" w14:textId="77777777" w:rsidR="00744F3A" w:rsidRPr="002D2326" w:rsidRDefault="00744F3A" w:rsidP="00A06685">
            <w:r w:rsidRPr="002D2326">
              <w:t>Periodicity</w:t>
            </w:r>
          </w:p>
          <w:p w14:paraId="2A89379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D25D93E" w14:textId="77777777" w:rsidR="00744F3A" w:rsidRPr="00EB6F1B" w:rsidRDefault="00744F3A" w:rsidP="00A06685">
            <w:r w:rsidRPr="00EB6F1B">
              <w:t>Annual</w:t>
            </w:r>
          </w:p>
        </w:tc>
      </w:tr>
      <w:tr w:rsidR="00744F3A" w:rsidRPr="002D2326" w14:paraId="5DE88EA0" w14:textId="77777777" w:rsidTr="00A06685">
        <w:tc>
          <w:tcPr>
            <w:tcW w:w="2689" w:type="dxa"/>
            <w:tcBorders>
              <w:top w:val="single" w:sz="4" w:space="0" w:color="auto"/>
              <w:left w:val="single" w:sz="4" w:space="0" w:color="auto"/>
              <w:bottom w:val="single" w:sz="4" w:space="0" w:color="auto"/>
              <w:right w:val="single" w:sz="4" w:space="0" w:color="auto"/>
            </w:tcBorders>
          </w:tcPr>
          <w:p w14:paraId="4969B414" w14:textId="77777777" w:rsidR="00744F3A" w:rsidRPr="002D2326" w:rsidRDefault="00744F3A" w:rsidP="00A06685">
            <w:pPr>
              <w:ind w:right="283"/>
              <w:jc w:val="both"/>
            </w:pPr>
            <w:r w:rsidRPr="002D2326">
              <w:t>Earliest available data</w:t>
            </w:r>
          </w:p>
          <w:p w14:paraId="772E307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2053C56" w14:textId="77777777" w:rsidR="00744F3A" w:rsidRPr="002D2326" w:rsidRDefault="00744F3A" w:rsidP="00A06685"/>
        </w:tc>
      </w:tr>
      <w:tr w:rsidR="00744F3A" w:rsidRPr="002D2326" w14:paraId="69F1ED25" w14:textId="77777777" w:rsidTr="00A06685">
        <w:tc>
          <w:tcPr>
            <w:tcW w:w="2689" w:type="dxa"/>
            <w:tcBorders>
              <w:top w:val="single" w:sz="4" w:space="0" w:color="auto"/>
              <w:left w:val="single" w:sz="4" w:space="0" w:color="auto"/>
              <w:bottom w:val="single" w:sz="4" w:space="0" w:color="auto"/>
              <w:right w:val="single" w:sz="4" w:space="0" w:color="auto"/>
            </w:tcBorders>
          </w:tcPr>
          <w:p w14:paraId="3DB472BB" w14:textId="77777777" w:rsidR="00744F3A" w:rsidRPr="002D2326" w:rsidRDefault="00744F3A" w:rsidP="00A06685">
            <w:pPr>
              <w:ind w:right="283"/>
              <w:jc w:val="both"/>
            </w:pPr>
            <w:r w:rsidRPr="002D2326">
              <w:t>Link to data source/ The text to show instead of the URL</w:t>
            </w:r>
          </w:p>
          <w:p w14:paraId="4EA24B45"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432E8004" w14:textId="77777777" w:rsidR="00744F3A" w:rsidRPr="002D2326" w:rsidRDefault="00744F3A" w:rsidP="00A06685"/>
        </w:tc>
      </w:tr>
      <w:tr w:rsidR="00744F3A" w:rsidRPr="002D2326" w14:paraId="6F1A2B22" w14:textId="77777777" w:rsidTr="00A06685">
        <w:tc>
          <w:tcPr>
            <w:tcW w:w="2689" w:type="dxa"/>
            <w:tcBorders>
              <w:top w:val="single" w:sz="4" w:space="0" w:color="auto"/>
              <w:left w:val="single" w:sz="4" w:space="0" w:color="auto"/>
              <w:bottom w:val="single" w:sz="4" w:space="0" w:color="auto"/>
              <w:right w:val="single" w:sz="4" w:space="0" w:color="auto"/>
            </w:tcBorders>
          </w:tcPr>
          <w:p w14:paraId="0123A087" w14:textId="77777777" w:rsidR="00744F3A" w:rsidRPr="002D2326" w:rsidRDefault="00744F3A" w:rsidP="00A06685">
            <w:pPr>
              <w:ind w:right="283"/>
              <w:jc w:val="both"/>
            </w:pPr>
            <w:r w:rsidRPr="002D2326">
              <w:t>Release date</w:t>
            </w:r>
          </w:p>
          <w:p w14:paraId="4ED206B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A58E370" w14:textId="77777777" w:rsidR="00744F3A" w:rsidRPr="002D2326" w:rsidRDefault="00744F3A" w:rsidP="00A06685"/>
        </w:tc>
      </w:tr>
      <w:tr w:rsidR="00744F3A" w:rsidRPr="002D2326" w14:paraId="75349484" w14:textId="77777777" w:rsidTr="00A06685">
        <w:tc>
          <w:tcPr>
            <w:tcW w:w="2689" w:type="dxa"/>
            <w:tcBorders>
              <w:top w:val="single" w:sz="4" w:space="0" w:color="auto"/>
              <w:left w:val="single" w:sz="4" w:space="0" w:color="auto"/>
              <w:bottom w:val="single" w:sz="4" w:space="0" w:color="auto"/>
              <w:right w:val="single" w:sz="4" w:space="0" w:color="auto"/>
            </w:tcBorders>
          </w:tcPr>
          <w:p w14:paraId="59F5A352" w14:textId="77777777" w:rsidR="00744F3A" w:rsidRPr="002D2326" w:rsidRDefault="00744F3A" w:rsidP="00A06685">
            <w:pPr>
              <w:ind w:right="283"/>
              <w:jc w:val="both"/>
            </w:pPr>
            <w:r w:rsidRPr="002D2326">
              <w:lastRenderedPageBreak/>
              <w:t>Statistical classification</w:t>
            </w:r>
          </w:p>
          <w:p w14:paraId="3F87774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AF6B2C2" w14:textId="77777777" w:rsidR="00744F3A" w:rsidRPr="002D2326" w:rsidRDefault="00744F3A" w:rsidP="00A06685"/>
        </w:tc>
      </w:tr>
      <w:tr w:rsidR="00744F3A" w:rsidRPr="002D2326" w14:paraId="40D920A0" w14:textId="77777777" w:rsidTr="00A06685">
        <w:tc>
          <w:tcPr>
            <w:tcW w:w="2689" w:type="dxa"/>
            <w:tcBorders>
              <w:top w:val="single" w:sz="4" w:space="0" w:color="auto"/>
              <w:left w:val="single" w:sz="4" w:space="0" w:color="auto"/>
              <w:bottom w:val="single" w:sz="4" w:space="0" w:color="auto"/>
              <w:right w:val="single" w:sz="4" w:space="0" w:color="auto"/>
            </w:tcBorders>
          </w:tcPr>
          <w:p w14:paraId="7D327633" w14:textId="77777777" w:rsidR="00744F3A" w:rsidRPr="002D2326" w:rsidRDefault="00744F3A" w:rsidP="00A06685">
            <w:pPr>
              <w:ind w:right="283"/>
              <w:jc w:val="both"/>
            </w:pPr>
            <w:r w:rsidRPr="002D2326">
              <w:t>Contact details</w:t>
            </w:r>
          </w:p>
          <w:p w14:paraId="13ED724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744AE23" w14:textId="77777777" w:rsidR="00744F3A" w:rsidRPr="002D2326" w:rsidRDefault="00744F3A" w:rsidP="00A06685"/>
        </w:tc>
      </w:tr>
      <w:tr w:rsidR="00744F3A" w:rsidRPr="002D2326" w14:paraId="6118A81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4C55E88"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02C88165" w14:textId="77777777" w:rsidR="00744F3A" w:rsidRPr="002D2326" w:rsidRDefault="00744F3A" w:rsidP="00A06685"/>
        </w:tc>
      </w:tr>
    </w:tbl>
    <w:p w14:paraId="09F4DD70" w14:textId="77777777" w:rsidR="00744F3A" w:rsidRPr="002D2326" w:rsidRDefault="00744F3A" w:rsidP="00744F3A"/>
    <w:p w14:paraId="11DFD7D3" w14:textId="77777777" w:rsidR="00744F3A" w:rsidRPr="002D2326" w:rsidRDefault="00744F3A" w:rsidP="00744F3A">
      <w:pPr>
        <w:pStyle w:val="Heading2"/>
        <w:numPr>
          <w:ilvl w:val="0"/>
          <w:numId w:val="0"/>
        </w:numPr>
        <w:ind w:left="576"/>
        <w:rPr>
          <w:rFonts w:ascii="Arial" w:hAnsi="Arial" w:cs="Arial"/>
        </w:rPr>
      </w:pPr>
      <w:bookmarkStart w:id="119" w:name="_Toc517414101"/>
      <w:bookmarkStart w:id="120" w:name="_Toc533147144"/>
      <w:bookmarkStart w:id="121" w:name="_Hlk527556647"/>
      <w:r w:rsidRPr="002D2326">
        <w:rPr>
          <w:rFonts w:ascii="Arial" w:hAnsi="Arial" w:cs="Arial"/>
        </w:rPr>
        <w:t>17.1.2 Proportion of domestic budget funded by domestic taxes</w:t>
      </w:r>
      <w:bookmarkEnd w:id="119"/>
      <w:bookmarkEnd w:id="120"/>
    </w:p>
    <w:tbl>
      <w:tblPr>
        <w:tblStyle w:val="TableGrid"/>
        <w:tblW w:w="9634" w:type="dxa"/>
        <w:tblLook w:val="04A0" w:firstRow="1" w:lastRow="0" w:firstColumn="1" w:lastColumn="0" w:noHBand="0" w:noVBand="1"/>
      </w:tblPr>
      <w:tblGrid>
        <w:gridCol w:w="2689"/>
        <w:gridCol w:w="6945"/>
      </w:tblGrid>
      <w:tr w:rsidR="00744F3A" w:rsidRPr="002D2326" w14:paraId="306CE7E9"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3676DB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41E95BA0" w14:textId="77777777" w:rsidR="00744F3A" w:rsidRPr="002D2326" w:rsidRDefault="00744F3A" w:rsidP="00A06685"/>
        </w:tc>
      </w:tr>
      <w:tr w:rsidR="00744F3A" w:rsidRPr="002D2326" w14:paraId="306281B5" w14:textId="77777777" w:rsidTr="00A06685">
        <w:tc>
          <w:tcPr>
            <w:tcW w:w="2689" w:type="dxa"/>
            <w:tcBorders>
              <w:top w:val="single" w:sz="4" w:space="0" w:color="auto"/>
              <w:left w:val="single" w:sz="4" w:space="0" w:color="auto"/>
              <w:bottom w:val="single" w:sz="4" w:space="0" w:color="auto"/>
              <w:right w:val="single" w:sz="4" w:space="0" w:color="auto"/>
            </w:tcBorders>
          </w:tcPr>
          <w:p w14:paraId="5D09A6DE" w14:textId="77777777" w:rsidR="00744F3A" w:rsidRPr="002D2326" w:rsidRDefault="00744F3A" w:rsidP="00A06685">
            <w:pPr>
              <w:ind w:right="283"/>
              <w:jc w:val="both"/>
            </w:pPr>
            <w:r w:rsidRPr="002D2326">
              <w:t xml:space="preserve">Available indicator </w:t>
            </w:r>
          </w:p>
        </w:tc>
        <w:tc>
          <w:tcPr>
            <w:tcW w:w="6945" w:type="dxa"/>
            <w:tcBorders>
              <w:top w:val="single" w:sz="4" w:space="0" w:color="auto"/>
              <w:left w:val="single" w:sz="4" w:space="0" w:color="auto"/>
              <w:bottom w:val="single" w:sz="4" w:space="0" w:color="auto"/>
              <w:right w:val="single" w:sz="4" w:space="0" w:color="auto"/>
            </w:tcBorders>
          </w:tcPr>
          <w:p w14:paraId="56536897" w14:textId="77777777" w:rsidR="00744F3A" w:rsidRDefault="00744F3A" w:rsidP="00A06685">
            <w:r w:rsidRPr="002D2326">
              <w:t>Domestic taxes as proportion to approved budget funding</w:t>
            </w:r>
          </w:p>
          <w:p w14:paraId="58E04FCE" w14:textId="77777777" w:rsidR="00744F3A" w:rsidRPr="002D2326" w:rsidRDefault="00744F3A" w:rsidP="00A06685"/>
        </w:tc>
      </w:tr>
      <w:tr w:rsidR="00744F3A" w:rsidRPr="002D2326" w14:paraId="70BDFCFD" w14:textId="77777777" w:rsidTr="00A06685">
        <w:tc>
          <w:tcPr>
            <w:tcW w:w="2689" w:type="dxa"/>
            <w:tcBorders>
              <w:top w:val="single" w:sz="4" w:space="0" w:color="auto"/>
              <w:left w:val="single" w:sz="4" w:space="0" w:color="auto"/>
              <w:bottom w:val="single" w:sz="4" w:space="0" w:color="auto"/>
              <w:right w:val="single" w:sz="4" w:space="0" w:color="auto"/>
            </w:tcBorders>
          </w:tcPr>
          <w:p w14:paraId="4E16B77F" w14:textId="77777777" w:rsidR="00744F3A" w:rsidRPr="002D2326" w:rsidRDefault="00744F3A" w:rsidP="00A06685">
            <w:pPr>
              <w:ind w:right="283"/>
              <w:jc w:val="both"/>
            </w:pPr>
            <w:r w:rsidRPr="002D2326">
              <w:t>Definition</w:t>
            </w:r>
          </w:p>
          <w:p w14:paraId="588A6C8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1739997" w14:textId="77777777" w:rsidR="00744F3A" w:rsidRPr="002D2326" w:rsidRDefault="00744F3A" w:rsidP="00A06685">
            <w:pPr>
              <w:jc w:val="both"/>
            </w:pPr>
            <w:r w:rsidRPr="002D2326">
              <w:t>The precise definition of the indicator is the Proportion of domestic budgetary central government expenditure funded by taxes.</w:t>
            </w:r>
          </w:p>
          <w:p w14:paraId="5AD8286B" w14:textId="77777777" w:rsidR="00744F3A" w:rsidRPr="002D2326" w:rsidRDefault="00744F3A" w:rsidP="00A06685">
            <w:pPr>
              <w:jc w:val="both"/>
            </w:pPr>
          </w:p>
          <w:p w14:paraId="319386A9" w14:textId="77777777" w:rsidR="00744F3A" w:rsidRDefault="00744F3A" w:rsidP="00A06685">
            <w:pPr>
              <w:jc w:val="both"/>
            </w:pPr>
            <w:r w:rsidRPr="002D2326">
              <w:t xml:space="preserve">GFS: Government Finance Statistics. Tax burden: Revenue in the form of taxes as defined under government finance statistics (GFS) code 11 as a share of total revenue. In GFS, taxes are classified into six major categories: (i) taxes on income, profits, and capital gains; (ii) taxes on payroll and workforce; (iii) taxes on property; (iv) taxes on goods and services; (v) taxes on international trade and transactions; and (vi) other taxes. (Source: IMF, Government Finance Statistics Manual 2014 (GFSM 2014), Table 4A.1, assessed Dec 28 2015) Concepts Tax burden concept may be disaggregated into the complementary concepts of: "direct taxes" or taxes that take into account individual circumstances of taxpayers (e.g., taxes on individual and corporate income), which can be calculated from the following detailed GFS revenue classifications: 111 Taxes on income, profits, and capital gains+1131 Recurrent taxes on immovable property+1132 Recurrent taxes on net wealth+1136 Other recurrent taxes on property; and "indirect taxes" or taxes that do not take into account individual circumstances of taxpayers (e.g., taxes imposed on goods and services), which can be calculated from the following detailed GFS revenue classifications 112 Taxes on payroll and workforce+114 Taxes on goods and services+115 Taxes on international trade and transactions+116 Other taxes. Tax burden is directly related to the wider concept of fiscal burden, which can be derived from combining two GFSM 2014 revenue codes: code 11 Taxes plus code 12, Social Contributions or, alternatively 11+121+122. These concepts can also be found in the 2008 System of National Accounts (2008 SNA). The coverage, timing, and valuation of tax revenue in GFSM 2014 and the 2008 SNA are identical, but the classification systems differ. The 2008 SNA classifies taxes according to their role in economic activities'namely: (i) taxes on production and imports (D2); (ii) current taxes on income, wealth, etc. (D5); and (iii) capital taxes (D91). The result is that some categories of taxes in GFS need to be allocated between two of the SNA tax categories according to whether they are payable by producers or final consumers, or whether they are current or capital taxes. A detailed description of the linkages between the GFS and </w:t>
            </w:r>
            <w:r w:rsidRPr="002D2326">
              <w:lastRenderedPageBreak/>
              <w:t>the 2008 SNA categories of taxes is provided in Appendix 7 of the GFSM 2014</w:t>
            </w:r>
            <w:r>
              <w:t>.</w:t>
            </w:r>
          </w:p>
          <w:p w14:paraId="03A1C98E" w14:textId="77777777" w:rsidR="00744F3A" w:rsidRPr="002D2326" w:rsidRDefault="00744F3A" w:rsidP="00A06685">
            <w:pPr>
              <w:jc w:val="both"/>
            </w:pPr>
          </w:p>
        </w:tc>
      </w:tr>
      <w:tr w:rsidR="00744F3A" w:rsidRPr="002D2326" w14:paraId="05FCB787" w14:textId="77777777" w:rsidTr="00A06685">
        <w:tc>
          <w:tcPr>
            <w:tcW w:w="2689" w:type="dxa"/>
            <w:tcBorders>
              <w:top w:val="single" w:sz="4" w:space="0" w:color="auto"/>
              <w:left w:val="single" w:sz="4" w:space="0" w:color="auto"/>
              <w:bottom w:val="single" w:sz="4" w:space="0" w:color="auto"/>
              <w:right w:val="single" w:sz="4" w:space="0" w:color="auto"/>
            </w:tcBorders>
          </w:tcPr>
          <w:p w14:paraId="439F5CC9" w14:textId="77777777" w:rsidR="00744F3A" w:rsidRPr="002D2326" w:rsidRDefault="00744F3A" w:rsidP="00A06685">
            <w:pPr>
              <w:ind w:right="283"/>
              <w:jc w:val="both"/>
            </w:pPr>
            <w:r w:rsidRPr="002D2326">
              <w:lastRenderedPageBreak/>
              <w:t>Geographic coverage</w:t>
            </w:r>
          </w:p>
          <w:p w14:paraId="53B773F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FE9C378" w14:textId="77777777" w:rsidR="00744F3A" w:rsidRPr="002D2326" w:rsidRDefault="00744F3A" w:rsidP="00A06685"/>
        </w:tc>
      </w:tr>
      <w:tr w:rsidR="00744F3A" w:rsidRPr="002D2326" w14:paraId="3479C9EC" w14:textId="77777777" w:rsidTr="00A06685">
        <w:tc>
          <w:tcPr>
            <w:tcW w:w="2689" w:type="dxa"/>
            <w:tcBorders>
              <w:top w:val="single" w:sz="4" w:space="0" w:color="auto"/>
              <w:left w:val="single" w:sz="4" w:space="0" w:color="auto"/>
              <w:bottom w:val="single" w:sz="4" w:space="0" w:color="auto"/>
              <w:right w:val="single" w:sz="4" w:space="0" w:color="auto"/>
            </w:tcBorders>
          </w:tcPr>
          <w:p w14:paraId="4B195CDB" w14:textId="77777777" w:rsidR="00744F3A" w:rsidRPr="002D2326" w:rsidRDefault="00744F3A" w:rsidP="00A06685">
            <w:pPr>
              <w:ind w:right="283"/>
              <w:jc w:val="both"/>
            </w:pPr>
          </w:p>
          <w:p w14:paraId="270C1AD9" w14:textId="77777777" w:rsidR="00744F3A" w:rsidRPr="002D2326" w:rsidRDefault="00744F3A" w:rsidP="00A06685">
            <w:pPr>
              <w:ind w:right="283"/>
              <w:jc w:val="both"/>
            </w:pPr>
            <w:r w:rsidRPr="002D2326">
              <w:t>Unit of Measurement</w:t>
            </w:r>
          </w:p>
          <w:p w14:paraId="166EAFC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F5A40EE" w14:textId="77777777" w:rsidR="00744F3A" w:rsidRPr="002D2326" w:rsidRDefault="00744F3A" w:rsidP="00A06685">
            <w:r w:rsidRPr="002D2326">
              <w:t>Percent (%)</w:t>
            </w:r>
          </w:p>
        </w:tc>
      </w:tr>
      <w:tr w:rsidR="00744F3A" w:rsidRPr="002D2326" w14:paraId="4EF7A53C" w14:textId="77777777" w:rsidTr="00A06685">
        <w:tc>
          <w:tcPr>
            <w:tcW w:w="2689" w:type="dxa"/>
            <w:tcBorders>
              <w:top w:val="single" w:sz="4" w:space="0" w:color="auto"/>
              <w:left w:val="single" w:sz="4" w:space="0" w:color="auto"/>
              <w:bottom w:val="single" w:sz="4" w:space="0" w:color="auto"/>
              <w:right w:val="single" w:sz="4" w:space="0" w:color="auto"/>
            </w:tcBorders>
          </w:tcPr>
          <w:p w14:paraId="3F4425F2" w14:textId="77777777" w:rsidR="00744F3A" w:rsidRPr="002D2326" w:rsidRDefault="00744F3A" w:rsidP="00A06685">
            <w:pPr>
              <w:ind w:right="283"/>
              <w:jc w:val="both"/>
            </w:pPr>
            <w:r w:rsidRPr="002D2326">
              <w:t>Computation method</w:t>
            </w:r>
          </w:p>
          <w:p w14:paraId="34708C2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CBCB84F" w14:textId="77777777" w:rsidR="00744F3A" w:rsidRPr="002D2326" w:rsidRDefault="00744F3A" w:rsidP="00A06685">
            <w:r w:rsidRPr="002D2326">
              <w:t xml:space="preserve">The Proportion of domestic budgetary central government expenditure funded by taxes will </w:t>
            </w:r>
            <w:r>
              <w:t>is</w:t>
            </w:r>
            <w:r w:rsidRPr="002D2326">
              <w:t xml:space="preserve"> calculated as</w:t>
            </w:r>
            <w:r>
              <w:t xml:space="preserve"> </w:t>
            </w:r>
            <w:r w:rsidRPr="002D2326">
              <w:t>Domestic Taxes / Expenditure expressed as a percentage</w:t>
            </w:r>
          </w:p>
        </w:tc>
      </w:tr>
      <w:tr w:rsidR="00744F3A" w:rsidRPr="002D2326" w14:paraId="613C83AF" w14:textId="77777777" w:rsidTr="00A06685">
        <w:tc>
          <w:tcPr>
            <w:tcW w:w="2689" w:type="dxa"/>
            <w:tcBorders>
              <w:top w:val="single" w:sz="4" w:space="0" w:color="auto"/>
              <w:left w:val="single" w:sz="4" w:space="0" w:color="auto"/>
              <w:bottom w:val="single" w:sz="4" w:space="0" w:color="auto"/>
              <w:right w:val="single" w:sz="4" w:space="0" w:color="auto"/>
            </w:tcBorders>
          </w:tcPr>
          <w:p w14:paraId="0D8AD647" w14:textId="77777777" w:rsidR="00744F3A" w:rsidRPr="002D2326" w:rsidRDefault="00744F3A" w:rsidP="00A06685">
            <w:pPr>
              <w:ind w:right="283"/>
              <w:jc w:val="both"/>
            </w:pPr>
            <w:r w:rsidRPr="002D2326">
              <w:t>Disaggregation</w:t>
            </w:r>
          </w:p>
          <w:p w14:paraId="224B0F5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498B3F5" w14:textId="77777777" w:rsidR="00744F3A" w:rsidRPr="002D2326" w:rsidRDefault="00744F3A" w:rsidP="00A06685">
            <w:pPr>
              <w:pStyle w:val="PlainText"/>
              <w:ind w:left="360"/>
              <w:rPr>
                <w:rFonts w:ascii="Arial" w:hAnsi="Arial"/>
              </w:rPr>
            </w:pPr>
          </w:p>
        </w:tc>
      </w:tr>
      <w:tr w:rsidR="00744F3A" w:rsidRPr="002D2326" w14:paraId="13E1DFC9" w14:textId="77777777" w:rsidTr="00A06685">
        <w:tc>
          <w:tcPr>
            <w:tcW w:w="2689" w:type="dxa"/>
            <w:tcBorders>
              <w:top w:val="single" w:sz="4" w:space="0" w:color="auto"/>
              <w:left w:val="single" w:sz="4" w:space="0" w:color="auto"/>
              <w:bottom w:val="single" w:sz="4" w:space="0" w:color="auto"/>
              <w:right w:val="single" w:sz="4" w:space="0" w:color="auto"/>
            </w:tcBorders>
          </w:tcPr>
          <w:p w14:paraId="6994CDED" w14:textId="77777777" w:rsidR="00744F3A" w:rsidRPr="002D2326" w:rsidRDefault="00744F3A" w:rsidP="00A06685">
            <w:pPr>
              <w:ind w:right="283"/>
            </w:pPr>
            <w:r w:rsidRPr="002D2326">
              <w:t>Comments and limitations/ Other Information</w:t>
            </w:r>
          </w:p>
          <w:p w14:paraId="0CACF8E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2D4AC46" w14:textId="77777777" w:rsidR="00744F3A" w:rsidRPr="002D2326" w:rsidRDefault="00744F3A" w:rsidP="00A06685"/>
        </w:tc>
      </w:tr>
      <w:tr w:rsidR="00744F3A" w:rsidRPr="002D2326" w14:paraId="2B4B95D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B52DA2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48772CB" w14:textId="77777777" w:rsidR="00744F3A" w:rsidRPr="002D2326" w:rsidRDefault="00744F3A" w:rsidP="00A06685"/>
        </w:tc>
      </w:tr>
      <w:tr w:rsidR="00744F3A" w:rsidRPr="002D2326" w14:paraId="21EB13C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DBF0BA8"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752EDD42" w14:textId="77777777" w:rsidR="00744F3A" w:rsidRPr="002D2326" w:rsidRDefault="00744F3A" w:rsidP="00A06685">
            <w:pPr>
              <w:jc w:val="both"/>
            </w:pPr>
            <w:r w:rsidRPr="002D2326">
              <w:t>17.1.2</w:t>
            </w:r>
          </w:p>
        </w:tc>
      </w:tr>
      <w:tr w:rsidR="00744F3A" w:rsidRPr="002D2326" w14:paraId="3644812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2629B39"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BE9C30F" w14:textId="77777777" w:rsidR="00744F3A" w:rsidRPr="002D2326" w:rsidRDefault="00744F3A" w:rsidP="00A06685">
            <w:pPr>
              <w:ind w:right="283"/>
              <w:jc w:val="both"/>
            </w:pPr>
            <w:r w:rsidRPr="002D2326">
              <w:t>Proportion of domestic budget funded by domestic taxes</w:t>
            </w:r>
          </w:p>
          <w:p w14:paraId="41ECD8C3" w14:textId="77777777" w:rsidR="00744F3A" w:rsidRPr="002D2326" w:rsidRDefault="00744F3A" w:rsidP="00A06685">
            <w:pPr>
              <w:jc w:val="both"/>
            </w:pPr>
          </w:p>
        </w:tc>
      </w:tr>
      <w:tr w:rsidR="00744F3A" w:rsidRPr="002D2326" w14:paraId="351070A2" w14:textId="77777777" w:rsidTr="00A06685">
        <w:tc>
          <w:tcPr>
            <w:tcW w:w="2689" w:type="dxa"/>
            <w:tcBorders>
              <w:top w:val="single" w:sz="4" w:space="0" w:color="auto"/>
              <w:left w:val="single" w:sz="4" w:space="0" w:color="auto"/>
              <w:bottom w:val="single" w:sz="4" w:space="0" w:color="auto"/>
              <w:right w:val="single" w:sz="4" w:space="0" w:color="auto"/>
            </w:tcBorders>
          </w:tcPr>
          <w:p w14:paraId="7D1BF74E" w14:textId="77777777" w:rsidR="00744F3A" w:rsidRPr="002D2326" w:rsidRDefault="00744F3A" w:rsidP="00A06685">
            <w:pPr>
              <w:ind w:right="283"/>
              <w:jc w:val="both"/>
            </w:pPr>
            <w:r w:rsidRPr="002D2326">
              <w:t>Target Name</w:t>
            </w:r>
          </w:p>
          <w:p w14:paraId="34EB5D6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46A1766" w14:textId="77777777" w:rsidR="00744F3A" w:rsidRPr="002D2326" w:rsidRDefault="00744F3A" w:rsidP="00A06685">
            <w:pPr>
              <w:ind w:right="283"/>
              <w:jc w:val="both"/>
            </w:pPr>
            <w:r w:rsidRPr="002D2326">
              <w:t>Strengthen domestic resource mobilization, including through international support to developing countries, to improve domestic capacity for tax and other revenue collection</w:t>
            </w:r>
          </w:p>
        </w:tc>
      </w:tr>
      <w:tr w:rsidR="00744F3A" w:rsidRPr="002D2326" w14:paraId="79D6252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2BDC2C1"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54E54007" w14:textId="77777777" w:rsidR="00744F3A" w:rsidRPr="002D2326" w:rsidRDefault="00744F3A" w:rsidP="00A06685">
            <w:r w:rsidRPr="002D2326">
              <w:t>17.1</w:t>
            </w:r>
          </w:p>
        </w:tc>
      </w:tr>
      <w:tr w:rsidR="00744F3A" w:rsidRPr="002D2326" w14:paraId="0B5F480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75D5158"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42066BB8" w14:textId="77777777" w:rsidR="00744F3A" w:rsidRPr="002D2326" w:rsidRDefault="00744F3A" w:rsidP="00A06685"/>
        </w:tc>
      </w:tr>
      <w:tr w:rsidR="00744F3A" w:rsidRPr="002D2326" w14:paraId="75CC141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15A709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659DE7A2" w14:textId="77777777" w:rsidR="00744F3A" w:rsidRPr="002D2326" w:rsidRDefault="00744F3A" w:rsidP="00A06685">
            <w:r w:rsidRPr="002D2326">
              <w:t>1</w:t>
            </w:r>
          </w:p>
        </w:tc>
      </w:tr>
      <w:tr w:rsidR="00744F3A" w:rsidRPr="002D2326" w14:paraId="6C979482" w14:textId="77777777" w:rsidTr="00A06685">
        <w:trPr>
          <w:trHeight w:val="469"/>
        </w:trPr>
        <w:tc>
          <w:tcPr>
            <w:tcW w:w="2689" w:type="dxa"/>
            <w:tcBorders>
              <w:top w:val="single" w:sz="4" w:space="0" w:color="auto"/>
              <w:left w:val="single" w:sz="4" w:space="0" w:color="auto"/>
              <w:bottom w:val="single" w:sz="4" w:space="0" w:color="auto"/>
              <w:right w:val="single" w:sz="4" w:space="0" w:color="auto"/>
            </w:tcBorders>
            <w:hideMark/>
          </w:tcPr>
          <w:p w14:paraId="312B487D"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6488BBC0" w14:textId="77777777" w:rsidR="00744F3A" w:rsidRPr="002D2326" w:rsidRDefault="00744F3A" w:rsidP="00A06685">
            <w:pPr>
              <w:spacing w:after="300"/>
            </w:pPr>
            <w:r w:rsidRPr="002D2326">
              <w:t>International Monetary Fund (IMF)</w:t>
            </w:r>
          </w:p>
        </w:tc>
      </w:tr>
      <w:tr w:rsidR="00744F3A" w:rsidRPr="002D2326" w14:paraId="7B8D9C6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E291E50"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A7CA9DE" w14:textId="77777777" w:rsidR="00744F3A" w:rsidRPr="002D2326" w:rsidRDefault="00744F3A" w:rsidP="00A06685">
            <w:pPr>
              <w:rPr>
                <w:rStyle w:val="HeaderChar"/>
              </w:rPr>
            </w:pPr>
          </w:p>
        </w:tc>
      </w:tr>
      <w:tr w:rsidR="00744F3A" w:rsidRPr="002D2326" w14:paraId="54F8A86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2B7590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EDED0AF" w14:textId="77777777" w:rsidR="00744F3A" w:rsidRPr="002D2326" w:rsidRDefault="00744F3A" w:rsidP="00A06685"/>
        </w:tc>
      </w:tr>
      <w:tr w:rsidR="00744F3A" w:rsidRPr="002D2326" w14:paraId="4BEDEA5C" w14:textId="77777777" w:rsidTr="00A06685">
        <w:tc>
          <w:tcPr>
            <w:tcW w:w="2689" w:type="dxa"/>
            <w:tcBorders>
              <w:top w:val="single" w:sz="4" w:space="0" w:color="auto"/>
              <w:left w:val="single" w:sz="4" w:space="0" w:color="auto"/>
              <w:bottom w:val="single" w:sz="4" w:space="0" w:color="auto"/>
              <w:right w:val="single" w:sz="4" w:space="0" w:color="auto"/>
            </w:tcBorders>
          </w:tcPr>
          <w:p w14:paraId="62629984" w14:textId="77777777" w:rsidR="00744F3A" w:rsidRPr="002D2326" w:rsidRDefault="00744F3A" w:rsidP="00A06685">
            <w:pPr>
              <w:ind w:right="283"/>
              <w:jc w:val="both"/>
            </w:pPr>
            <w:r w:rsidRPr="002D2326">
              <w:t xml:space="preserve">Source Organization </w:t>
            </w:r>
          </w:p>
          <w:p w14:paraId="7BA84C1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27B36B2" w14:textId="77777777" w:rsidR="00744F3A" w:rsidRPr="002D2326" w:rsidRDefault="00744F3A" w:rsidP="00A06685">
            <w:r w:rsidRPr="002D2326">
              <w:t>Ministry of Economy and Finance (MINECOFIN)</w:t>
            </w:r>
          </w:p>
        </w:tc>
      </w:tr>
      <w:tr w:rsidR="00744F3A" w:rsidRPr="002D2326" w14:paraId="7DF43491" w14:textId="77777777" w:rsidTr="00A06685">
        <w:tc>
          <w:tcPr>
            <w:tcW w:w="2689" w:type="dxa"/>
            <w:tcBorders>
              <w:top w:val="single" w:sz="4" w:space="0" w:color="auto"/>
              <w:left w:val="single" w:sz="4" w:space="0" w:color="auto"/>
              <w:bottom w:val="single" w:sz="4" w:space="0" w:color="auto"/>
              <w:right w:val="single" w:sz="4" w:space="0" w:color="auto"/>
            </w:tcBorders>
          </w:tcPr>
          <w:p w14:paraId="01449EE6"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0908F02" w14:textId="77777777" w:rsidR="00744F3A" w:rsidRDefault="00744F3A" w:rsidP="00A06685">
            <w:r w:rsidRPr="002D2326">
              <w:t>Budget execution report</w:t>
            </w:r>
          </w:p>
          <w:p w14:paraId="04CB1513" w14:textId="77777777" w:rsidR="00744F3A" w:rsidRPr="002D2326" w:rsidRDefault="00744F3A" w:rsidP="00A06685"/>
        </w:tc>
      </w:tr>
      <w:tr w:rsidR="00744F3A" w:rsidRPr="002D2326" w14:paraId="006CF919" w14:textId="77777777" w:rsidTr="00A06685">
        <w:tc>
          <w:tcPr>
            <w:tcW w:w="2689" w:type="dxa"/>
            <w:tcBorders>
              <w:top w:val="single" w:sz="4" w:space="0" w:color="auto"/>
              <w:left w:val="single" w:sz="4" w:space="0" w:color="auto"/>
              <w:bottom w:val="single" w:sz="4" w:space="0" w:color="auto"/>
              <w:right w:val="single" w:sz="4" w:space="0" w:color="auto"/>
            </w:tcBorders>
          </w:tcPr>
          <w:p w14:paraId="1C91A77F" w14:textId="77777777" w:rsidR="00744F3A" w:rsidRPr="002D2326" w:rsidRDefault="00744F3A" w:rsidP="00A06685">
            <w:r w:rsidRPr="002D2326">
              <w:lastRenderedPageBreak/>
              <w:t>Periodicity</w:t>
            </w:r>
          </w:p>
          <w:p w14:paraId="1AD380B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EFCB9B4" w14:textId="77777777" w:rsidR="00744F3A" w:rsidRPr="002D2326" w:rsidRDefault="00744F3A" w:rsidP="00A06685">
            <w:r w:rsidRPr="002D2326">
              <w:t>Annual</w:t>
            </w:r>
          </w:p>
        </w:tc>
      </w:tr>
      <w:tr w:rsidR="00744F3A" w:rsidRPr="002D2326" w14:paraId="4B5B5F5C" w14:textId="77777777" w:rsidTr="00A06685">
        <w:tc>
          <w:tcPr>
            <w:tcW w:w="2689" w:type="dxa"/>
            <w:tcBorders>
              <w:top w:val="single" w:sz="4" w:space="0" w:color="auto"/>
              <w:left w:val="single" w:sz="4" w:space="0" w:color="auto"/>
              <w:bottom w:val="single" w:sz="4" w:space="0" w:color="auto"/>
              <w:right w:val="single" w:sz="4" w:space="0" w:color="auto"/>
            </w:tcBorders>
          </w:tcPr>
          <w:p w14:paraId="6F9CEB3A" w14:textId="77777777" w:rsidR="00744F3A" w:rsidRPr="002D2326" w:rsidRDefault="00744F3A" w:rsidP="00A06685">
            <w:pPr>
              <w:ind w:right="283"/>
              <w:jc w:val="both"/>
            </w:pPr>
            <w:r w:rsidRPr="002D2326">
              <w:t>Earliest available data</w:t>
            </w:r>
          </w:p>
          <w:p w14:paraId="71F9044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9263F68" w14:textId="77777777" w:rsidR="00744F3A" w:rsidRPr="002D2326" w:rsidRDefault="00744F3A" w:rsidP="00A06685"/>
        </w:tc>
      </w:tr>
      <w:tr w:rsidR="00744F3A" w:rsidRPr="002D2326" w14:paraId="599C1070" w14:textId="77777777" w:rsidTr="00A06685">
        <w:tc>
          <w:tcPr>
            <w:tcW w:w="2689" w:type="dxa"/>
            <w:tcBorders>
              <w:top w:val="single" w:sz="4" w:space="0" w:color="auto"/>
              <w:left w:val="single" w:sz="4" w:space="0" w:color="auto"/>
              <w:bottom w:val="single" w:sz="4" w:space="0" w:color="auto"/>
              <w:right w:val="single" w:sz="4" w:space="0" w:color="auto"/>
            </w:tcBorders>
          </w:tcPr>
          <w:p w14:paraId="0B661987" w14:textId="77777777" w:rsidR="00744F3A" w:rsidRPr="002D2326" w:rsidRDefault="00744F3A" w:rsidP="00A06685">
            <w:pPr>
              <w:ind w:right="283"/>
              <w:jc w:val="both"/>
            </w:pPr>
            <w:r w:rsidRPr="002D2326">
              <w:t>Link to data source/ The text to show instead of the URL</w:t>
            </w:r>
          </w:p>
          <w:p w14:paraId="66EDFFFF"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382BD11" w14:textId="77777777" w:rsidR="00744F3A" w:rsidRPr="002D2326" w:rsidRDefault="00744F3A" w:rsidP="00A06685"/>
        </w:tc>
      </w:tr>
      <w:tr w:rsidR="00744F3A" w:rsidRPr="002D2326" w14:paraId="533728F9" w14:textId="77777777" w:rsidTr="00A06685">
        <w:tc>
          <w:tcPr>
            <w:tcW w:w="2689" w:type="dxa"/>
            <w:tcBorders>
              <w:top w:val="single" w:sz="4" w:space="0" w:color="auto"/>
              <w:left w:val="single" w:sz="4" w:space="0" w:color="auto"/>
              <w:bottom w:val="single" w:sz="4" w:space="0" w:color="auto"/>
              <w:right w:val="single" w:sz="4" w:space="0" w:color="auto"/>
            </w:tcBorders>
          </w:tcPr>
          <w:p w14:paraId="532F7BAB" w14:textId="77777777" w:rsidR="00744F3A" w:rsidRPr="002D2326" w:rsidRDefault="00744F3A" w:rsidP="00A06685">
            <w:pPr>
              <w:ind w:right="283"/>
              <w:jc w:val="both"/>
            </w:pPr>
            <w:r w:rsidRPr="002D2326">
              <w:t>Release date</w:t>
            </w:r>
          </w:p>
          <w:p w14:paraId="5FA826E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0EA9A88" w14:textId="77777777" w:rsidR="00744F3A" w:rsidRDefault="00744F3A" w:rsidP="00A06685"/>
        </w:tc>
      </w:tr>
      <w:tr w:rsidR="00744F3A" w:rsidRPr="002D2326" w14:paraId="7924A418" w14:textId="77777777" w:rsidTr="00A06685">
        <w:tc>
          <w:tcPr>
            <w:tcW w:w="2689" w:type="dxa"/>
            <w:tcBorders>
              <w:top w:val="single" w:sz="4" w:space="0" w:color="auto"/>
              <w:left w:val="single" w:sz="4" w:space="0" w:color="auto"/>
              <w:bottom w:val="single" w:sz="4" w:space="0" w:color="auto"/>
              <w:right w:val="single" w:sz="4" w:space="0" w:color="auto"/>
            </w:tcBorders>
          </w:tcPr>
          <w:p w14:paraId="062BC2EF" w14:textId="77777777" w:rsidR="00744F3A" w:rsidRPr="002D2326" w:rsidRDefault="00744F3A" w:rsidP="00A06685">
            <w:pPr>
              <w:ind w:right="283"/>
              <w:jc w:val="both"/>
            </w:pPr>
            <w:r w:rsidRPr="002D2326">
              <w:t>Statistical classification</w:t>
            </w:r>
          </w:p>
          <w:p w14:paraId="57E2029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4897A47" w14:textId="77777777" w:rsidR="00744F3A" w:rsidRPr="002D2326" w:rsidRDefault="00744F3A" w:rsidP="00A06685">
            <w:r>
              <w:t>2008 System of National Accounts (2008 SNA)</w:t>
            </w:r>
          </w:p>
        </w:tc>
      </w:tr>
      <w:tr w:rsidR="00744F3A" w:rsidRPr="002D2326" w14:paraId="2F69A076" w14:textId="77777777" w:rsidTr="00A06685">
        <w:tc>
          <w:tcPr>
            <w:tcW w:w="2689" w:type="dxa"/>
            <w:tcBorders>
              <w:top w:val="single" w:sz="4" w:space="0" w:color="auto"/>
              <w:left w:val="single" w:sz="4" w:space="0" w:color="auto"/>
              <w:bottom w:val="single" w:sz="4" w:space="0" w:color="auto"/>
              <w:right w:val="single" w:sz="4" w:space="0" w:color="auto"/>
            </w:tcBorders>
          </w:tcPr>
          <w:p w14:paraId="0DB836AA" w14:textId="77777777" w:rsidR="00744F3A" w:rsidRPr="002D2326" w:rsidRDefault="00744F3A" w:rsidP="00A06685">
            <w:pPr>
              <w:ind w:right="283"/>
              <w:jc w:val="both"/>
            </w:pPr>
            <w:r w:rsidRPr="002D2326">
              <w:t>Contact details</w:t>
            </w:r>
          </w:p>
          <w:p w14:paraId="6F15DAA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472B3D4" w14:textId="77777777" w:rsidR="00744F3A" w:rsidRPr="002D2326" w:rsidRDefault="00744F3A" w:rsidP="00A06685"/>
        </w:tc>
      </w:tr>
      <w:tr w:rsidR="00744F3A" w:rsidRPr="002D2326" w14:paraId="56DB024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23D9D8C"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10D1ACB3" w14:textId="77777777" w:rsidR="00744F3A" w:rsidRPr="002D2326" w:rsidRDefault="00744F3A" w:rsidP="00A06685"/>
        </w:tc>
      </w:tr>
    </w:tbl>
    <w:p w14:paraId="2AF357ED" w14:textId="77777777" w:rsidR="00744F3A" w:rsidRPr="002D2326" w:rsidRDefault="00744F3A" w:rsidP="00744F3A"/>
    <w:p w14:paraId="5480FBC8" w14:textId="77777777" w:rsidR="00744F3A" w:rsidRPr="002D2326" w:rsidRDefault="00744F3A" w:rsidP="00744F3A">
      <w:pPr>
        <w:pStyle w:val="Heading2"/>
        <w:numPr>
          <w:ilvl w:val="0"/>
          <w:numId w:val="0"/>
        </w:numPr>
        <w:ind w:left="576" w:hanging="576"/>
        <w:rPr>
          <w:rFonts w:ascii="Arial" w:hAnsi="Arial" w:cs="Arial"/>
        </w:rPr>
      </w:pPr>
      <w:bookmarkStart w:id="122" w:name="_Toc517414102"/>
      <w:bookmarkStart w:id="123" w:name="_Toc533147145"/>
      <w:r w:rsidRPr="002D2326">
        <w:rPr>
          <w:rFonts w:ascii="Arial" w:hAnsi="Arial" w:cs="Arial"/>
        </w:rPr>
        <w:t>17.4.1 Debt service as a proportion of exports of goods and services</w:t>
      </w:r>
      <w:bookmarkEnd w:id="122"/>
      <w:bookmarkEnd w:id="123"/>
    </w:p>
    <w:tbl>
      <w:tblPr>
        <w:tblStyle w:val="TableGrid"/>
        <w:tblW w:w="9634" w:type="dxa"/>
        <w:tblLook w:val="04A0" w:firstRow="1" w:lastRow="0" w:firstColumn="1" w:lastColumn="0" w:noHBand="0" w:noVBand="1"/>
      </w:tblPr>
      <w:tblGrid>
        <w:gridCol w:w="2689"/>
        <w:gridCol w:w="6945"/>
      </w:tblGrid>
      <w:tr w:rsidR="00744F3A" w:rsidRPr="002D2326" w14:paraId="2A518012"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73481BF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064E928" w14:textId="77777777" w:rsidR="00744F3A" w:rsidRPr="002D2326" w:rsidRDefault="00744F3A" w:rsidP="00A06685"/>
        </w:tc>
      </w:tr>
      <w:tr w:rsidR="00744F3A" w:rsidRPr="002D2326" w14:paraId="284B2B8B" w14:textId="77777777" w:rsidTr="00A06685">
        <w:tc>
          <w:tcPr>
            <w:tcW w:w="2689" w:type="dxa"/>
            <w:tcBorders>
              <w:top w:val="single" w:sz="4" w:space="0" w:color="auto"/>
              <w:left w:val="single" w:sz="4" w:space="0" w:color="auto"/>
              <w:bottom w:val="single" w:sz="4" w:space="0" w:color="auto"/>
              <w:right w:val="single" w:sz="4" w:space="0" w:color="auto"/>
            </w:tcBorders>
          </w:tcPr>
          <w:p w14:paraId="13AAF288"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20270388" w14:textId="77777777" w:rsidR="00744F3A" w:rsidRDefault="00744F3A" w:rsidP="00A06685">
            <w:r w:rsidRPr="002D2326">
              <w:t>External debt service as a proportion of exports of goods and services</w:t>
            </w:r>
          </w:p>
          <w:p w14:paraId="13BF2DC2" w14:textId="77777777" w:rsidR="00744F3A" w:rsidRPr="002D2326" w:rsidRDefault="00744F3A" w:rsidP="00A06685"/>
        </w:tc>
      </w:tr>
      <w:tr w:rsidR="00744F3A" w:rsidRPr="002D2326" w14:paraId="5FEAF590" w14:textId="77777777" w:rsidTr="00A06685">
        <w:tc>
          <w:tcPr>
            <w:tcW w:w="2689" w:type="dxa"/>
            <w:tcBorders>
              <w:top w:val="single" w:sz="4" w:space="0" w:color="auto"/>
              <w:left w:val="single" w:sz="4" w:space="0" w:color="auto"/>
              <w:bottom w:val="single" w:sz="4" w:space="0" w:color="auto"/>
              <w:right w:val="single" w:sz="4" w:space="0" w:color="auto"/>
            </w:tcBorders>
          </w:tcPr>
          <w:p w14:paraId="66D23295" w14:textId="77777777" w:rsidR="00744F3A" w:rsidRPr="002D2326" w:rsidRDefault="00744F3A" w:rsidP="00A06685">
            <w:pPr>
              <w:ind w:right="283"/>
              <w:jc w:val="both"/>
            </w:pPr>
            <w:r w:rsidRPr="002D2326">
              <w:t>Definition</w:t>
            </w:r>
          </w:p>
          <w:p w14:paraId="28EB7C1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D04186E" w14:textId="77777777" w:rsidR="00744F3A" w:rsidRPr="002D2326" w:rsidRDefault="00744F3A" w:rsidP="00A06685">
            <w:r w:rsidRPr="002D2326">
              <w:t>External debt service covered in this indicator refer only to public and publicly guaranteed debt.</w:t>
            </w:r>
          </w:p>
          <w:p w14:paraId="512A15E4" w14:textId="77777777" w:rsidR="00744F3A" w:rsidRPr="002D2326" w:rsidRDefault="00744F3A" w:rsidP="00A06685">
            <w:pPr>
              <w:jc w:val="both"/>
            </w:pPr>
          </w:p>
          <w:p w14:paraId="5696B540" w14:textId="77777777" w:rsidR="00744F3A" w:rsidRPr="00E86272" w:rsidRDefault="00744F3A" w:rsidP="00A06685">
            <w:pPr>
              <w:jc w:val="both"/>
            </w:pPr>
            <w:r w:rsidRPr="002D2326">
              <w:t xml:space="preserve">The External Public debt service as a percentage of exports of goods and services is the sum of a country’s debt service on short and long-term public and publicly </w:t>
            </w:r>
            <w:r w:rsidRPr="00E86272">
              <w:t>guaranteed debt and International Monetary Fund (IMF) repurchases and charges expressed as a percentage of that country’s exports of goods and services.</w:t>
            </w:r>
          </w:p>
          <w:p w14:paraId="6EB447E4" w14:textId="77777777" w:rsidR="00744F3A" w:rsidRPr="002D2326" w:rsidRDefault="00744F3A" w:rsidP="00A06685">
            <w:pPr>
              <w:jc w:val="both"/>
            </w:pPr>
          </w:p>
          <w:p w14:paraId="1536E865" w14:textId="77777777" w:rsidR="00744F3A" w:rsidRPr="002D2326" w:rsidRDefault="00744F3A" w:rsidP="00A06685">
            <w:pPr>
              <w:jc w:val="both"/>
            </w:pPr>
            <w:r w:rsidRPr="002D2326">
              <w:t xml:space="preserve">Public Debt service is the sum of principal repayments and interest payments actually paid on debt to non-residents.  Long-term refers to debt that has an original or extended maturity of more than one year.  </w:t>
            </w:r>
          </w:p>
          <w:p w14:paraId="767E3A30" w14:textId="77777777" w:rsidR="00744F3A" w:rsidRPr="002D2326" w:rsidRDefault="00744F3A" w:rsidP="00A06685">
            <w:pPr>
              <w:jc w:val="both"/>
            </w:pPr>
            <w:r w:rsidRPr="002D2326">
              <w:t xml:space="preserve">IMF repurchases are total repayments of outstanding drawings from the general resources account during the year specified, excluding repayments due in the reserve tranche.  </w:t>
            </w:r>
          </w:p>
          <w:p w14:paraId="638B38EC" w14:textId="77777777" w:rsidR="00744F3A" w:rsidRPr="002D2326" w:rsidRDefault="00744F3A" w:rsidP="00A06685">
            <w:pPr>
              <w:jc w:val="both"/>
            </w:pPr>
            <w:r w:rsidRPr="002D2326">
              <w:lastRenderedPageBreak/>
              <w:t xml:space="preserve">IMF charges cover interest payments with respect to all uses of IMF resources, excluding those resulting from drawings in the reserve tranche. </w:t>
            </w:r>
          </w:p>
          <w:p w14:paraId="6F13AEBE" w14:textId="77777777" w:rsidR="00744F3A" w:rsidRPr="002D2326" w:rsidRDefault="00744F3A" w:rsidP="00A06685">
            <w:pPr>
              <w:jc w:val="both"/>
            </w:pPr>
          </w:p>
          <w:p w14:paraId="61239646" w14:textId="77777777" w:rsidR="00744F3A" w:rsidRDefault="00744F3A" w:rsidP="00A06685">
            <w:pPr>
              <w:jc w:val="both"/>
            </w:pPr>
            <w:r w:rsidRPr="002D2326">
              <w:t>Exports of goods, services and net income are the sum of goods(merchandise) exports, exports of (nonfactor) services and income (factor) receipts from abroad excluding workers' remittances.</w:t>
            </w:r>
          </w:p>
          <w:p w14:paraId="2D48E0F6" w14:textId="77777777" w:rsidR="00744F3A" w:rsidRPr="002D2326" w:rsidRDefault="00744F3A" w:rsidP="00A06685">
            <w:pPr>
              <w:jc w:val="both"/>
            </w:pPr>
          </w:p>
        </w:tc>
      </w:tr>
      <w:tr w:rsidR="00744F3A" w:rsidRPr="002D2326" w14:paraId="5E9ED749" w14:textId="77777777" w:rsidTr="00A06685">
        <w:tc>
          <w:tcPr>
            <w:tcW w:w="2689" w:type="dxa"/>
            <w:tcBorders>
              <w:top w:val="single" w:sz="4" w:space="0" w:color="auto"/>
              <w:left w:val="single" w:sz="4" w:space="0" w:color="auto"/>
              <w:bottom w:val="single" w:sz="4" w:space="0" w:color="auto"/>
              <w:right w:val="single" w:sz="4" w:space="0" w:color="auto"/>
            </w:tcBorders>
          </w:tcPr>
          <w:p w14:paraId="53DB77FE" w14:textId="77777777" w:rsidR="00744F3A" w:rsidRPr="002D2326" w:rsidRDefault="00744F3A" w:rsidP="00A06685">
            <w:pPr>
              <w:ind w:right="283"/>
              <w:jc w:val="both"/>
            </w:pPr>
            <w:r w:rsidRPr="002D2326">
              <w:lastRenderedPageBreak/>
              <w:t>Geographic coverage</w:t>
            </w:r>
          </w:p>
          <w:p w14:paraId="25972D9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3BC6C98" w14:textId="77777777" w:rsidR="00744F3A" w:rsidRPr="002D2326" w:rsidRDefault="00744F3A" w:rsidP="00A06685">
            <w:r w:rsidRPr="002D2326">
              <w:t>National</w:t>
            </w:r>
          </w:p>
        </w:tc>
      </w:tr>
      <w:tr w:rsidR="00744F3A" w:rsidRPr="002D2326" w14:paraId="69385FF7" w14:textId="77777777" w:rsidTr="00A06685">
        <w:tc>
          <w:tcPr>
            <w:tcW w:w="2689" w:type="dxa"/>
            <w:tcBorders>
              <w:top w:val="single" w:sz="4" w:space="0" w:color="auto"/>
              <w:left w:val="single" w:sz="4" w:space="0" w:color="auto"/>
              <w:bottom w:val="single" w:sz="4" w:space="0" w:color="auto"/>
              <w:right w:val="single" w:sz="4" w:space="0" w:color="auto"/>
            </w:tcBorders>
          </w:tcPr>
          <w:p w14:paraId="0EB60415" w14:textId="77777777" w:rsidR="00744F3A" w:rsidRPr="002D2326" w:rsidRDefault="00744F3A" w:rsidP="00A06685">
            <w:pPr>
              <w:ind w:right="283"/>
              <w:jc w:val="both"/>
            </w:pPr>
          </w:p>
          <w:p w14:paraId="77C75711" w14:textId="77777777" w:rsidR="00744F3A" w:rsidRPr="002D2326" w:rsidRDefault="00744F3A" w:rsidP="00A06685">
            <w:pPr>
              <w:ind w:right="283"/>
              <w:jc w:val="both"/>
            </w:pPr>
            <w:r w:rsidRPr="002D2326">
              <w:t>Unit of Measurement</w:t>
            </w:r>
          </w:p>
          <w:p w14:paraId="3564254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DF7099B" w14:textId="77777777" w:rsidR="00744F3A" w:rsidRPr="002D2326" w:rsidRDefault="00744F3A" w:rsidP="00A06685">
            <w:r w:rsidRPr="002D2326">
              <w:t>Percent (%)</w:t>
            </w:r>
          </w:p>
        </w:tc>
      </w:tr>
      <w:tr w:rsidR="00744F3A" w:rsidRPr="002D2326" w14:paraId="561FEF4D" w14:textId="77777777" w:rsidTr="00A06685">
        <w:tc>
          <w:tcPr>
            <w:tcW w:w="2689" w:type="dxa"/>
            <w:tcBorders>
              <w:top w:val="single" w:sz="4" w:space="0" w:color="auto"/>
              <w:left w:val="single" w:sz="4" w:space="0" w:color="auto"/>
              <w:bottom w:val="single" w:sz="4" w:space="0" w:color="auto"/>
              <w:right w:val="single" w:sz="4" w:space="0" w:color="auto"/>
            </w:tcBorders>
          </w:tcPr>
          <w:p w14:paraId="32C66CB6" w14:textId="77777777" w:rsidR="00744F3A" w:rsidRPr="002D2326" w:rsidRDefault="00744F3A" w:rsidP="00A06685">
            <w:pPr>
              <w:ind w:right="283"/>
              <w:jc w:val="both"/>
            </w:pPr>
            <w:r w:rsidRPr="002D2326">
              <w:t>Computation method</w:t>
            </w:r>
          </w:p>
          <w:p w14:paraId="01453DC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85F2BCB" w14:textId="77777777" w:rsidR="00744F3A" w:rsidRPr="002D2326" w:rsidRDefault="00744F3A" w:rsidP="00A06685">
            <w:r w:rsidRPr="002D2326">
              <w:t>The indicator is calculated as the value of external public debt service divided by the value of exports of goods and services and multiplied by 100.</w:t>
            </w:r>
          </w:p>
        </w:tc>
      </w:tr>
      <w:tr w:rsidR="00744F3A" w:rsidRPr="002D2326" w14:paraId="5F8A83F2" w14:textId="77777777" w:rsidTr="00A06685">
        <w:tc>
          <w:tcPr>
            <w:tcW w:w="2689" w:type="dxa"/>
            <w:tcBorders>
              <w:top w:val="single" w:sz="4" w:space="0" w:color="auto"/>
              <w:left w:val="single" w:sz="4" w:space="0" w:color="auto"/>
              <w:bottom w:val="single" w:sz="4" w:space="0" w:color="auto"/>
              <w:right w:val="single" w:sz="4" w:space="0" w:color="auto"/>
            </w:tcBorders>
          </w:tcPr>
          <w:p w14:paraId="222C3923" w14:textId="77777777" w:rsidR="00744F3A" w:rsidRPr="002D2326" w:rsidRDefault="00744F3A" w:rsidP="00A06685">
            <w:pPr>
              <w:ind w:right="283"/>
              <w:jc w:val="both"/>
            </w:pPr>
            <w:r w:rsidRPr="002D2326">
              <w:t>Disaggregation</w:t>
            </w:r>
          </w:p>
          <w:p w14:paraId="1598B73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EB9F8CD" w14:textId="77777777" w:rsidR="00744F3A" w:rsidRPr="002D2326" w:rsidRDefault="00744F3A" w:rsidP="00A06685">
            <w:pPr>
              <w:pStyle w:val="PlainText"/>
              <w:ind w:left="360"/>
              <w:rPr>
                <w:rFonts w:ascii="Arial" w:hAnsi="Arial"/>
              </w:rPr>
            </w:pPr>
          </w:p>
        </w:tc>
      </w:tr>
      <w:tr w:rsidR="00744F3A" w:rsidRPr="002D2326" w14:paraId="1B60CD16" w14:textId="77777777" w:rsidTr="00A06685">
        <w:tc>
          <w:tcPr>
            <w:tcW w:w="2689" w:type="dxa"/>
            <w:tcBorders>
              <w:top w:val="single" w:sz="4" w:space="0" w:color="auto"/>
              <w:left w:val="single" w:sz="4" w:space="0" w:color="auto"/>
              <w:bottom w:val="single" w:sz="4" w:space="0" w:color="auto"/>
              <w:right w:val="single" w:sz="4" w:space="0" w:color="auto"/>
            </w:tcBorders>
          </w:tcPr>
          <w:p w14:paraId="5FF4D2F3" w14:textId="77777777" w:rsidR="00744F3A" w:rsidRPr="002D2326" w:rsidRDefault="00744F3A" w:rsidP="00A06685">
            <w:pPr>
              <w:ind w:right="283"/>
            </w:pPr>
            <w:r w:rsidRPr="002D2326">
              <w:t>Comments and limitations/ Other Information</w:t>
            </w:r>
          </w:p>
          <w:p w14:paraId="4E4D8DA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040A759" w14:textId="77777777" w:rsidR="00744F3A" w:rsidRPr="002D2326" w:rsidRDefault="00744F3A" w:rsidP="00A06685"/>
        </w:tc>
      </w:tr>
      <w:tr w:rsidR="00744F3A" w:rsidRPr="002D2326" w14:paraId="5384FD6A"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BA890F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CCE5AFA" w14:textId="77777777" w:rsidR="00744F3A" w:rsidRPr="002D2326" w:rsidRDefault="00744F3A" w:rsidP="00A06685"/>
        </w:tc>
      </w:tr>
      <w:tr w:rsidR="00744F3A" w:rsidRPr="002D2326" w14:paraId="05A295D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FFAA81F"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3E107438" w14:textId="77777777" w:rsidR="00744F3A" w:rsidRPr="002D2326" w:rsidRDefault="00744F3A" w:rsidP="00A06685">
            <w:r w:rsidRPr="002D2326">
              <w:t>Debt service as a proportion of exports of goods and services</w:t>
            </w:r>
          </w:p>
          <w:p w14:paraId="184762B6" w14:textId="77777777" w:rsidR="00744F3A" w:rsidRPr="002D2326" w:rsidRDefault="00744F3A" w:rsidP="00A06685">
            <w:pPr>
              <w:jc w:val="both"/>
            </w:pPr>
          </w:p>
        </w:tc>
      </w:tr>
      <w:tr w:rsidR="00744F3A" w:rsidRPr="002D2326" w14:paraId="1EE243A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95B3C03"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4C1A0FF0" w14:textId="77777777" w:rsidR="00744F3A" w:rsidRPr="002D2326" w:rsidRDefault="00744F3A" w:rsidP="00A06685">
            <w:pPr>
              <w:jc w:val="both"/>
            </w:pPr>
            <w:r w:rsidRPr="002D2326">
              <w:t>17.4.1</w:t>
            </w:r>
          </w:p>
        </w:tc>
      </w:tr>
      <w:tr w:rsidR="00744F3A" w:rsidRPr="002D2326" w14:paraId="6BA87491" w14:textId="77777777" w:rsidTr="00A06685">
        <w:tc>
          <w:tcPr>
            <w:tcW w:w="2689" w:type="dxa"/>
            <w:tcBorders>
              <w:top w:val="single" w:sz="4" w:space="0" w:color="auto"/>
              <w:left w:val="single" w:sz="4" w:space="0" w:color="auto"/>
              <w:bottom w:val="single" w:sz="4" w:space="0" w:color="auto"/>
              <w:right w:val="single" w:sz="4" w:space="0" w:color="auto"/>
            </w:tcBorders>
          </w:tcPr>
          <w:p w14:paraId="694A32DC" w14:textId="77777777" w:rsidR="00744F3A" w:rsidRPr="002D2326" w:rsidRDefault="00744F3A" w:rsidP="00A06685">
            <w:pPr>
              <w:ind w:right="283"/>
              <w:jc w:val="both"/>
            </w:pPr>
            <w:r w:rsidRPr="002D2326">
              <w:t>Target Name</w:t>
            </w:r>
          </w:p>
          <w:p w14:paraId="5E8E0FE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B0576BA" w14:textId="77777777" w:rsidR="00744F3A" w:rsidRPr="002D2326" w:rsidRDefault="00744F3A" w:rsidP="00A06685">
            <w:pPr>
              <w:pStyle w:val="Heading5"/>
              <w:shd w:val="clear" w:color="auto" w:fill="FFFFFF"/>
              <w:spacing w:before="75" w:after="150"/>
              <w:jc w:val="both"/>
              <w:outlineLvl w:val="4"/>
              <w:rPr>
                <w:rFonts w:ascii="Arial" w:eastAsiaTheme="minorHAnsi" w:hAnsi="Arial" w:cs="Arial"/>
                <w:color w:val="auto"/>
              </w:rPr>
            </w:pPr>
            <w:r w:rsidRPr="002D2326">
              <w:rPr>
                <w:rFonts w:ascii="Arial" w:eastAsiaTheme="minorHAnsi" w:hAnsi="Arial" w:cs="Arial"/>
                <w:color w:val="auto"/>
              </w:rPr>
              <w:t>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tc>
      </w:tr>
      <w:tr w:rsidR="00744F3A" w:rsidRPr="002D2326" w14:paraId="60B26A3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88CC4F4"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0B6C9C3C" w14:textId="77777777" w:rsidR="00744F3A" w:rsidRPr="002D2326" w:rsidRDefault="00744F3A" w:rsidP="00A06685">
            <w:r w:rsidRPr="002D2326">
              <w:t>17.4</w:t>
            </w:r>
          </w:p>
        </w:tc>
      </w:tr>
      <w:tr w:rsidR="00744F3A" w:rsidRPr="002D2326" w14:paraId="75CBF10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7A261BB"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6B8C05EB" w14:textId="77777777" w:rsidR="00744F3A" w:rsidRPr="002D2326" w:rsidRDefault="00744F3A" w:rsidP="00A06685"/>
        </w:tc>
      </w:tr>
      <w:tr w:rsidR="00744F3A" w:rsidRPr="002D2326" w14:paraId="61B4289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BEB29C2"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77ADCD91" w14:textId="77777777" w:rsidR="00744F3A" w:rsidRPr="002D2326" w:rsidRDefault="00744F3A" w:rsidP="00A06685">
            <w:r w:rsidRPr="002D2326">
              <w:t>1</w:t>
            </w:r>
          </w:p>
        </w:tc>
      </w:tr>
      <w:tr w:rsidR="00744F3A" w:rsidRPr="002D2326" w14:paraId="63A9B86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78503F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24F4F00C" w14:textId="77777777" w:rsidR="00744F3A" w:rsidRPr="002D2326" w:rsidRDefault="00744F3A" w:rsidP="00A06685">
            <w:r w:rsidRPr="002D2326">
              <w:t>World Bank</w:t>
            </w:r>
          </w:p>
        </w:tc>
      </w:tr>
      <w:tr w:rsidR="00744F3A" w:rsidRPr="002D2326" w14:paraId="2CFBE9F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11327AD"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6E5C16F" w14:textId="77777777" w:rsidR="00744F3A" w:rsidRPr="002D2326" w:rsidRDefault="00744F3A" w:rsidP="00A06685">
            <w:pPr>
              <w:rPr>
                <w:rStyle w:val="HeaderChar"/>
              </w:rPr>
            </w:pPr>
            <w:hyperlink r:id="rId126" w:history="1">
              <w:r w:rsidRPr="002D2326">
                <w:rPr>
                  <w:rStyle w:val="Hyperlink"/>
                </w:rPr>
                <w:t>https://unstats.un.org/sdgs/metadata/files/Metadata-17-04-01.pdf</w:t>
              </w:r>
            </w:hyperlink>
          </w:p>
          <w:p w14:paraId="473A91E5" w14:textId="77777777" w:rsidR="00744F3A" w:rsidRPr="002D2326" w:rsidRDefault="00744F3A" w:rsidP="00A06685">
            <w:pPr>
              <w:rPr>
                <w:rStyle w:val="HeaderChar"/>
              </w:rPr>
            </w:pPr>
          </w:p>
        </w:tc>
      </w:tr>
      <w:tr w:rsidR="00744F3A" w:rsidRPr="002D2326" w14:paraId="7AB59437"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74A7DA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Sources</w:t>
            </w:r>
          </w:p>
          <w:p w14:paraId="5FC3EF06" w14:textId="77777777" w:rsidR="00744F3A" w:rsidRPr="002D2326" w:rsidRDefault="00744F3A" w:rsidP="00A06685"/>
        </w:tc>
      </w:tr>
      <w:tr w:rsidR="00744F3A" w:rsidRPr="002D2326" w14:paraId="7E72A276" w14:textId="77777777" w:rsidTr="00A06685">
        <w:tc>
          <w:tcPr>
            <w:tcW w:w="2689" w:type="dxa"/>
            <w:tcBorders>
              <w:top w:val="single" w:sz="4" w:space="0" w:color="auto"/>
              <w:left w:val="single" w:sz="4" w:space="0" w:color="auto"/>
              <w:bottom w:val="single" w:sz="4" w:space="0" w:color="auto"/>
              <w:right w:val="single" w:sz="4" w:space="0" w:color="auto"/>
            </w:tcBorders>
          </w:tcPr>
          <w:p w14:paraId="2303F66C" w14:textId="77777777" w:rsidR="00744F3A" w:rsidRPr="002D2326" w:rsidRDefault="00744F3A" w:rsidP="00A06685">
            <w:pPr>
              <w:ind w:right="283"/>
              <w:jc w:val="both"/>
            </w:pPr>
            <w:r w:rsidRPr="002D2326">
              <w:t xml:space="preserve">Source Organization </w:t>
            </w:r>
          </w:p>
          <w:p w14:paraId="6A114B3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47EC5AF" w14:textId="77777777" w:rsidR="00744F3A" w:rsidRPr="002D2326" w:rsidRDefault="00744F3A" w:rsidP="00A06685">
            <w:r w:rsidRPr="002D2326">
              <w:t>Ministry of Economy and Finance (MINECOFIN)</w:t>
            </w:r>
          </w:p>
        </w:tc>
      </w:tr>
      <w:tr w:rsidR="00744F3A" w:rsidRPr="002D2326" w14:paraId="01FD4FA6" w14:textId="77777777" w:rsidTr="00A06685">
        <w:tc>
          <w:tcPr>
            <w:tcW w:w="2689" w:type="dxa"/>
            <w:tcBorders>
              <w:top w:val="single" w:sz="4" w:space="0" w:color="auto"/>
              <w:left w:val="single" w:sz="4" w:space="0" w:color="auto"/>
              <w:bottom w:val="single" w:sz="4" w:space="0" w:color="auto"/>
              <w:right w:val="single" w:sz="4" w:space="0" w:color="auto"/>
            </w:tcBorders>
          </w:tcPr>
          <w:p w14:paraId="0ECF8B8C"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B2924F1" w14:textId="77777777" w:rsidR="00744F3A" w:rsidRDefault="00744F3A" w:rsidP="00A06685">
            <w:r w:rsidRPr="002D2326">
              <w:t>Records of MINECOFIN</w:t>
            </w:r>
          </w:p>
          <w:p w14:paraId="047B1C67" w14:textId="77777777" w:rsidR="00744F3A" w:rsidRPr="002D2326" w:rsidRDefault="00744F3A" w:rsidP="00A06685"/>
        </w:tc>
      </w:tr>
      <w:tr w:rsidR="00744F3A" w:rsidRPr="002D2326" w14:paraId="37BABCA5" w14:textId="77777777" w:rsidTr="00A06685">
        <w:tc>
          <w:tcPr>
            <w:tcW w:w="2689" w:type="dxa"/>
            <w:tcBorders>
              <w:top w:val="single" w:sz="4" w:space="0" w:color="auto"/>
              <w:left w:val="single" w:sz="4" w:space="0" w:color="auto"/>
              <w:bottom w:val="single" w:sz="4" w:space="0" w:color="auto"/>
              <w:right w:val="single" w:sz="4" w:space="0" w:color="auto"/>
            </w:tcBorders>
          </w:tcPr>
          <w:p w14:paraId="6DE53791" w14:textId="77777777" w:rsidR="00744F3A" w:rsidRPr="002D2326" w:rsidRDefault="00744F3A" w:rsidP="00A06685">
            <w:r w:rsidRPr="002D2326">
              <w:t>Periodicity</w:t>
            </w:r>
          </w:p>
          <w:p w14:paraId="0D91B29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97CE71B" w14:textId="77777777" w:rsidR="00744F3A" w:rsidRPr="002D2326" w:rsidRDefault="00744F3A" w:rsidP="00A06685">
            <w:r w:rsidRPr="002D2326">
              <w:t>Annual</w:t>
            </w:r>
          </w:p>
        </w:tc>
      </w:tr>
      <w:tr w:rsidR="00744F3A" w:rsidRPr="002D2326" w14:paraId="57CAD0B3" w14:textId="77777777" w:rsidTr="00A06685">
        <w:tc>
          <w:tcPr>
            <w:tcW w:w="2689" w:type="dxa"/>
            <w:tcBorders>
              <w:top w:val="single" w:sz="4" w:space="0" w:color="auto"/>
              <w:left w:val="single" w:sz="4" w:space="0" w:color="auto"/>
              <w:bottom w:val="single" w:sz="4" w:space="0" w:color="auto"/>
              <w:right w:val="single" w:sz="4" w:space="0" w:color="auto"/>
            </w:tcBorders>
          </w:tcPr>
          <w:p w14:paraId="11E3C482" w14:textId="77777777" w:rsidR="00744F3A" w:rsidRPr="002D2326" w:rsidRDefault="00744F3A" w:rsidP="00A06685">
            <w:pPr>
              <w:ind w:right="283"/>
              <w:jc w:val="both"/>
            </w:pPr>
            <w:r w:rsidRPr="002D2326">
              <w:t>Earliest available data</w:t>
            </w:r>
          </w:p>
          <w:p w14:paraId="69F67C6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00F58B4" w14:textId="77777777" w:rsidR="00744F3A" w:rsidRPr="002D2326" w:rsidRDefault="00744F3A" w:rsidP="00A06685"/>
        </w:tc>
      </w:tr>
      <w:tr w:rsidR="00744F3A" w:rsidRPr="002D2326" w14:paraId="556660CD" w14:textId="77777777" w:rsidTr="00A06685">
        <w:tc>
          <w:tcPr>
            <w:tcW w:w="2689" w:type="dxa"/>
            <w:tcBorders>
              <w:top w:val="single" w:sz="4" w:space="0" w:color="auto"/>
              <w:left w:val="single" w:sz="4" w:space="0" w:color="auto"/>
              <w:bottom w:val="single" w:sz="4" w:space="0" w:color="auto"/>
              <w:right w:val="single" w:sz="4" w:space="0" w:color="auto"/>
            </w:tcBorders>
          </w:tcPr>
          <w:p w14:paraId="1AB53EAB" w14:textId="77777777" w:rsidR="00744F3A" w:rsidRPr="002D2326" w:rsidRDefault="00744F3A" w:rsidP="00A06685">
            <w:pPr>
              <w:ind w:right="283"/>
              <w:jc w:val="both"/>
            </w:pPr>
            <w:r w:rsidRPr="002D2326">
              <w:t>Link to data source/ The text to show instead of the URL</w:t>
            </w:r>
          </w:p>
          <w:p w14:paraId="3631DF38"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24D2A8E" w14:textId="77777777" w:rsidR="00744F3A" w:rsidRPr="002D2326" w:rsidRDefault="00744F3A" w:rsidP="00A06685"/>
        </w:tc>
      </w:tr>
      <w:tr w:rsidR="00744F3A" w:rsidRPr="002D2326" w14:paraId="7F0EE3C5" w14:textId="77777777" w:rsidTr="00A06685">
        <w:tc>
          <w:tcPr>
            <w:tcW w:w="2689" w:type="dxa"/>
            <w:tcBorders>
              <w:top w:val="single" w:sz="4" w:space="0" w:color="auto"/>
              <w:left w:val="single" w:sz="4" w:space="0" w:color="auto"/>
              <w:bottom w:val="single" w:sz="4" w:space="0" w:color="auto"/>
              <w:right w:val="single" w:sz="4" w:space="0" w:color="auto"/>
            </w:tcBorders>
          </w:tcPr>
          <w:p w14:paraId="539C82CC" w14:textId="77777777" w:rsidR="00744F3A" w:rsidRPr="002D2326" w:rsidRDefault="00744F3A" w:rsidP="00A06685">
            <w:pPr>
              <w:ind w:right="283"/>
              <w:jc w:val="both"/>
            </w:pPr>
            <w:r w:rsidRPr="002D2326">
              <w:t>Release date</w:t>
            </w:r>
          </w:p>
          <w:p w14:paraId="36529C4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A425DA3" w14:textId="77777777" w:rsidR="00744F3A" w:rsidRPr="002D2326" w:rsidRDefault="00744F3A" w:rsidP="00A06685">
            <w:pPr>
              <w:jc w:val="both"/>
            </w:pPr>
          </w:p>
        </w:tc>
      </w:tr>
      <w:tr w:rsidR="00744F3A" w:rsidRPr="002D2326" w14:paraId="64CE22CF" w14:textId="77777777" w:rsidTr="00A06685">
        <w:tc>
          <w:tcPr>
            <w:tcW w:w="2689" w:type="dxa"/>
            <w:tcBorders>
              <w:top w:val="single" w:sz="4" w:space="0" w:color="auto"/>
              <w:left w:val="single" w:sz="4" w:space="0" w:color="auto"/>
              <w:bottom w:val="single" w:sz="4" w:space="0" w:color="auto"/>
              <w:right w:val="single" w:sz="4" w:space="0" w:color="auto"/>
            </w:tcBorders>
          </w:tcPr>
          <w:p w14:paraId="7944E730" w14:textId="77777777" w:rsidR="00744F3A" w:rsidRPr="002D2326" w:rsidRDefault="00744F3A" w:rsidP="00A06685">
            <w:pPr>
              <w:ind w:right="283"/>
              <w:jc w:val="both"/>
            </w:pPr>
            <w:r w:rsidRPr="002D2326">
              <w:t>Statistical classification</w:t>
            </w:r>
          </w:p>
          <w:p w14:paraId="6366088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C6333FC" w14:textId="77777777" w:rsidR="00744F3A" w:rsidRPr="002D2326" w:rsidRDefault="00744F3A" w:rsidP="00A06685">
            <w:pPr>
              <w:jc w:val="both"/>
            </w:pPr>
            <w:r w:rsidRPr="002D2326">
              <w:t>Concepts of public and publicly guaranteed external debt data are in accordance with the sixth edition of the Balance of Payments and International Investment Position Manual (BPM6) methodology. “Exports of goods and services” data concepts are in accordance with the sixth edition of the Balance of Payments and International Investment Position Manual (BPM6).</w:t>
            </w:r>
          </w:p>
        </w:tc>
      </w:tr>
      <w:tr w:rsidR="00744F3A" w:rsidRPr="002D2326" w14:paraId="57F22DC6" w14:textId="77777777" w:rsidTr="00A06685">
        <w:tc>
          <w:tcPr>
            <w:tcW w:w="2689" w:type="dxa"/>
            <w:tcBorders>
              <w:top w:val="single" w:sz="4" w:space="0" w:color="auto"/>
              <w:left w:val="single" w:sz="4" w:space="0" w:color="auto"/>
              <w:bottom w:val="single" w:sz="4" w:space="0" w:color="auto"/>
              <w:right w:val="single" w:sz="4" w:space="0" w:color="auto"/>
            </w:tcBorders>
          </w:tcPr>
          <w:p w14:paraId="531A5E5A" w14:textId="77777777" w:rsidR="00744F3A" w:rsidRPr="002D2326" w:rsidRDefault="00744F3A" w:rsidP="00A06685">
            <w:pPr>
              <w:ind w:right="283"/>
              <w:jc w:val="both"/>
            </w:pPr>
            <w:r w:rsidRPr="002D2326">
              <w:t>Contact details</w:t>
            </w:r>
          </w:p>
          <w:p w14:paraId="35A285E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6F7B547" w14:textId="77777777" w:rsidR="00744F3A" w:rsidRPr="002D2326" w:rsidRDefault="00744F3A" w:rsidP="00A06685"/>
        </w:tc>
      </w:tr>
      <w:tr w:rsidR="00744F3A" w:rsidRPr="002D2326" w14:paraId="204A872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0D2DBA0"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44042AC" w14:textId="77777777" w:rsidR="00744F3A" w:rsidRPr="002D2326" w:rsidRDefault="00744F3A" w:rsidP="00A06685"/>
        </w:tc>
      </w:tr>
    </w:tbl>
    <w:p w14:paraId="662F606E" w14:textId="77777777" w:rsidR="00744F3A" w:rsidRPr="002D2326" w:rsidRDefault="00744F3A" w:rsidP="00744F3A"/>
    <w:p w14:paraId="4293572E" w14:textId="77777777" w:rsidR="00744F3A" w:rsidRPr="002D2326" w:rsidRDefault="00744F3A" w:rsidP="00744F3A">
      <w:pPr>
        <w:pStyle w:val="Heading2"/>
        <w:numPr>
          <w:ilvl w:val="0"/>
          <w:numId w:val="0"/>
        </w:numPr>
        <w:ind w:left="576" w:hanging="576"/>
        <w:rPr>
          <w:rFonts w:ascii="Arial" w:hAnsi="Arial" w:cs="Arial"/>
        </w:rPr>
      </w:pPr>
      <w:bookmarkStart w:id="124" w:name="_Toc517414106"/>
      <w:bookmarkStart w:id="125" w:name="_Toc533147146"/>
      <w:bookmarkEnd w:id="121"/>
      <w:r w:rsidRPr="002D2326">
        <w:rPr>
          <w:rFonts w:ascii="Arial" w:hAnsi="Arial" w:cs="Arial"/>
        </w:rPr>
        <w:t>17.18.2 Number of countries that have national statistical legislation that complies with the Fundamental Principles of Official Statistics</w:t>
      </w:r>
      <w:bookmarkEnd w:id="124"/>
      <w:bookmarkEnd w:id="125"/>
    </w:p>
    <w:tbl>
      <w:tblPr>
        <w:tblStyle w:val="TableGrid"/>
        <w:tblW w:w="9634" w:type="dxa"/>
        <w:tblLook w:val="04A0" w:firstRow="1" w:lastRow="0" w:firstColumn="1" w:lastColumn="0" w:noHBand="0" w:noVBand="1"/>
      </w:tblPr>
      <w:tblGrid>
        <w:gridCol w:w="2689"/>
        <w:gridCol w:w="6945"/>
      </w:tblGrid>
      <w:tr w:rsidR="00744F3A" w:rsidRPr="002D2326" w14:paraId="4D7D37E2"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984619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69FDA0E" w14:textId="77777777" w:rsidR="00744F3A" w:rsidRPr="002D2326" w:rsidRDefault="00744F3A" w:rsidP="00A06685"/>
        </w:tc>
      </w:tr>
      <w:tr w:rsidR="00744F3A" w:rsidRPr="002D2326" w14:paraId="547B4FBE" w14:textId="77777777" w:rsidTr="00A06685">
        <w:tc>
          <w:tcPr>
            <w:tcW w:w="2689" w:type="dxa"/>
            <w:tcBorders>
              <w:top w:val="single" w:sz="4" w:space="0" w:color="auto"/>
              <w:left w:val="single" w:sz="4" w:space="0" w:color="auto"/>
              <w:bottom w:val="single" w:sz="4" w:space="0" w:color="auto"/>
              <w:right w:val="single" w:sz="4" w:space="0" w:color="auto"/>
            </w:tcBorders>
          </w:tcPr>
          <w:p w14:paraId="57D5A90D" w14:textId="77777777" w:rsidR="00744F3A" w:rsidRPr="002D2326" w:rsidRDefault="00744F3A" w:rsidP="00A06685">
            <w:pPr>
              <w:ind w:right="283"/>
              <w:jc w:val="both"/>
            </w:pPr>
            <w:r w:rsidRPr="002D2326">
              <w:t>Definition</w:t>
            </w:r>
          </w:p>
          <w:p w14:paraId="3AC32A4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C3A5F87" w14:textId="77777777" w:rsidR="00744F3A" w:rsidRPr="002D2326" w:rsidRDefault="00744F3A" w:rsidP="00A06685">
            <w:pPr>
              <w:rPr>
                <w:sz w:val="24"/>
                <w:lang w:eastAsia="en-GB"/>
              </w:rPr>
            </w:pPr>
            <w:r w:rsidRPr="002D2326">
              <w:t xml:space="preserve">The second statistical law: Organic Law Nº 45/2013 of 16/06/2013 </w:t>
            </w:r>
          </w:p>
          <w:p w14:paraId="166FA78B" w14:textId="77777777" w:rsidR="00744F3A" w:rsidRPr="002D2326" w:rsidRDefault="00744F3A" w:rsidP="00A06685"/>
        </w:tc>
      </w:tr>
      <w:tr w:rsidR="00744F3A" w:rsidRPr="002D2326" w14:paraId="4F4E28AD" w14:textId="77777777" w:rsidTr="00A06685">
        <w:tc>
          <w:tcPr>
            <w:tcW w:w="2689" w:type="dxa"/>
            <w:tcBorders>
              <w:top w:val="single" w:sz="4" w:space="0" w:color="auto"/>
              <w:left w:val="single" w:sz="4" w:space="0" w:color="auto"/>
              <w:bottom w:val="single" w:sz="4" w:space="0" w:color="auto"/>
              <w:right w:val="single" w:sz="4" w:space="0" w:color="auto"/>
            </w:tcBorders>
          </w:tcPr>
          <w:p w14:paraId="19AF1A78" w14:textId="77777777" w:rsidR="00744F3A" w:rsidRPr="002D2326" w:rsidRDefault="00744F3A" w:rsidP="00A06685">
            <w:pPr>
              <w:ind w:right="283"/>
              <w:jc w:val="both"/>
            </w:pPr>
            <w:r w:rsidRPr="002D2326">
              <w:t>Geographic coverage</w:t>
            </w:r>
          </w:p>
          <w:p w14:paraId="6D973D6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E1B1053" w14:textId="77777777" w:rsidR="00744F3A" w:rsidRPr="002D2326" w:rsidRDefault="00744F3A" w:rsidP="00A06685"/>
        </w:tc>
      </w:tr>
      <w:tr w:rsidR="00744F3A" w:rsidRPr="002D2326" w14:paraId="3AAFC6D1" w14:textId="77777777" w:rsidTr="00A06685">
        <w:tc>
          <w:tcPr>
            <w:tcW w:w="2689" w:type="dxa"/>
            <w:tcBorders>
              <w:top w:val="single" w:sz="4" w:space="0" w:color="auto"/>
              <w:left w:val="single" w:sz="4" w:space="0" w:color="auto"/>
              <w:bottom w:val="single" w:sz="4" w:space="0" w:color="auto"/>
              <w:right w:val="single" w:sz="4" w:space="0" w:color="auto"/>
            </w:tcBorders>
          </w:tcPr>
          <w:p w14:paraId="047B5D9A" w14:textId="77777777" w:rsidR="00744F3A" w:rsidRPr="002D2326" w:rsidRDefault="00744F3A" w:rsidP="00A06685">
            <w:pPr>
              <w:ind w:right="283"/>
              <w:jc w:val="both"/>
            </w:pPr>
          </w:p>
          <w:p w14:paraId="0BC28DE1" w14:textId="77777777" w:rsidR="00744F3A" w:rsidRPr="002D2326" w:rsidRDefault="00744F3A" w:rsidP="00A06685">
            <w:pPr>
              <w:ind w:right="283"/>
              <w:jc w:val="both"/>
            </w:pPr>
            <w:r w:rsidRPr="002D2326">
              <w:lastRenderedPageBreak/>
              <w:t>Unit of Measurement</w:t>
            </w:r>
          </w:p>
          <w:p w14:paraId="41C9954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D719D63" w14:textId="77777777" w:rsidR="00744F3A" w:rsidRPr="002D2326" w:rsidRDefault="00744F3A" w:rsidP="00A06685"/>
        </w:tc>
      </w:tr>
      <w:tr w:rsidR="00744F3A" w:rsidRPr="002D2326" w14:paraId="6BFB0348" w14:textId="77777777" w:rsidTr="00A06685">
        <w:tc>
          <w:tcPr>
            <w:tcW w:w="2689" w:type="dxa"/>
            <w:tcBorders>
              <w:top w:val="single" w:sz="4" w:space="0" w:color="auto"/>
              <w:left w:val="single" w:sz="4" w:space="0" w:color="auto"/>
              <w:bottom w:val="single" w:sz="4" w:space="0" w:color="auto"/>
              <w:right w:val="single" w:sz="4" w:space="0" w:color="auto"/>
            </w:tcBorders>
          </w:tcPr>
          <w:p w14:paraId="046B107A" w14:textId="77777777" w:rsidR="00744F3A" w:rsidRPr="002D2326" w:rsidRDefault="00744F3A" w:rsidP="00A06685">
            <w:pPr>
              <w:ind w:right="283"/>
              <w:jc w:val="both"/>
            </w:pPr>
            <w:r w:rsidRPr="002D2326">
              <w:t>Computation method</w:t>
            </w:r>
          </w:p>
          <w:p w14:paraId="1A63D5E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3123154" w14:textId="77777777" w:rsidR="00744F3A" w:rsidRPr="002D2326" w:rsidRDefault="00744F3A" w:rsidP="00A06685"/>
        </w:tc>
      </w:tr>
      <w:tr w:rsidR="00744F3A" w:rsidRPr="002D2326" w14:paraId="6C860073" w14:textId="77777777" w:rsidTr="00A06685">
        <w:tc>
          <w:tcPr>
            <w:tcW w:w="2689" w:type="dxa"/>
            <w:tcBorders>
              <w:top w:val="single" w:sz="4" w:space="0" w:color="auto"/>
              <w:left w:val="single" w:sz="4" w:space="0" w:color="auto"/>
              <w:bottom w:val="single" w:sz="4" w:space="0" w:color="auto"/>
              <w:right w:val="single" w:sz="4" w:space="0" w:color="auto"/>
            </w:tcBorders>
          </w:tcPr>
          <w:p w14:paraId="17B9E1F7" w14:textId="77777777" w:rsidR="00744F3A" w:rsidRPr="002D2326" w:rsidRDefault="00744F3A" w:rsidP="00A06685">
            <w:pPr>
              <w:ind w:right="283"/>
              <w:jc w:val="both"/>
            </w:pPr>
            <w:r w:rsidRPr="002D2326">
              <w:t>Disaggregation</w:t>
            </w:r>
          </w:p>
          <w:p w14:paraId="511E6E1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7713189" w14:textId="77777777" w:rsidR="00744F3A" w:rsidRPr="002D2326" w:rsidRDefault="00744F3A" w:rsidP="00744F3A">
            <w:pPr>
              <w:pStyle w:val="PlainText"/>
              <w:numPr>
                <w:ilvl w:val="0"/>
                <w:numId w:val="3"/>
              </w:numPr>
              <w:rPr>
                <w:rFonts w:ascii="Arial" w:hAnsi="Arial"/>
              </w:rPr>
            </w:pPr>
          </w:p>
        </w:tc>
      </w:tr>
      <w:tr w:rsidR="00744F3A" w:rsidRPr="002D2326" w14:paraId="61AA9868" w14:textId="77777777" w:rsidTr="00A06685">
        <w:tc>
          <w:tcPr>
            <w:tcW w:w="2689" w:type="dxa"/>
            <w:tcBorders>
              <w:top w:val="single" w:sz="4" w:space="0" w:color="auto"/>
              <w:left w:val="single" w:sz="4" w:space="0" w:color="auto"/>
              <w:bottom w:val="single" w:sz="4" w:space="0" w:color="auto"/>
              <w:right w:val="single" w:sz="4" w:space="0" w:color="auto"/>
            </w:tcBorders>
          </w:tcPr>
          <w:p w14:paraId="6BCC3802" w14:textId="77777777" w:rsidR="00744F3A" w:rsidRPr="002D2326" w:rsidRDefault="00744F3A" w:rsidP="00A06685">
            <w:pPr>
              <w:ind w:right="283"/>
            </w:pPr>
            <w:r w:rsidRPr="002D2326">
              <w:t>Comments and limitations/ Other Information</w:t>
            </w:r>
          </w:p>
          <w:p w14:paraId="148D84D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42EC790" w14:textId="77777777" w:rsidR="00744F3A" w:rsidRPr="002D2326" w:rsidRDefault="00744F3A" w:rsidP="00A06685"/>
        </w:tc>
      </w:tr>
      <w:tr w:rsidR="00744F3A" w:rsidRPr="002D2326" w14:paraId="6D0968C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8A5B75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877F547" w14:textId="77777777" w:rsidR="00744F3A" w:rsidRPr="002D2326" w:rsidRDefault="00744F3A" w:rsidP="00A06685"/>
        </w:tc>
      </w:tr>
      <w:tr w:rsidR="00744F3A" w:rsidRPr="002D2326" w14:paraId="16CB894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D04844A"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5153CC25" w14:textId="77777777" w:rsidR="00744F3A" w:rsidRPr="002D2326" w:rsidRDefault="00744F3A" w:rsidP="00A06685">
            <w:pPr>
              <w:jc w:val="both"/>
            </w:pPr>
            <w:r w:rsidRPr="002D2326">
              <w:t>Number of countries that have national statistical legislation that complies with the Fundamental Principles of Official Statistics</w:t>
            </w:r>
          </w:p>
        </w:tc>
      </w:tr>
      <w:tr w:rsidR="00744F3A" w:rsidRPr="002D2326" w14:paraId="146487B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95F0AFE"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6E3578B4" w14:textId="77777777" w:rsidR="00744F3A" w:rsidRPr="002D2326" w:rsidRDefault="00744F3A" w:rsidP="00A06685">
            <w:pPr>
              <w:jc w:val="both"/>
            </w:pPr>
            <w:r w:rsidRPr="002D2326">
              <w:t>17.18.2</w:t>
            </w:r>
          </w:p>
        </w:tc>
      </w:tr>
      <w:tr w:rsidR="00744F3A" w:rsidRPr="002D2326" w14:paraId="14665708" w14:textId="77777777" w:rsidTr="00A06685">
        <w:tc>
          <w:tcPr>
            <w:tcW w:w="2689" w:type="dxa"/>
            <w:tcBorders>
              <w:top w:val="single" w:sz="4" w:space="0" w:color="auto"/>
              <w:left w:val="single" w:sz="4" w:space="0" w:color="auto"/>
              <w:bottom w:val="single" w:sz="4" w:space="0" w:color="auto"/>
              <w:right w:val="single" w:sz="4" w:space="0" w:color="auto"/>
            </w:tcBorders>
          </w:tcPr>
          <w:p w14:paraId="6FB6D709" w14:textId="77777777" w:rsidR="00744F3A" w:rsidRPr="002D2326" w:rsidRDefault="00744F3A" w:rsidP="00A06685">
            <w:pPr>
              <w:ind w:right="283"/>
              <w:jc w:val="both"/>
            </w:pPr>
            <w:r w:rsidRPr="002D2326">
              <w:t>Target Name</w:t>
            </w:r>
          </w:p>
          <w:p w14:paraId="54645B8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917E2D9" w14:textId="77777777" w:rsidR="00744F3A" w:rsidRPr="002D2326" w:rsidRDefault="00744F3A" w:rsidP="00A06685">
            <w:pPr>
              <w:tabs>
                <w:tab w:val="left" w:pos="966"/>
              </w:tabs>
            </w:pPr>
            <w:r w:rsidRPr="002D2326">
              <w:t>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tc>
      </w:tr>
      <w:tr w:rsidR="00744F3A" w:rsidRPr="002D2326" w14:paraId="075F4BE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5258A39"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7C348F02" w14:textId="77777777" w:rsidR="00744F3A" w:rsidRPr="002D2326" w:rsidRDefault="00744F3A" w:rsidP="00A06685">
            <w:pPr>
              <w:tabs>
                <w:tab w:val="left" w:pos="966"/>
              </w:tabs>
            </w:pPr>
            <w:r w:rsidRPr="002D2326">
              <w:t>17.18</w:t>
            </w:r>
          </w:p>
        </w:tc>
      </w:tr>
      <w:tr w:rsidR="00744F3A" w:rsidRPr="002D2326" w14:paraId="3C1DF5B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DF04A83"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3667831E" w14:textId="77777777" w:rsidR="00744F3A" w:rsidRPr="002D2326" w:rsidRDefault="00744F3A" w:rsidP="00A06685">
            <w:pPr>
              <w:tabs>
                <w:tab w:val="left" w:pos="966"/>
              </w:tabs>
            </w:pPr>
          </w:p>
        </w:tc>
      </w:tr>
      <w:tr w:rsidR="00744F3A" w:rsidRPr="002D2326" w14:paraId="62AEA28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468ECFC"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28586886" w14:textId="77777777" w:rsidR="00744F3A" w:rsidRPr="002D2326" w:rsidRDefault="00744F3A" w:rsidP="00A06685">
            <w:pPr>
              <w:tabs>
                <w:tab w:val="left" w:pos="966"/>
              </w:tabs>
            </w:pPr>
            <w:r w:rsidRPr="002D2326">
              <w:t>2</w:t>
            </w:r>
          </w:p>
        </w:tc>
      </w:tr>
      <w:tr w:rsidR="00744F3A" w:rsidRPr="002D2326" w14:paraId="7D360E0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09D6084"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108C9B7F" w14:textId="77777777" w:rsidR="00744F3A" w:rsidRPr="002D2326" w:rsidRDefault="00744F3A" w:rsidP="00A06685">
            <w:pPr>
              <w:tabs>
                <w:tab w:val="left" w:pos="966"/>
              </w:tabs>
            </w:pPr>
            <w:r w:rsidRPr="002D2326">
              <w:t>UNSD, PARIS21, Regional Commissions, World Bank</w:t>
            </w:r>
          </w:p>
        </w:tc>
      </w:tr>
      <w:tr w:rsidR="00744F3A" w:rsidRPr="002D2326" w14:paraId="33A381F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DC634C3"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7E2D21D" w14:textId="77777777" w:rsidR="00744F3A" w:rsidRPr="002D2326" w:rsidRDefault="00744F3A" w:rsidP="00A06685">
            <w:pPr>
              <w:rPr>
                <w:rStyle w:val="HeaderChar"/>
              </w:rPr>
            </w:pPr>
            <w:hyperlink r:id="rId127" w:tgtFrame="_blank" w:history="1">
              <w:r w:rsidRPr="002D2326">
                <w:rPr>
                  <w:rStyle w:val="FollowedHyperlink"/>
                  <w:color w:val="2258A9"/>
                  <w:shd w:val="clear" w:color="auto" w:fill="FFFFFF"/>
                </w:rPr>
                <w:t>United Nations Sustainable Development Goals Metadata (pdf 468kB)</w:t>
              </w:r>
            </w:hyperlink>
          </w:p>
        </w:tc>
      </w:tr>
      <w:tr w:rsidR="00744F3A" w:rsidRPr="002D2326" w14:paraId="0C0528B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2BED6D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0E451A0D" w14:textId="77777777" w:rsidR="00744F3A" w:rsidRPr="002D2326" w:rsidRDefault="00744F3A" w:rsidP="00A06685"/>
        </w:tc>
      </w:tr>
      <w:tr w:rsidR="00744F3A" w:rsidRPr="002D2326" w14:paraId="1752AA84" w14:textId="77777777" w:rsidTr="00A06685">
        <w:tc>
          <w:tcPr>
            <w:tcW w:w="2689" w:type="dxa"/>
            <w:tcBorders>
              <w:top w:val="single" w:sz="4" w:space="0" w:color="auto"/>
              <w:left w:val="single" w:sz="4" w:space="0" w:color="auto"/>
              <w:bottom w:val="single" w:sz="4" w:space="0" w:color="auto"/>
              <w:right w:val="single" w:sz="4" w:space="0" w:color="auto"/>
            </w:tcBorders>
          </w:tcPr>
          <w:p w14:paraId="3CF691BF" w14:textId="77777777" w:rsidR="00744F3A" w:rsidRPr="002D2326" w:rsidRDefault="00744F3A" w:rsidP="00A06685">
            <w:pPr>
              <w:ind w:right="283"/>
              <w:jc w:val="both"/>
            </w:pPr>
            <w:r w:rsidRPr="002D2326">
              <w:t xml:space="preserve">Source Organization </w:t>
            </w:r>
          </w:p>
          <w:p w14:paraId="5A4233D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8CC7935" w14:textId="77777777" w:rsidR="00744F3A" w:rsidRPr="002D2326" w:rsidRDefault="00744F3A" w:rsidP="00A06685">
            <w:pPr>
              <w:tabs>
                <w:tab w:val="left" w:pos="966"/>
              </w:tabs>
            </w:pPr>
            <w:r w:rsidRPr="002D2326">
              <w:t>National Institute of Statistics of Rwanda (NISR)</w:t>
            </w:r>
          </w:p>
        </w:tc>
      </w:tr>
      <w:tr w:rsidR="00744F3A" w:rsidRPr="002D2326" w14:paraId="2ECB81AC" w14:textId="77777777" w:rsidTr="00A06685">
        <w:tc>
          <w:tcPr>
            <w:tcW w:w="2689" w:type="dxa"/>
            <w:tcBorders>
              <w:top w:val="single" w:sz="4" w:space="0" w:color="auto"/>
              <w:left w:val="single" w:sz="4" w:space="0" w:color="auto"/>
              <w:bottom w:val="single" w:sz="4" w:space="0" w:color="auto"/>
              <w:right w:val="single" w:sz="4" w:space="0" w:color="auto"/>
            </w:tcBorders>
          </w:tcPr>
          <w:p w14:paraId="59644FA3" w14:textId="77777777" w:rsidR="00744F3A" w:rsidRPr="002D2326" w:rsidRDefault="00744F3A" w:rsidP="00A06685">
            <w:r w:rsidRPr="002D2326">
              <w:t xml:space="preserve">Data Source </w:t>
            </w:r>
          </w:p>
        </w:tc>
        <w:tc>
          <w:tcPr>
            <w:tcW w:w="6945" w:type="dxa"/>
            <w:tcBorders>
              <w:top w:val="single" w:sz="4" w:space="0" w:color="auto"/>
              <w:left w:val="single" w:sz="4" w:space="0" w:color="auto"/>
              <w:bottom w:val="single" w:sz="4" w:space="0" w:color="auto"/>
              <w:right w:val="single" w:sz="4" w:space="0" w:color="auto"/>
            </w:tcBorders>
          </w:tcPr>
          <w:p w14:paraId="784FF734" w14:textId="77777777" w:rsidR="00744F3A" w:rsidRPr="002D2326" w:rsidRDefault="00744F3A" w:rsidP="00A06685"/>
        </w:tc>
      </w:tr>
      <w:tr w:rsidR="00744F3A" w:rsidRPr="002D2326" w14:paraId="3F5ECD99" w14:textId="77777777" w:rsidTr="00A06685">
        <w:tc>
          <w:tcPr>
            <w:tcW w:w="2689" w:type="dxa"/>
            <w:tcBorders>
              <w:top w:val="single" w:sz="4" w:space="0" w:color="auto"/>
              <w:left w:val="single" w:sz="4" w:space="0" w:color="auto"/>
              <w:bottom w:val="single" w:sz="4" w:space="0" w:color="auto"/>
              <w:right w:val="single" w:sz="4" w:space="0" w:color="auto"/>
            </w:tcBorders>
          </w:tcPr>
          <w:p w14:paraId="503A8005" w14:textId="77777777" w:rsidR="00744F3A" w:rsidRPr="002D2326" w:rsidRDefault="00744F3A" w:rsidP="00A06685">
            <w:r w:rsidRPr="002D2326">
              <w:t>Periodicity</w:t>
            </w:r>
          </w:p>
          <w:p w14:paraId="6F4E262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41B1E1C" w14:textId="77777777" w:rsidR="00744F3A" w:rsidRPr="002D2326" w:rsidRDefault="00744F3A" w:rsidP="00A06685"/>
        </w:tc>
      </w:tr>
      <w:tr w:rsidR="00744F3A" w:rsidRPr="002D2326" w14:paraId="04BE3AF8" w14:textId="77777777" w:rsidTr="00A06685">
        <w:tc>
          <w:tcPr>
            <w:tcW w:w="2689" w:type="dxa"/>
            <w:tcBorders>
              <w:top w:val="single" w:sz="4" w:space="0" w:color="auto"/>
              <w:left w:val="single" w:sz="4" w:space="0" w:color="auto"/>
              <w:bottom w:val="single" w:sz="4" w:space="0" w:color="auto"/>
              <w:right w:val="single" w:sz="4" w:space="0" w:color="auto"/>
            </w:tcBorders>
          </w:tcPr>
          <w:p w14:paraId="33022D9D" w14:textId="77777777" w:rsidR="00744F3A" w:rsidRPr="002D2326" w:rsidRDefault="00744F3A" w:rsidP="00A06685">
            <w:pPr>
              <w:ind w:right="283"/>
              <w:jc w:val="both"/>
            </w:pPr>
            <w:r w:rsidRPr="002D2326">
              <w:t>Earliest available data</w:t>
            </w:r>
          </w:p>
          <w:p w14:paraId="759CC15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9B30B1E" w14:textId="77777777" w:rsidR="00744F3A" w:rsidRPr="002D2326" w:rsidRDefault="00744F3A" w:rsidP="00A06685"/>
        </w:tc>
      </w:tr>
      <w:tr w:rsidR="00744F3A" w:rsidRPr="002D2326" w14:paraId="31E3ED4E" w14:textId="77777777" w:rsidTr="00A06685">
        <w:tc>
          <w:tcPr>
            <w:tcW w:w="2689" w:type="dxa"/>
            <w:tcBorders>
              <w:top w:val="single" w:sz="4" w:space="0" w:color="auto"/>
              <w:left w:val="single" w:sz="4" w:space="0" w:color="auto"/>
              <w:bottom w:val="single" w:sz="4" w:space="0" w:color="auto"/>
              <w:right w:val="single" w:sz="4" w:space="0" w:color="auto"/>
            </w:tcBorders>
          </w:tcPr>
          <w:p w14:paraId="10E8F0FF" w14:textId="77777777" w:rsidR="00744F3A" w:rsidRPr="002D2326" w:rsidRDefault="00744F3A" w:rsidP="00A06685">
            <w:pPr>
              <w:ind w:right="283"/>
              <w:jc w:val="both"/>
            </w:pPr>
            <w:r w:rsidRPr="002D2326">
              <w:lastRenderedPageBreak/>
              <w:t>Link to data source/ The text to show instead of the URL</w:t>
            </w:r>
          </w:p>
          <w:p w14:paraId="53722341"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CBF4C6E" w14:textId="77777777" w:rsidR="00744F3A" w:rsidRPr="002D2326" w:rsidRDefault="00744F3A" w:rsidP="00A06685">
            <w:hyperlink r:id="rId128" w:history="1">
              <w:r w:rsidRPr="002D2326">
                <w:rPr>
                  <w:rStyle w:val="Hyperlink"/>
                </w:rPr>
                <w:t>http://www.statistics.gov.rw/about-us/national-statistical-system</w:t>
              </w:r>
            </w:hyperlink>
            <w:r w:rsidRPr="002D2326">
              <w:t xml:space="preserve"> </w:t>
            </w:r>
          </w:p>
        </w:tc>
      </w:tr>
      <w:tr w:rsidR="00744F3A" w:rsidRPr="002D2326" w14:paraId="5C23B7EC" w14:textId="77777777" w:rsidTr="00A06685">
        <w:tc>
          <w:tcPr>
            <w:tcW w:w="2689" w:type="dxa"/>
            <w:tcBorders>
              <w:top w:val="single" w:sz="4" w:space="0" w:color="auto"/>
              <w:left w:val="single" w:sz="4" w:space="0" w:color="auto"/>
              <w:bottom w:val="single" w:sz="4" w:space="0" w:color="auto"/>
              <w:right w:val="single" w:sz="4" w:space="0" w:color="auto"/>
            </w:tcBorders>
          </w:tcPr>
          <w:p w14:paraId="10139EE8" w14:textId="77777777" w:rsidR="00744F3A" w:rsidRPr="002D2326" w:rsidRDefault="00744F3A" w:rsidP="00A06685">
            <w:pPr>
              <w:ind w:right="283"/>
              <w:jc w:val="both"/>
            </w:pPr>
            <w:r w:rsidRPr="002D2326">
              <w:t>Release date</w:t>
            </w:r>
          </w:p>
          <w:p w14:paraId="5BC3EE6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69D5071" w14:textId="77777777" w:rsidR="00744F3A" w:rsidRPr="002D2326" w:rsidRDefault="00744F3A" w:rsidP="00A06685"/>
        </w:tc>
      </w:tr>
      <w:tr w:rsidR="00744F3A" w:rsidRPr="002D2326" w14:paraId="4FE9F27B" w14:textId="77777777" w:rsidTr="00A06685">
        <w:tc>
          <w:tcPr>
            <w:tcW w:w="2689" w:type="dxa"/>
            <w:tcBorders>
              <w:top w:val="single" w:sz="4" w:space="0" w:color="auto"/>
              <w:left w:val="single" w:sz="4" w:space="0" w:color="auto"/>
              <w:bottom w:val="single" w:sz="4" w:space="0" w:color="auto"/>
              <w:right w:val="single" w:sz="4" w:space="0" w:color="auto"/>
            </w:tcBorders>
          </w:tcPr>
          <w:p w14:paraId="6153AD67" w14:textId="77777777" w:rsidR="00744F3A" w:rsidRPr="002D2326" w:rsidRDefault="00744F3A" w:rsidP="00A06685">
            <w:pPr>
              <w:ind w:right="283"/>
              <w:jc w:val="both"/>
            </w:pPr>
            <w:r w:rsidRPr="002D2326">
              <w:t>Statistical classification</w:t>
            </w:r>
          </w:p>
          <w:p w14:paraId="62302BF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D14BED5" w14:textId="77777777" w:rsidR="00744F3A" w:rsidRPr="002D2326" w:rsidRDefault="00744F3A" w:rsidP="00A06685"/>
        </w:tc>
      </w:tr>
      <w:tr w:rsidR="00744F3A" w:rsidRPr="002D2326" w14:paraId="467BE4F9" w14:textId="77777777" w:rsidTr="00A06685">
        <w:tc>
          <w:tcPr>
            <w:tcW w:w="2689" w:type="dxa"/>
            <w:tcBorders>
              <w:top w:val="single" w:sz="4" w:space="0" w:color="auto"/>
              <w:left w:val="single" w:sz="4" w:space="0" w:color="auto"/>
              <w:bottom w:val="single" w:sz="4" w:space="0" w:color="auto"/>
              <w:right w:val="single" w:sz="4" w:space="0" w:color="auto"/>
            </w:tcBorders>
          </w:tcPr>
          <w:p w14:paraId="5D083153" w14:textId="77777777" w:rsidR="00744F3A" w:rsidRPr="002D2326" w:rsidRDefault="00744F3A" w:rsidP="00A06685">
            <w:pPr>
              <w:ind w:right="283"/>
              <w:jc w:val="both"/>
            </w:pPr>
            <w:r w:rsidRPr="002D2326">
              <w:t>Contact details</w:t>
            </w:r>
          </w:p>
          <w:p w14:paraId="1E59126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A2487D5" w14:textId="77777777" w:rsidR="00744F3A" w:rsidRPr="002D2326" w:rsidRDefault="00744F3A" w:rsidP="00A06685">
            <w:hyperlink r:id="rId129" w:history="1">
              <w:r w:rsidRPr="002D2326">
                <w:rPr>
                  <w:rStyle w:val="Hyperlink"/>
                  <w:color w:val="2258A9"/>
                  <w:sz w:val="21"/>
                  <w:szCs w:val="21"/>
                  <w:shd w:val="clear" w:color="auto" w:fill="FFFFFF"/>
                </w:rPr>
                <w:t>info@statistics.gov.rw</w:t>
              </w:r>
            </w:hyperlink>
          </w:p>
        </w:tc>
      </w:tr>
      <w:tr w:rsidR="00744F3A" w:rsidRPr="002D2326" w14:paraId="40FED4D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A0C0232"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59BCF48E" w14:textId="77777777" w:rsidR="00744F3A" w:rsidRPr="002D2326" w:rsidRDefault="00744F3A" w:rsidP="00A06685"/>
        </w:tc>
      </w:tr>
    </w:tbl>
    <w:p w14:paraId="0B38DDA2" w14:textId="77777777" w:rsidR="00744F3A" w:rsidRPr="002D2326" w:rsidRDefault="00744F3A" w:rsidP="00744F3A"/>
    <w:p w14:paraId="1F9B3DEF" w14:textId="77777777" w:rsidR="00744F3A" w:rsidRPr="002D2326" w:rsidRDefault="00744F3A" w:rsidP="00744F3A">
      <w:pPr>
        <w:pStyle w:val="Heading2"/>
        <w:numPr>
          <w:ilvl w:val="0"/>
          <w:numId w:val="0"/>
        </w:numPr>
        <w:ind w:left="576"/>
        <w:rPr>
          <w:rFonts w:ascii="Arial" w:hAnsi="Arial" w:cs="Arial"/>
        </w:rPr>
      </w:pPr>
      <w:bookmarkStart w:id="126" w:name="_Toc517414146"/>
      <w:bookmarkStart w:id="127" w:name="_Toc533147147"/>
      <w:bookmarkStart w:id="128" w:name="_Toc517414107"/>
      <w:r w:rsidRPr="002D2326">
        <w:rPr>
          <w:rFonts w:ascii="Arial" w:hAnsi="Arial" w:cs="Arial"/>
        </w:rPr>
        <w:t>17.18.3 Number of countries with a national statistical plan that is fully funded and under implementation, by source of funding</w:t>
      </w:r>
      <w:bookmarkEnd w:id="126"/>
      <w:bookmarkEnd w:id="127"/>
    </w:p>
    <w:tbl>
      <w:tblPr>
        <w:tblStyle w:val="TableGrid"/>
        <w:tblW w:w="9634" w:type="dxa"/>
        <w:tblLook w:val="04A0" w:firstRow="1" w:lastRow="0" w:firstColumn="1" w:lastColumn="0" w:noHBand="0" w:noVBand="1"/>
      </w:tblPr>
      <w:tblGrid>
        <w:gridCol w:w="2689"/>
        <w:gridCol w:w="6945"/>
      </w:tblGrid>
      <w:tr w:rsidR="00744F3A" w:rsidRPr="002D2326" w14:paraId="41949DA4"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1A3C88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34FA5B4" w14:textId="77777777" w:rsidR="00744F3A" w:rsidRPr="002D2326" w:rsidRDefault="00744F3A" w:rsidP="00A06685"/>
        </w:tc>
      </w:tr>
      <w:tr w:rsidR="00744F3A" w:rsidRPr="002D2326" w14:paraId="357ED07B" w14:textId="77777777" w:rsidTr="00A06685">
        <w:tc>
          <w:tcPr>
            <w:tcW w:w="2689" w:type="dxa"/>
            <w:tcBorders>
              <w:top w:val="single" w:sz="4" w:space="0" w:color="auto"/>
              <w:left w:val="single" w:sz="4" w:space="0" w:color="auto"/>
              <w:bottom w:val="single" w:sz="4" w:space="0" w:color="auto"/>
              <w:right w:val="single" w:sz="4" w:space="0" w:color="auto"/>
            </w:tcBorders>
          </w:tcPr>
          <w:p w14:paraId="7D707FB4"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5FE02881" w14:textId="77777777" w:rsidR="00744F3A" w:rsidRPr="002D2326" w:rsidRDefault="00744F3A" w:rsidP="00A06685">
            <w:pPr>
              <w:jc w:val="both"/>
            </w:pPr>
            <w:r w:rsidRPr="002D2326">
              <w:t xml:space="preserve">The Third National Strategy for the Development of Statistics (NSDS 3) 2019-2023 </w:t>
            </w:r>
          </w:p>
        </w:tc>
      </w:tr>
      <w:tr w:rsidR="00744F3A" w:rsidRPr="002D2326" w14:paraId="40EB4A96" w14:textId="77777777" w:rsidTr="00A06685">
        <w:tc>
          <w:tcPr>
            <w:tcW w:w="2689" w:type="dxa"/>
            <w:tcBorders>
              <w:top w:val="single" w:sz="4" w:space="0" w:color="auto"/>
              <w:left w:val="single" w:sz="4" w:space="0" w:color="auto"/>
              <w:bottom w:val="single" w:sz="4" w:space="0" w:color="auto"/>
              <w:right w:val="single" w:sz="4" w:space="0" w:color="auto"/>
            </w:tcBorders>
          </w:tcPr>
          <w:p w14:paraId="5D10BC93" w14:textId="77777777" w:rsidR="00744F3A" w:rsidRPr="002D2326" w:rsidRDefault="00744F3A" w:rsidP="00A06685">
            <w:pPr>
              <w:ind w:right="283"/>
              <w:jc w:val="both"/>
            </w:pPr>
            <w:r w:rsidRPr="002D2326">
              <w:t>Definition</w:t>
            </w:r>
          </w:p>
          <w:p w14:paraId="661F2E9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54B32DE" w14:textId="77777777" w:rsidR="00744F3A" w:rsidRPr="002D2326" w:rsidRDefault="00744F3A" w:rsidP="00A06685">
            <w:pPr>
              <w:jc w:val="both"/>
            </w:pPr>
            <w:r w:rsidRPr="002D2326">
              <w:t>The indicator Number of countries with a national statistical plan that is fully funded and under implementation is based on the annual Status Report on National Strategies for the Development of Statistics (NSDS). In collaboration with its partners, PARIS21 reports on country progress in designing and implementing national statistical plans.</w:t>
            </w:r>
          </w:p>
        </w:tc>
      </w:tr>
      <w:tr w:rsidR="00744F3A" w:rsidRPr="002D2326" w14:paraId="0A4C5616" w14:textId="77777777" w:rsidTr="00A06685">
        <w:tc>
          <w:tcPr>
            <w:tcW w:w="2689" w:type="dxa"/>
            <w:tcBorders>
              <w:top w:val="single" w:sz="4" w:space="0" w:color="auto"/>
              <w:left w:val="single" w:sz="4" w:space="0" w:color="auto"/>
              <w:bottom w:val="single" w:sz="4" w:space="0" w:color="auto"/>
              <w:right w:val="single" w:sz="4" w:space="0" w:color="auto"/>
            </w:tcBorders>
          </w:tcPr>
          <w:p w14:paraId="1D993177" w14:textId="77777777" w:rsidR="00744F3A" w:rsidRPr="002D2326" w:rsidRDefault="00744F3A" w:rsidP="00A06685">
            <w:pPr>
              <w:ind w:right="283"/>
              <w:jc w:val="both"/>
            </w:pPr>
            <w:r w:rsidRPr="002D2326">
              <w:t>Geographic coverage</w:t>
            </w:r>
          </w:p>
          <w:p w14:paraId="190B54F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2C713B8" w14:textId="77777777" w:rsidR="00744F3A" w:rsidRPr="002D2326" w:rsidRDefault="00744F3A" w:rsidP="00A06685"/>
        </w:tc>
      </w:tr>
      <w:tr w:rsidR="00744F3A" w:rsidRPr="002D2326" w14:paraId="50344F06" w14:textId="77777777" w:rsidTr="00A06685">
        <w:tc>
          <w:tcPr>
            <w:tcW w:w="2689" w:type="dxa"/>
            <w:tcBorders>
              <w:top w:val="single" w:sz="4" w:space="0" w:color="auto"/>
              <w:left w:val="single" w:sz="4" w:space="0" w:color="auto"/>
              <w:bottom w:val="single" w:sz="4" w:space="0" w:color="auto"/>
              <w:right w:val="single" w:sz="4" w:space="0" w:color="auto"/>
            </w:tcBorders>
          </w:tcPr>
          <w:p w14:paraId="2D8F2E1C" w14:textId="77777777" w:rsidR="00744F3A" w:rsidRPr="002D2326" w:rsidRDefault="00744F3A" w:rsidP="00A06685">
            <w:pPr>
              <w:ind w:right="283"/>
              <w:jc w:val="both"/>
            </w:pPr>
          </w:p>
          <w:p w14:paraId="68E8B0C6" w14:textId="77777777" w:rsidR="00744F3A" w:rsidRPr="002D2326" w:rsidRDefault="00744F3A" w:rsidP="00A06685">
            <w:pPr>
              <w:ind w:right="283"/>
              <w:jc w:val="both"/>
            </w:pPr>
            <w:r w:rsidRPr="002D2326">
              <w:t>Unit of Measurement</w:t>
            </w:r>
          </w:p>
          <w:p w14:paraId="41D29C8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7CAF560" w14:textId="77777777" w:rsidR="00744F3A" w:rsidRPr="002D2326" w:rsidRDefault="00744F3A" w:rsidP="00A06685"/>
        </w:tc>
      </w:tr>
      <w:tr w:rsidR="00744F3A" w:rsidRPr="002D2326" w14:paraId="5551BF56" w14:textId="77777777" w:rsidTr="00A06685">
        <w:tc>
          <w:tcPr>
            <w:tcW w:w="2689" w:type="dxa"/>
            <w:tcBorders>
              <w:top w:val="single" w:sz="4" w:space="0" w:color="auto"/>
              <w:left w:val="single" w:sz="4" w:space="0" w:color="auto"/>
              <w:bottom w:val="single" w:sz="4" w:space="0" w:color="auto"/>
              <w:right w:val="single" w:sz="4" w:space="0" w:color="auto"/>
            </w:tcBorders>
          </w:tcPr>
          <w:p w14:paraId="01C86948" w14:textId="77777777" w:rsidR="00744F3A" w:rsidRPr="002D2326" w:rsidRDefault="00744F3A" w:rsidP="00A06685">
            <w:pPr>
              <w:ind w:right="283"/>
              <w:jc w:val="both"/>
            </w:pPr>
            <w:r w:rsidRPr="002D2326">
              <w:t>Computation method</w:t>
            </w:r>
          </w:p>
          <w:p w14:paraId="007BA94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31AC705" w14:textId="77777777" w:rsidR="00744F3A" w:rsidRPr="002D2326" w:rsidRDefault="00744F3A" w:rsidP="00A06685">
            <w:r w:rsidRPr="002D2326">
              <w:t>Simple count of countries that are either (i) implementing a strategy, (ii) designing one or (iii) awaiting adoption of the strategy in the current year</w:t>
            </w:r>
          </w:p>
        </w:tc>
      </w:tr>
      <w:tr w:rsidR="00744F3A" w:rsidRPr="002D2326" w14:paraId="13255F6B" w14:textId="77777777" w:rsidTr="00A06685">
        <w:tc>
          <w:tcPr>
            <w:tcW w:w="2689" w:type="dxa"/>
            <w:tcBorders>
              <w:top w:val="single" w:sz="4" w:space="0" w:color="auto"/>
              <w:left w:val="single" w:sz="4" w:space="0" w:color="auto"/>
              <w:bottom w:val="single" w:sz="4" w:space="0" w:color="auto"/>
              <w:right w:val="single" w:sz="4" w:space="0" w:color="auto"/>
            </w:tcBorders>
          </w:tcPr>
          <w:p w14:paraId="3C26199A" w14:textId="77777777" w:rsidR="00744F3A" w:rsidRPr="002D2326" w:rsidRDefault="00744F3A" w:rsidP="00A06685">
            <w:pPr>
              <w:ind w:right="283"/>
              <w:jc w:val="both"/>
            </w:pPr>
            <w:r w:rsidRPr="002D2326">
              <w:t>Disaggregation</w:t>
            </w:r>
          </w:p>
          <w:p w14:paraId="1CB0F28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B54E6C1" w14:textId="77777777" w:rsidR="00744F3A" w:rsidRPr="002D2326" w:rsidRDefault="00744F3A" w:rsidP="00A06685">
            <w:pPr>
              <w:pStyle w:val="PlainText"/>
              <w:rPr>
                <w:rFonts w:ascii="Arial" w:hAnsi="Arial"/>
              </w:rPr>
            </w:pPr>
          </w:p>
        </w:tc>
      </w:tr>
      <w:tr w:rsidR="00744F3A" w:rsidRPr="002D2326" w14:paraId="1535BC5C" w14:textId="77777777" w:rsidTr="00A06685">
        <w:tc>
          <w:tcPr>
            <w:tcW w:w="2689" w:type="dxa"/>
            <w:tcBorders>
              <w:top w:val="single" w:sz="4" w:space="0" w:color="auto"/>
              <w:left w:val="single" w:sz="4" w:space="0" w:color="auto"/>
              <w:bottom w:val="single" w:sz="4" w:space="0" w:color="auto"/>
              <w:right w:val="single" w:sz="4" w:space="0" w:color="auto"/>
            </w:tcBorders>
          </w:tcPr>
          <w:p w14:paraId="1BCA5587" w14:textId="77777777" w:rsidR="00744F3A" w:rsidRPr="002D2326" w:rsidRDefault="00744F3A" w:rsidP="00A06685">
            <w:pPr>
              <w:ind w:right="283"/>
            </w:pPr>
            <w:r w:rsidRPr="002D2326">
              <w:t>Comments and limitations/ Other Information</w:t>
            </w:r>
          </w:p>
          <w:p w14:paraId="3C3FE4B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A366E63" w14:textId="77777777" w:rsidR="00744F3A" w:rsidRPr="002D2326" w:rsidRDefault="00744F3A" w:rsidP="00A06685"/>
        </w:tc>
      </w:tr>
      <w:tr w:rsidR="00744F3A" w:rsidRPr="002D2326" w14:paraId="5B46B5A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987DA9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Global Metadata</w:t>
            </w:r>
          </w:p>
          <w:p w14:paraId="7BD952B4" w14:textId="77777777" w:rsidR="00744F3A" w:rsidRPr="002D2326" w:rsidRDefault="00744F3A" w:rsidP="00A06685"/>
        </w:tc>
      </w:tr>
      <w:tr w:rsidR="00744F3A" w:rsidRPr="002D2326" w14:paraId="4679F1B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2B3C805"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060D476E" w14:textId="77777777" w:rsidR="00744F3A" w:rsidRPr="002D2326" w:rsidRDefault="00744F3A" w:rsidP="00A06685">
            <w:pPr>
              <w:jc w:val="both"/>
            </w:pPr>
            <w:r w:rsidRPr="002D2326">
              <w:t>Number of countries with a national statistical plan that is fully funded and under implementation, by source of funding</w:t>
            </w:r>
          </w:p>
        </w:tc>
      </w:tr>
      <w:tr w:rsidR="00744F3A" w:rsidRPr="002D2326" w14:paraId="2DF2484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F3BFB5C"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4B26E37E" w14:textId="77777777" w:rsidR="00744F3A" w:rsidRPr="002D2326" w:rsidRDefault="00744F3A" w:rsidP="00A06685">
            <w:pPr>
              <w:jc w:val="both"/>
            </w:pPr>
            <w:r w:rsidRPr="002D2326">
              <w:t>17.18.3</w:t>
            </w:r>
          </w:p>
        </w:tc>
      </w:tr>
      <w:tr w:rsidR="00744F3A" w:rsidRPr="002D2326" w14:paraId="6B1FED83" w14:textId="77777777" w:rsidTr="00A06685">
        <w:tc>
          <w:tcPr>
            <w:tcW w:w="2689" w:type="dxa"/>
            <w:tcBorders>
              <w:top w:val="single" w:sz="4" w:space="0" w:color="auto"/>
              <w:left w:val="single" w:sz="4" w:space="0" w:color="auto"/>
              <w:bottom w:val="single" w:sz="4" w:space="0" w:color="auto"/>
              <w:right w:val="single" w:sz="4" w:space="0" w:color="auto"/>
            </w:tcBorders>
          </w:tcPr>
          <w:p w14:paraId="42CB3D55" w14:textId="77777777" w:rsidR="00744F3A" w:rsidRPr="002D2326" w:rsidRDefault="00744F3A" w:rsidP="00A06685">
            <w:pPr>
              <w:ind w:right="283"/>
              <w:jc w:val="both"/>
            </w:pPr>
            <w:r w:rsidRPr="002D2326">
              <w:t>Target Name</w:t>
            </w:r>
          </w:p>
          <w:p w14:paraId="09FCBD8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0006B44" w14:textId="77777777" w:rsidR="00744F3A" w:rsidRPr="002D2326" w:rsidRDefault="00744F3A" w:rsidP="00A06685">
            <w:pPr>
              <w:jc w:val="both"/>
            </w:pPr>
            <w:r w:rsidRPr="002D2326">
              <w:t>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tc>
      </w:tr>
      <w:tr w:rsidR="00744F3A" w:rsidRPr="002D2326" w14:paraId="0CA1DDF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2E7A450"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4B97764A" w14:textId="77777777" w:rsidR="00744F3A" w:rsidRPr="002D2326" w:rsidRDefault="00744F3A" w:rsidP="00A06685">
            <w:r w:rsidRPr="002D2326">
              <w:t>17.18.3</w:t>
            </w:r>
          </w:p>
        </w:tc>
      </w:tr>
      <w:tr w:rsidR="00744F3A" w:rsidRPr="002D2326" w14:paraId="2AD5666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8CBE6A0"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15B68F0" w14:textId="77777777" w:rsidR="00744F3A" w:rsidRPr="002D2326" w:rsidRDefault="00744F3A" w:rsidP="00A06685"/>
        </w:tc>
      </w:tr>
      <w:tr w:rsidR="00744F3A" w:rsidRPr="002D2326" w14:paraId="4CE123D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7C54AA4"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46CD4BC8" w14:textId="77777777" w:rsidR="00744F3A" w:rsidRPr="002D2326" w:rsidRDefault="00744F3A" w:rsidP="00A06685">
            <w:r w:rsidRPr="002D2326">
              <w:t>1</w:t>
            </w:r>
          </w:p>
        </w:tc>
      </w:tr>
      <w:tr w:rsidR="00744F3A" w:rsidRPr="002D2326" w14:paraId="33F38CE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429471F"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6E9A63CC" w14:textId="77777777" w:rsidR="00744F3A" w:rsidRPr="002D2326" w:rsidRDefault="00744F3A" w:rsidP="00A06685">
            <w:r w:rsidRPr="002D2326">
              <w:t>PARIS 21</w:t>
            </w:r>
          </w:p>
        </w:tc>
      </w:tr>
      <w:tr w:rsidR="00744F3A" w:rsidRPr="002D2326" w14:paraId="16BADDC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1718D9B"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1C522750" w14:textId="77777777" w:rsidR="00744F3A" w:rsidRPr="002D2326" w:rsidRDefault="00744F3A" w:rsidP="00A06685">
            <w:pPr>
              <w:rPr>
                <w:rStyle w:val="HeaderChar"/>
              </w:rPr>
            </w:pPr>
            <w:hyperlink r:id="rId130" w:history="1">
              <w:r w:rsidRPr="002D2326">
                <w:rPr>
                  <w:rStyle w:val="Hyperlink"/>
                </w:rPr>
                <w:t>https://unstats.un.org/sdgs/metadata/files/Metadata-17-18-03.pdf</w:t>
              </w:r>
            </w:hyperlink>
            <w:r w:rsidRPr="002D2326">
              <w:rPr>
                <w:rStyle w:val="HeaderChar"/>
              </w:rPr>
              <w:t xml:space="preserve"> </w:t>
            </w:r>
          </w:p>
        </w:tc>
      </w:tr>
      <w:tr w:rsidR="00744F3A" w:rsidRPr="002D2326" w14:paraId="1106BB6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9DB4AE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0CD636F3" w14:textId="77777777" w:rsidR="00744F3A" w:rsidRPr="002D2326" w:rsidRDefault="00744F3A" w:rsidP="00A06685"/>
        </w:tc>
      </w:tr>
      <w:tr w:rsidR="00744F3A" w:rsidRPr="002D2326" w14:paraId="0BDA096C" w14:textId="77777777" w:rsidTr="00A06685">
        <w:tc>
          <w:tcPr>
            <w:tcW w:w="2689" w:type="dxa"/>
            <w:tcBorders>
              <w:top w:val="single" w:sz="4" w:space="0" w:color="auto"/>
              <w:left w:val="single" w:sz="4" w:space="0" w:color="auto"/>
              <w:bottom w:val="single" w:sz="4" w:space="0" w:color="auto"/>
              <w:right w:val="single" w:sz="4" w:space="0" w:color="auto"/>
            </w:tcBorders>
          </w:tcPr>
          <w:p w14:paraId="4A4F4D6E" w14:textId="77777777" w:rsidR="00744F3A" w:rsidRPr="002D2326" w:rsidRDefault="00744F3A" w:rsidP="00A06685">
            <w:pPr>
              <w:ind w:right="283"/>
              <w:jc w:val="both"/>
            </w:pPr>
            <w:r w:rsidRPr="002D2326">
              <w:t xml:space="preserve">Source Organization </w:t>
            </w:r>
          </w:p>
          <w:p w14:paraId="5F5A62F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9931D5C" w14:textId="77777777" w:rsidR="00744F3A" w:rsidRPr="002D2326" w:rsidRDefault="00744F3A" w:rsidP="00A06685">
            <w:r w:rsidRPr="002D2326">
              <w:t>National Institute of Statistics of Rwanda (NISR)</w:t>
            </w:r>
          </w:p>
        </w:tc>
      </w:tr>
      <w:tr w:rsidR="00744F3A" w:rsidRPr="002D2326" w14:paraId="7CFA33D0" w14:textId="77777777" w:rsidTr="00A06685">
        <w:tc>
          <w:tcPr>
            <w:tcW w:w="2689" w:type="dxa"/>
            <w:tcBorders>
              <w:top w:val="single" w:sz="4" w:space="0" w:color="auto"/>
              <w:left w:val="single" w:sz="4" w:space="0" w:color="auto"/>
              <w:bottom w:val="single" w:sz="4" w:space="0" w:color="auto"/>
              <w:right w:val="single" w:sz="4" w:space="0" w:color="auto"/>
            </w:tcBorders>
          </w:tcPr>
          <w:p w14:paraId="46A83426" w14:textId="77777777" w:rsidR="00744F3A" w:rsidRPr="002D2326" w:rsidRDefault="00744F3A" w:rsidP="00A06685">
            <w:r w:rsidRPr="002D2326">
              <w:t>Periodicity</w:t>
            </w:r>
          </w:p>
          <w:p w14:paraId="3DE56D5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59FC2A0" w14:textId="77777777" w:rsidR="00744F3A" w:rsidRPr="002D2326" w:rsidRDefault="00744F3A" w:rsidP="00A06685"/>
        </w:tc>
      </w:tr>
      <w:tr w:rsidR="00744F3A" w:rsidRPr="002D2326" w14:paraId="256D2477" w14:textId="77777777" w:rsidTr="00A06685">
        <w:tc>
          <w:tcPr>
            <w:tcW w:w="2689" w:type="dxa"/>
            <w:tcBorders>
              <w:top w:val="single" w:sz="4" w:space="0" w:color="auto"/>
              <w:left w:val="single" w:sz="4" w:space="0" w:color="auto"/>
              <w:bottom w:val="single" w:sz="4" w:space="0" w:color="auto"/>
              <w:right w:val="single" w:sz="4" w:space="0" w:color="auto"/>
            </w:tcBorders>
          </w:tcPr>
          <w:p w14:paraId="25A29B8A" w14:textId="77777777" w:rsidR="00744F3A" w:rsidRPr="002D2326" w:rsidRDefault="00744F3A" w:rsidP="00A06685">
            <w:pPr>
              <w:ind w:right="283"/>
              <w:jc w:val="both"/>
            </w:pPr>
            <w:r w:rsidRPr="002D2326">
              <w:t>Earliest available data</w:t>
            </w:r>
          </w:p>
          <w:p w14:paraId="6A35C30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B884288" w14:textId="77777777" w:rsidR="00744F3A" w:rsidRPr="002D2326" w:rsidRDefault="00744F3A" w:rsidP="00A06685"/>
        </w:tc>
      </w:tr>
      <w:tr w:rsidR="00744F3A" w:rsidRPr="002D2326" w14:paraId="018CAD7B" w14:textId="77777777" w:rsidTr="00A06685">
        <w:tc>
          <w:tcPr>
            <w:tcW w:w="2689" w:type="dxa"/>
            <w:tcBorders>
              <w:top w:val="single" w:sz="4" w:space="0" w:color="auto"/>
              <w:left w:val="single" w:sz="4" w:space="0" w:color="auto"/>
              <w:bottom w:val="single" w:sz="4" w:space="0" w:color="auto"/>
              <w:right w:val="single" w:sz="4" w:space="0" w:color="auto"/>
            </w:tcBorders>
          </w:tcPr>
          <w:p w14:paraId="671CA087" w14:textId="77777777" w:rsidR="00744F3A" w:rsidRPr="002D2326" w:rsidRDefault="00744F3A" w:rsidP="00A06685">
            <w:pPr>
              <w:ind w:right="283"/>
              <w:jc w:val="both"/>
            </w:pPr>
            <w:r w:rsidRPr="002D2326">
              <w:t>Link to data source/ The text to show instead of the URL</w:t>
            </w:r>
          </w:p>
          <w:p w14:paraId="504736D4"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70F5069" w14:textId="77777777" w:rsidR="00744F3A" w:rsidRPr="002D2326" w:rsidRDefault="00744F3A" w:rsidP="00A06685">
            <w:hyperlink r:id="rId131" w:history="1">
              <w:r w:rsidRPr="002D2326">
                <w:rPr>
                  <w:rStyle w:val="Hyperlink"/>
                </w:rPr>
                <w:t>http://www.statistics.gov.rw/about-us/national-statistical-system</w:t>
              </w:r>
            </w:hyperlink>
            <w:r w:rsidRPr="002D2326">
              <w:t xml:space="preserve"> </w:t>
            </w:r>
          </w:p>
        </w:tc>
      </w:tr>
      <w:tr w:rsidR="00744F3A" w:rsidRPr="002D2326" w14:paraId="70FD9271" w14:textId="77777777" w:rsidTr="00A06685">
        <w:tc>
          <w:tcPr>
            <w:tcW w:w="2689" w:type="dxa"/>
            <w:tcBorders>
              <w:top w:val="single" w:sz="4" w:space="0" w:color="auto"/>
              <w:left w:val="single" w:sz="4" w:space="0" w:color="auto"/>
              <w:bottom w:val="single" w:sz="4" w:space="0" w:color="auto"/>
              <w:right w:val="single" w:sz="4" w:space="0" w:color="auto"/>
            </w:tcBorders>
          </w:tcPr>
          <w:p w14:paraId="0CE7F94A" w14:textId="77777777" w:rsidR="00744F3A" w:rsidRPr="002D2326" w:rsidRDefault="00744F3A" w:rsidP="00A06685">
            <w:pPr>
              <w:ind w:right="283"/>
              <w:jc w:val="both"/>
            </w:pPr>
            <w:r w:rsidRPr="002D2326">
              <w:t>Release date</w:t>
            </w:r>
          </w:p>
          <w:p w14:paraId="3A5348C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81CB94D" w14:textId="77777777" w:rsidR="00744F3A" w:rsidRPr="002D2326" w:rsidRDefault="00744F3A" w:rsidP="00A06685"/>
        </w:tc>
      </w:tr>
      <w:tr w:rsidR="00744F3A" w:rsidRPr="002D2326" w14:paraId="24B8A80A" w14:textId="77777777" w:rsidTr="00A06685">
        <w:tc>
          <w:tcPr>
            <w:tcW w:w="2689" w:type="dxa"/>
            <w:tcBorders>
              <w:top w:val="single" w:sz="4" w:space="0" w:color="auto"/>
              <w:left w:val="single" w:sz="4" w:space="0" w:color="auto"/>
              <w:bottom w:val="single" w:sz="4" w:space="0" w:color="auto"/>
              <w:right w:val="single" w:sz="4" w:space="0" w:color="auto"/>
            </w:tcBorders>
          </w:tcPr>
          <w:p w14:paraId="4AE7E03A" w14:textId="77777777" w:rsidR="00744F3A" w:rsidRPr="002D2326" w:rsidRDefault="00744F3A" w:rsidP="00A06685">
            <w:pPr>
              <w:ind w:right="283"/>
              <w:jc w:val="both"/>
            </w:pPr>
            <w:r w:rsidRPr="002D2326">
              <w:t>Statistical classification</w:t>
            </w:r>
          </w:p>
          <w:p w14:paraId="3C91EF8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59FF64C" w14:textId="77777777" w:rsidR="00744F3A" w:rsidRPr="002D2326" w:rsidRDefault="00744F3A" w:rsidP="00A06685"/>
        </w:tc>
      </w:tr>
      <w:tr w:rsidR="00744F3A" w:rsidRPr="002D2326" w14:paraId="2B03D294" w14:textId="77777777" w:rsidTr="00A06685">
        <w:tc>
          <w:tcPr>
            <w:tcW w:w="2689" w:type="dxa"/>
            <w:tcBorders>
              <w:top w:val="single" w:sz="4" w:space="0" w:color="auto"/>
              <w:left w:val="single" w:sz="4" w:space="0" w:color="auto"/>
              <w:bottom w:val="single" w:sz="4" w:space="0" w:color="auto"/>
              <w:right w:val="single" w:sz="4" w:space="0" w:color="auto"/>
            </w:tcBorders>
          </w:tcPr>
          <w:p w14:paraId="5B1346B9" w14:textId="77777777" w:rsidR="00744F3A" w:rsidRPr="002D2326" w:rsidRDefault="00744F3A" w:rsidP="00A06685">
            <w:pPr>
              <w:ind w:right="283"/>
              <w:jc w:val="both"/>
            </w:pPr>
            <w:r w:rsidRPr="002D2326">
              <w:t>Contact details</w:t>
            </w:r>
          </w:p>
          <w:p w14:paraId="0D8CFEC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517BEE8" w14:textId="77777777" w:rsidR="00744F3A" w:rsidRPr="002D2326" w:rsidRDefault="00744F3A" w:rsidP="00A06685">
            <w:hyperlink r:id="rId132" w:history="1">
              <w:r w:rsidRPr="002D2326">
                <w:rPr>
                  <w:rStyle w:val="Hyperlink"/>
                  <w:color w:val="2258A9"/>
                  <w:sz w:val="21"/>
                  <w:szCs w:val="21"/>
                  <w:shd w:val="clear" w:color="auto" w:fill="FFFFFF"/>
                </w:rPr>
                <w:t>info@statistics.gov.rw</w:t>
              </w:r>
            </w:hyperlink>
          </w:p>
        </w:tc>
      </w:tr>
      <w:tr w:rsidR="00744F3A" w:rsidRPr="002D2326" w14:paraId="2A1D4FD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CB23AD3"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C87A04B" w14:textId="77777777" w:rsidR="00744F3A" w:rsidRPr="002D2326" w:rsidRDefault="00744F3A" w:rsidP="00A06685"/>
        </w:tc>
      </w:tr>
    </w:tbl>
    <w:p w14:paraId="418BAE10" w14:textId="77777777" w:rsidR="00744F3A" w:rsidRPr="002D2326" w:rsidRDefault="00744F3A" w:rsidP="00744F3A"/>
    <w:p w14:paraId="26A16AF0" w14:textId="77777777" w:rsidR="00744F3A" w:rsidRPr="002D2326" w:rsidRDefault="00744F3A" w:rsidP="00744F3A">
      <w:pPr>
        <w:pStyle w:val="Heading2"/>
        <w:numPr>
          <w:ilvl w:val="0"/>
          <w:numId w:val="0"/>
        </w:numPr>
        <w:ind w:left="576"/>
        <w:rPr>
          <w:rFonts w:ascii="Arial" w:hAnsi="Arial" w:cs="Arial"/>
        </w:rPr>
      </w:pPr>
      <w:bookmarkStart w:id="129" w:name="_Toc533147148"/>
      <w:r w:rsidRPr="002D2326">
        <w:rPr>
          <w:rFonts w:ascii="Arial" w:hAnsi="Arial" w:cs="Arial"/>
        </w:rPr>
        <w:lastRenderedPageBreak/>
        <w:t>17.19.2 Proportion of countries that (a) have conducted at least one population and housing census in the last 10 years; and (b) have achieved 100 per cent birth registration and 80 per cent death registration</w:t>
      </w:r>
      <w:bookmarkEnd w:id="128"/>
      <w:bookmarkEnd w:id="129"/>
    </w:p>
    <w:tbl>
      <w:tblPr>
        <w:tblStyle w:val="TableGrid"/>
        <w:tblW w:w="9634" w:type="dxa"/>
        <w:tblLook w:val="04A0" w:firstRow="1" w:lastRow="0" w:firstColumn="1" w:lastColumn="0" w:noHBand="0" w:noVBand="1"/>
      </w:tblPr>
      <w:tblGrid>
        <w:gridCol w:w="2689"/>
        <w:gridCol w:w="6945"/>
      </w:tblGrid>
      <w:tr w:rsidR="00744F3A" w:rsidRPr="002D2326" w14:paraId="304332DE"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19904BD6" w14:textId="77777777" w:rsidR="00744F3A" w:rsidRPr="002D2326" w:rsidRDefault="00744F3A" w:rsidP="00A06685">
            <w:pPr>
              <w:ind w:right="283"/>
              <w:jc w:val="both"/>
            </w:pPr>
            <w:r w:rsidRPr="002D2326">
              <w:rPr>
                <w:color w:val="2F5496" w:themeColor="accent1" w:themeShade="BF"/>
                <w:sz w:val="24"/>
              </w:rPr>
              <w:t>National Metadata</w:t>
            </w:r>
          </w:p>
          <w:p w14:paraId="4FBA11A1" w14:textId="77777777" w:rsidR="00744F3A" w:rsidRPr="002D2326" w:rsidRDefault="00744F3A" w:rsidP="00A06685"/>
        </w:tc>
      </w:tr>
      <w:tr w:rsidR="00744F3A" w:rsidRPr="002D2326" w14:paraId="7D3BC519" w14:textId="77777777" w:rsidTr="00A06685">
        <w:tc>
          <w:tcPr>
            <w:tcW w:w="2689" w:type="dxa"/>
            <w:tcBorders>
              <w:top w:val="single" w:sz="4" w:space="0" w:color="auto"/>
              <w:left w:val="single" w:sz="4" w:space="0" w:color="auto"/>
              <w:bottom w:val="single" w:sz="4" w:space="0" w:color="auto"/>
              <w:right w:val="single" w:sz="4" w:space="0" w:color="auto"/>
            </w:tcBorders>
          </w:tcPr>
          <w:p w14:paraId="1D033F46" w14:textId="77777777" w:rsidR="00744F3A" w:rsidRPr="002D2326" w:rsidRDefault="00744F3A" w:rsidP="00A06685">
            <w:pPr>
              <w:ind w:right="283"/>
              <w:jc w:val="both"/>
            </w:pPr>
            <w:r w:rsidRPr="002D2326">
              <w:t>Definition</w:t>
            </w:r>
          </w:p>
          <w:p w14:paraId="209F24F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45ADF78" w14:textId="77777777" w:rsidR="00744F3A" w:rsidRPr="002D2326" w:rsidRDefault="00744F3A" w:rsidP="00A06685">
            <w:pPr>
              <w:jc w:val="both"/>
            </w:pPr>
            <w:r w:rsidRPr="002D2326">
              <w:t>This indicator monitors if a country has conducted at least one population and housing census in the last 10 years and hence provides information on the availability of disaggregated population and housing data needed for the measurement of progress of the 2030 Agenda for Sustainable Development.</w:t>
            </w:r>
          </w:p>
        </w:tc>
      </w:tr>
      <w:tr w:rsidR="00744F3A" w:rsidRPr="002D2326" w14:paraId="718E7CFC" w14:textId="77777777" w:rsidTr="00A06685">
        <w:tc>
          <w:tcPr>
            <w:tcW w:w="2689" w:type="dxa"/>
            <w:tcBorders>
              <w:top w:val="single" w:sz="4" w:space="0" w:color="auto"/>
              <w:left w:val="single" w:sz="4" w:space="0" w:color="auto"/>
              <w:bottom w:val="single" w:sz="4" w:space="0" w:color="auto"/>
              <w:right w:val="single" w:sz="4" w:space="0" w:color="auto"/>
            </w:tcBorders>
          </w:tcPr>
          <w:p w14:paraId="79054D5C" w14:textId="77777777" w:rsidR="00744F3A" w:rsidRPr="002D2326" w:rsidRDefault="00744F3A" w:rsidP="00A06685">
            <w:pPr>
              <w:ind w:right="283"/>
              <w:jc w:val="both"/>
            </w:pPr>
            <w:r w:rsidRPr="002D2326">
              <w:t>Geographic coverage</w:t>
            </w:r>
          </w:p>
          <w:p w14:paraId="5B75B73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E035987" w14:textId="77777777" w:rsidR="00744F3A" w:rsidRPr="002D2326" w:rsidRDefault="00744F3A" w:rsidP="00A06685">
            <w:r w:rsidRPr="002D2326">
              <w:t>National</w:t>
            </w:r>
          </w:p>
        </w:tc>
      </w:tr>
      <w:tr w:rsidR="00744F3A" w:rsidRPr="002D2326" w14:paraId="122D6107" w14:textId="77777777" w:rsidTr="00A06685">
        <w:tc>
          <w:tcPr>
            <w:tcW w:w="2689" w:type="dxa"/>
            <w:tcBorders>
              <w:top w:val="single" w:sz="4" w:space="0" w:color="auto"/>
              <w:left w:val="single" w:sz="4" w:space="0" w:color="auto"/>
              <w:bottom w:val="single" w:sz="4" w:space="0" w:color="auto"/>
              <w:right w:val="single" w:sz="4" w:space="0" w:color="auto"/>
            </w:tcBorders>
          </w:tcPr>
          <w:p w14:paraId="025DD3CD" w14:textId="77777777" w:rsidR="00744F3A" w:rsidRPr="002D2326" w:rsidRDefault="00744F3A" w:rsidP="00A06685">
            <w:pPr>
              <w:ind w:right="283"/>
              <w:jc w:val="both"/>
            </w:pPr>
          </w:p>
          <w:p w14:paraId="64930383" w14:textId="77777777" w:rsidR="00744F3A" w:rsidRPr="002D2326" w:rsidRDefault="00744F3A" w:rsidP="00A06685">
            <w:pPr>
              <w:ind w:right="283"/>
              <w:jc w:val="both"/>
            </w:pPr>
            <w:r w:rsidRPr="002D2326">
              <w:t>Unit of Measurement</w:t>
            </w:r>
          </w:p>
          <w:p w14:paraId="76FAA09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7EFB632" w14:textId="77777777" w:rsidR="00744F3A" w:rsidRPr="002D2326" w:rsidRDefault="00744F3A" w:rsidP="00A06685"/>
        </w:tc>
      </w:tr>
      <w:tr w:rsidR="00744F3A" w:rsidRPr="002D2326" w14:paraId="5AA35D11" w14:textId="77777777" w:rsidTr="00A06685">
        <w:tc>
          <w:tcPr>
            <w:tcW w:w="2689" w:type="dxa"/>
            <w:tcBorders>
              <w:top w:val="single" w:sz="4" w:space="0" w:color="auto"/>
              <w:left w:val="single" w:sz="4" w:space="0" w:color="auto"/>
              <w:bottom w:val="single" w:sz="4" w:space="0" w:color="auto"/>
              <w:right w:val="single" w:sz="4" w:space="0" w:color="auto"/>
            </w:tcBorders>
          </w:tcPr>
          <w:p w14:paraId="71EFFA3E" w14:textId="77777777" w:rsidR="00744F3A" w:rsidRPr="002D2326" w:rsidRDefault="00744F3A" w:rsidP="00A06685">
            <w:pPr>
              <w:ind w:right="283"/>
              <w:jc w:val="both"/>
            </w:pPr>
            <w:r w:rsidRPr="002D2326">
              <w:t>Computation method</w:t>
            </w:r>
          </w:p>
          <w:p w14:paraId="1E601F4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89C98EB" w14:textId="77777777" w:rsidR="00744F3A" w:rsidRPr="002D2326" w:rsidRDefault="00744F3A" w:rsidP="00A06685"/>
        </w:tc>
      </w:tr>
      <w:tr w:rsidR="00744F3A" w:rsidRPr="002D2326" w14:paraId="0056BE92" w14:textId="77777777" w:rsidTr="00A06685">
        <w:tc>
          <w:tcPr>
            <w:tcW w:w="2689" w:type="dxa"/>
            <w:tcBorders>
              <w:top w:val="single" w:sz="4" w:space="0" w:color="auto"/>
              <w:left w:val="single" w:sz="4" w:space="0" w:color="auto"/>
              <w:bottom w:val="single" w:sz="4" w:space="0" w:color="auto"/>
              <w:right w:val="single" w:sz="4" w:space="0" w:color="auto"/>
            </w:tcBorders>
          </w:tcPr>
          <w:p w14:paraId="48362C04" w14:textId="77777777" w:rsidR="00744F3A" w:rsidRPr="002D2326" w:rsidRDefault="00744F3A" w:rsidP="00A06685">
            <w:pPr>
              <w:ind w:right="283"/>
              <w:jc w:val="both"/>
            </w:pPr>
            <w:r w:rsidRPr="002D2326">
              <w:t>Disaggregation</w:t>
            </w:r>
          </w:p>
          <w:p w14:paraId="6143834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610DF63" w14:textId="77777777" w:rsidR="00744F3A" w:rsidRPr="002D2326" w:rsidRDefault="00744F3A" w:rsidP="00A06685">
            <w:pPr>
              <w:pStyle w:val="PlainText"/>
              <w:ind w:left="360"/>
              <w:rPr>
                <w:rFonts w:ascii="Arial" w:hAnsi="Arial"/>
              </w:rPr>
            </w:pPr>
          </w:p>
        </w:tc>
      </w:tr>
      <w:tr w:rsidR="00744F3A" w:rsidRPr="002D2326" w14:paraId="6C9926FA" w14:textId="77777777" w:rsidTr="00A06685">
        <w:tc>
          <w:tcPr>
            <w:tcW w:w="2689" w:type="dxa"/>
            <w:tcBorders>
              <w:top w:val="single" w:sz="4" w:space="0" w:color="auto"/>
              <w:left w:val="single" w:sz="4" w:space="0" w:color="auto"/>
              <w:bottom w:val="single" w:sz="4" w:space="0" w:color="auto"/>
              <w:right w:val="single" w:sz="4" w:space="0" w:color="auto"/>
            </w:tcBorders>
          </w:tcPr>
          <w:p w14:paraId="1AD9A635" w14:textId="77777777" w:rsidR="00744F3A" w:rsidRPr="002D2326" w:rsidRDefault="00744F3A" w:rsidP="00A06685">
            <w:pPr>
              <w:ind w:right="283"/>
            </w:pPr>
            <w:r w:rsidRPr="002D2326">
              <w:t>Comments and limitations/ Other Information</w:t>
            </w:r>
          </w:p>
          <w:p w14:paraId="2AC9F77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126E7D9" w14:textId="77777777" w:rsidR="00744F3A" w:rsidRPr="002D2326" w:rsidRDefault="00744F3A" w:rsidP="00A06685"/>
        </w:tc>
      </w:tr>
      <w:tr w:rsidR="00744F3A" w:rsidRPr="002D2326" w14:paraId="087BDDF4"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A79390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278DDD9F" w14:textId="77777777" w:rsidR="00744F3A" w:rsidRPr="002D2326" w:rsidRDefault="00744F3A" w:rsidP="00A06685"/>
        </w:tc>
      </w:tr>
      <w:tr w:rsidR="00744F3A" w:rsidRPr="002D2326" w14:paraId="151C49E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2FE8E2B"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4AA0C7C2" w14:textId="77777777" w:rsidR="00744F3A" w:rsidRPr="002D2326" w:rsidRDefault="00744F3A" w:rsidP="00A06685">
            <w:pPr>
              <w:jc w:val="both"/>
            </w:pPr>
            <w:r w:rsidRPr="002D2326">
              <w:t>Proportion of countries that (a) have conducted at least one population and housing census in the last 10 years; and (b) have achieved 100 per cent birth registration and 80 per cent death registration</w:t>
            </w:r>
          </w:p>
        </w:tc>
      </w:tr>
      <w:tr w:rsidR="00744F3A" w:rsidRPr="002D2326" w14:paraId="60A24A8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94BD006"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6C785D5B" w14:textId="77777777" w:rsidR="00744F3A" w:rsidRPr="002D2326" w:rsidRDefault="00744F3A" w:rsidP="00A06685">
            <w:pPr>
              <w:jc w:val="both"/>
            </w:pPr>
            <w:r w:rsidRPr="002D2326">
              <w:t>17.19.2</w:t>
            </w:r>
          </w:p>
        </w:tc>
      </w:tr>
      <w:tr w:rsidR="00744F3A" w:rsidRPr="002D2326" w14:paraId="2CEF628E" w14:textId="77777777" w:rsidTr="00A06685">
        <w:tc>
          <w:tcPr>
            <w:tcW w:w="2689" w:type="dxa"/>
            <w:tcBorders>
              <w:top w:val="single" w:sz="4" w:space="0" w:color="auto"/>
              <w:left w:val="single" w:sz="4" w:space="0" w:color="auto"/>
              <w:bottom w:val="single" w:sz="4" w:space="0" w:color="auto"/>
              <w:right w:val="single" w:sz="4" w:space="0" w:color="auto"/>
            </w:tcBorders>
          </w:tcPr>
          <w:p w14:paraId="4D129248" w14:textId="77777777" w:rsidR="00744F3A" w:rsidRPr="002D2326" w:rsidRDefault="00744F3A" w:rsidP="00A06685">
            <w:pPr>
              <w:ind w:right="283"/>
              <w:jc w:val="both"/>
            </w:pPr>
            <w:r w:rsidRPr="002D2326">
              <w:t>Target Name</w:t>
            </w:r>
          </w:p>
          <w:p w14:paraId="5C82C18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F481F8F" w14:textId="77777777" w:rsidR="00744F3A" w:rsidRPr="002D2326" w:rsidRDefault="00744F3A" w:rsidP="00A06685">
            <w:pPr>
              <w:jc w:val="both"/>
            </w:pPr>
            <w:r w:rsidRPr="002D2326">
              <w:t>By 2030, build on existing initiatives to develop measurements of progress on sustainable development that complement gross domestic product, and support statistical capacity-building in developing countries</w:t>
            </w:r>
          </w:p>
        </w:tc>
      </w:tr>
      <w:tr w:rsidR="00744F3A" w:rsidRPr="002D2326" w14:paraId="4CB284A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6A49E80"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4618831" w14:textId="77777777" w:rsidR="00744F3A" w:rsidRPr="002D2326" w:rsidRDefault="00744F3A" w:rsidP="00A06685">
            <w:r w:rsidRPr="002D2326">
              <w:t>17.19</w:t>
            </w:r>
          </w:p>
        </w:tc>
      </w:tr>
      <w:tr w:rsidR="00744F3A" w:rsidRPr="002D2326" w14:paraId="1466A31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7981E75"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21D57142" w14:textId="77777777" w:rsidR="00744F3A" w:rsidRPr="002D2326" w:rsidRDefault="00744F3A" w:rsidP="00A06685"/>
        </w:tc>
      </w:tr>
      <w:tr w:rsidR="00744F3A" w:rsidRPr="002D2326" w14:paraId="2CE76E3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08C0A24"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576DDDEB" w14:textId="77777777" w:rsidR="00744F3A" w:rsidRPr="002D2326" w:rsidRDefault="00744F3A" w:rsidP="00A06685">
            <w:r w:rsidRPr="002D2326">
              <w:t>1</w:t>
            </w:r>
          </w:p>
        </w:tc>
      </w:tr>
      <w:tr w:rsidR="00744F3A" w:rsidRPr="002D2326" w14:paraId="4845D4C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57C18C2"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4CEB014" w14:textId="77777777" w:rsidR="00744F3A" w:rsidRPr="002D2326" w:rsidRDefault="00744F3A" w:rsidP="00A06685">
            <w:r w:rsidRPr="002D2326">
              <w:t>UNSD</w:t>
            </w:r>
          </w:p>
        </w:tc>
      </w:tr>
      <w:tr w:rsidR="00744F3A" w:rsidRPr="002D2326" w14:paraId="4C6920C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A014E4E"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F25E904" w14:textId="77777777" w:rsidR="00744F3A" w:rsidRPr="002D2326" w:rsidRDefault="00744F3A" w:rsidP="00A06685">
            <w:pPr>
              <w:rPr>
                <w:rStyle w:val="HeaderChar"/>
              </w:rPr>
            </w:pPr>
            <w:hyperlink r:id="rId133" w:history="1">
              <w:r w:rsidRPr="002D2326">
                <w:rPr>
                  <w:rStyle w:val="Hyperlink"/>
                </w:rPr>
                <w:t>https://unstats.un.org/sdgs/metadata/files/Metadata-17-19-02a.pdf</w:t>
              </w:r>
            </w:hyperlink>
            <w:r w:rsidRPr="002D2326">
              <w:rPr>
                <w:rStyle w:val="HeaderChar"/>
              </w:rPr>
              <w:t xml:space="preserve"> </w:t>
            </w:r>
          </w:p>
        </w:tc>
      </w:tr>
      <w:tr w:rsidR="00744F3A" w:rsidRPr="002D2326" w14:paraId="6DB5B42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81A984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Sources</w:t>
            </w:r>
          </w:p>
          <w:p w14:paraId="2F51BC68" w14:textId="77777777" w:rsidR="00744F3A" w:rsidRPr="002D2326" w:rsidRDefault="00744F3A" w:rsidP="00A06685"/>
        </w:tc>
      </w:tr>
      <w:tr w:rsidR="00744F3A" w:rsidRPr="002D2326" w14:paraId="414B0742" w14:textId="77777777" w:rsidTr="00A06685">
        <w:tc>
          <w:tcPr>
            <w:tcW w:w="2689" w:type="dxa"/>
            <w:tcBorders>
              <w:top w:val="single" w:sz="4" w:space="0" w:color="auto"/>
              <w:left w:val="single" w:sz="4" w:space="0" w:color="auto"/>
              <w:bottom w:val="single" w:sz="4" w:space="0" w:color="auto"/>
              <w:right w:val="single" w:sz="4" w:space="0" w:color="auto"/>
            </w:tcBorders>
          </w:tcPr>
          <w:p w14:paraId="6ECC215D" w14:textId="77777777" w:rsidR="00744F3A" w:rsidRPr="002D2326" w:rsidRDefault="00744F3A" w:rsidP="00A06685">
            <w:pPr>
              <w:ind w:right="283"/>
              <w:jc w:val="both"/>
            </w:pPr>
            <w:r w:rsidRPr="002D2326">
              <w:t xml:space="preserve">Source Organization </w:t>
            </w:r>
          </w:p>
          <w:p w14:paraId="2828E2C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391893F" w14:textId="77777777" w:rsidR="00744F3A" w:rsidRPr="002D2326" w:rsidRDefault="00744F3A" w:rsidP="00A06685">
            <w:r w:rsidRPr="002D2326">
              <w:t>National Institute of Statistics of Rwanda</w:t>
            </w:r>
          </w:p>
        </w:tc>
      </w:tr>
      <w:tr w:rsidR="00744F3A" w:rsidRPr="002D2326" w14:paraId="7930EADA" w14:textId="77777777" w:rsidTr="00A06685">
        <w:tc>
          <w:tcPr>
            <w:tcW w:w="2689" w:type="dxa"/>
            <w:tcBorders>
              <w:top w:val="single" w:sz="4" w:space="0" w:color="auto"/>
              <w:left w:val="single" w:sz="4" w:space="0" w:color="auto"/>
              <w:bottom w:val="single" w:sz="4" w:space="0" w:color="auto"/>
              <w:right w:val="single" w:sz="4" w:space="0" w:color="auto"/>
            </w:tcBorders>
          </w:tcPr>
          <w:p w14:paraId="766252DA" w14:textId="77777777" w:rsidR="00744F3A" w:rsidRPr="002D2326" w:rsidRDefault="00744F3A" w:rsidP="00A06685">
            <w:r w:rsidRPr="002D2326">
              <w:t xml:space="preserve">Data Source </w:t>
            </w:r>
          </w:p>
        </w:tc>
        <w:tc>
          <w:tcPr>
            <w:tcW w:w="6945" w:type="dxa"/>
            <w:tcBorders>
              <w:top w:val="single" w:sz="4" w:space="0" w:color="auto"/>
              <w:left w:val="single" w:sz="4" w:space="0" w:color="auto"/>
              <w:bottom w:val="single" w:sz="4" w:space="0" w:color="auto"/>
              <w:right w:val="single" w:sz="4" w:space="0" w:color="auto"/>
            </w:tcBorders>
          </w:tcPr>
          <w:p w14:paraId="35117A45" w14:textId="77777777" w:rsidR="00744F3A" w:rsidRDefault="00744F3A" w:rsidP="00A06685">
            <w:r w:rsidRPr="002D2326">
              <w:t>Rwanda Population and Housing Census</w:t>
            </w:r>
          </w:p>
          <w:p w14:paraId="7A8C7351" w14:textId="77777777" w:rsidR="00744F3A" w:rsidRPr="002D2326" w:rsidRDefault="00744F3A" w:rsidP="00A06685"/>
        </w:tc>
      </w:tr>
      <w:tr w:rsidR="00744F3A" w:rsidRPr="002D2326" w14:paraId="050C338C" w14:textId="77777777" w:rsidTr="00A06685">
        <w:tc>
          <w:tcPr>
            <w:tcW w:w="2689" w:type="dxa"/>
            <w:tcBorders>
              <w:top w:val="single" w:sz="4" w:space="0" w:color="auto"/>
              <w:left w:val="single" w:sz="4" w:space="0" w:color="auto"/>
              <w:bottom w:val="single" w:sz="4" w:space="0" w:color="auto"/>
              <w:right w:val="single" w:sz="4" w:space="0" w:color="auto"/>
            </w:tcBorders>
          </w:tcPr>
          <w:p w14:paraId="64AE93EC" w14:textId="77777777" w:rsidR="00744F3A" w:rsidRPr="002D2326" w:rsidRDefault="00744F3A" w:rsidP="00A06685">
            <w:r w:rsidRPr="002D2326">
              <w:t>Periodicity</w:t>
            </w:r>
          </w:p>
          <w:p w14:paraId="186D9FC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0973D01" w14:textId="77777777" w:rsidR="00744F3A" w:rsidRPr="002D2326" w:rsidRDefault="00744F3A" w:rsidP="00A06685">
            <w:r w:rsidRPr="002D2326">
              <w:t>10 years</w:t>
            </w:r>
          </w:p>
        </w:tc>
      </w:tr>
      <w:tr w:rsidR="00744F3A" w:rsidRPr="002D2326" w14:paraId="5709F739" w14:textId="77777777" w:rsidTr="00A06685">
        <w:tc>
          <w:tcPr>
            <w:tcW w:w="2689" w:type="dxa"/>
            <w:tcBorders>
              <w:top w:val="single" w:sz="4" w:space="0" w:color="auto"/>
              <w:left w:val="single" w:sz="4" w:space="0" w:color="auto"/>
              <w:bottom w:val="single" w:sz="4" w:space="0" w:color="auto"/>
              <w:right w:val="single" w:sz="4" w:space="0" w:color="auto"/>
            </w:tcBorders>
          </w:tcPr>
          <w:p w14:paraId="40222FB7" w14:textId="77777777" w:rsidR="00744F3A" w:rsidRPr="002D2326" w:rsidRDefault="00744F3A" w:rsidP="00A06685">
            <w:pPr>
              <w:ind w:right="283"/>
              <w:jc w:val="both"/>
            </w:pPr>
            <w:r w:rsidRPr="002D2326">
              <w:t>Earliest available data</w:t>
            </w:r>
          </w:p>
          <w:p w14:paraId="7A8D5F9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C99E59A" w14:textId="77777777" w:rsidR="00744F3A" w:rsidRPr="002D2326" w:rsidRDefault="00744F3A" w:rsidP="00A06685">
            <w:r w:rsidRPr="002D2326">
              <w:t>2012</w:t>
            </w:r>
          </w:p>
        </w:tc>
      </w:tr>
      <w:tr w:rsidR="00744F3A" w:rsidRPr="002D2326" w14:paraId="030A1291" w14:textId="77777777" w:rsidTr="00A06685">
        <w:tc>
          <w:tcPr>
            <w:tcW w:w="2689" w:type="dxa"/>
            <w:tcBorders>
              <w:top w:val="single" w:sz="4" w:space="0" w:color="auto"/>
              <w:left w:val="single" w:sz="4" w:space="0" w:color="auto"/>
              <w:bottom w:val="single" w:sz="4" w:space="0" w:color="auto"/>
              <w:right w:val="single" w:sz="4" w:space="0" w:color="auto"/>
            </w:tcBorders>
          </w:tcPr>
          <w:p w14:paraId="345E1AFA" w14:textId="77777777" w:rsidR="00744F3A" w:rsidRPr="002D2326" w:rsidRDefault="00744F3A" w:rsidP="00A06685">
            <w:pPr>
              <w:ind w:right="283"/>
              <w:jc w:val="both"/>
            </w:pPr>
            <w:r w:rsidRPr="002D2326">
              <w:t>Link to data source/ The text to show instead of the URL</w:t>
            </w:r>
          </w:p>
          <w:p w14:paraId="193DB76C"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6FB27276" w14:textId="77777777" w:rsidR="00744F3A" w:rsidRPr="002D2326" w:rsidRDefault="00744F3A" w:rsidP="00A06685"/>
          <w:p w14:paraId="2BDE1CF8" w14:textId="77777777" w:rsidR="00744F3A" w:rsidRPr="002D2326" w:rsidRDefault="00744F3A" w:rsidP="00A06685">
            <w:hyperlink r:id="rId134" w:history="1">
              <w:r w:rsidRPr="002D2326">
                <w:rPr>
                  <w:rStyle w:val="Hyperlink"/>
                </w:rPr>
                <w:t>http://www.statistics.gov.rw/datasource/population-and-housing-census</w:t>
              </w:r>
            </w:hyperlink>
          </w:p>
        </w:tc>
      </w:tr>
      <w:tr w:rsidR="00744F3A" w:rsidRPr="002D2326" w14:paraId="6F774978" w14:textId="77777777" w:rsidTr="00A06685">
        <w:tc>
          <w:tcPr>
            <w:tcW w:w="2689" w:type="dxa"/>
            <w:tcBorders>
              <w:top w:val="single" w:sz="4" w:space="0" w:color="auto"/>
              <w:left w:val="single" w:sz="4" w:space="0" w:color="auto"/>
              <w:bottom w:val="single" w:sz="4" w:space="0" w:color="auto"/>
              <w:right w:val="single" w:sz="4" w:space="0" w:color="auto"/>
            </w:tcBorders>
          </w:tcPr>
          <w:p w14:paraId="3476E831" w14:textId="77777777" w:rsidR="00744F3A" w:rsidRPr="002D2326" w:rsidRDefault="00744F3A" w:rsidP="00A06685">
            <w:pPr>
              <w:ind w:right="283"/>
              <w:jc w:val="both"/>
            </w:pPr>
            <w:r w:rsidRPr="002D2326">
              <w:t>Statistical classification</w:t>
            </w:r>
          </w:p>
          <w:p w14:paraId="50B67D6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3F52ACA" w14:textId="77777777" w:rsidR="00744F3A" w:rsidRPr="002D2326" w:rsidRDefault="00744F3A" w:rsidP="00A06685"/>
        </w:tc>
      </w:tr>
      <w:tr w:rsidR="00744F3A" w:rsidRPr="002D2326" w14:paraId="7DA45726" w14:textId="77777777" w:rsidTr="00A06685">
        <w:tc>
          <w:tcPr>
            <w:tcW w:w="2689" w:type="dxa"/>
            <w:tcBorders>
              <w:top w:val="single" w:sz="4" w:space="0" w:color="auto"/>
              <w:left w:val="single" w:sz="4" w:space="0" w:color="auto"/>
              <w:bottom w:val="single" w:sz="4" w:space="0" w:color="auto"/>
              <w:right w:val="single" w:sz="4" w:space="0" w:color="auto"/>
            </w:tcBorders>
          </w:tcPr>
          <w:p w14:paraId="4E4A6260" w14:textId="77777777" w:rsidR="00744F3A" w:rsidRPr="002D2326" w:rsidRDefault="00744F3A" w:rsidP="00A06685">
            <w:pPr>
              <w:ind w:right="283"/>
              <w:jc w:val="both"/>
            </w:pPr>
            <w:r w:rsidRPr="002D2326">
              <w:t>Contact details</w:t>
            </w:r>
          </w:p>
          <w:p w14:paraId="16ACD85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FF5394E" w14:textId="77777777" w:rsidR="00744F3A" w:rsidRPr="002D2326" w:rsidRDefault="00744F3A" w:rsidP="00A06685">
            <w:hyperlink r:id="rId135" w:history="1">
              <w:r w:rsidRPr="002D2326">
                <w:rPr>
                  <w:rStyle w:val="FollowedHyperlink"/>
                  <w:color w:val="2258A9"/>
                  <w:shd w:val="clear" w:color="auto" w:fill="FFFFFF"/>
                </w:rPr>
                <w:t>info@statistics.gov.rw</w:t>
              </w:r>
            </w:hyperlink>
          </w:p>
        </w:tc>
      </w:tr>
      <w:tr w:rsidR="00744F3A" w:rsidRPr="002D2326" w14:paraId="57822A2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4B049B6"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1A089D2B" w14:textId="77777777" w:rsidR="00744F3A" w:rsidRPr="002D2326" w:rsidRDefault="00744F3A" w:rsidP="00A06685"/>
        </w:tc>
      </w:tr>
    </w:tbl>
    <w:p w14:paraId="3796ED9C" w14:textId="77777777" w:rsidR="00744F3A" w:rsidRPr="002D2326" w:rsidRDefault="00744F3A" w:rsidP="00744F3A"/>
    <w:p w14:paraId="3426474C" w14:textId="77777777" w:rsidR="00744F3A" w:rsidRPr="002D2326" w:rsidRDefault="00744F3A" w:rsidP="00744F3A">
      <w:r w:rsidRPr="002D2326">
        <w:br w:type="page"/>
      </w:r>
    </w:p>
    <w:p w14:paraId="3B8A0F58" w14:textId="77777777" w:rsidR="00744F3A" w:rsidRPr="002D2326" w:rsidRDefault="00744F3A" w:rsidP="00744F3A"/>
    <w:p w14:paraId="3A7B698D" w14:textId="77777777" w:rsidR="00744F3A" w:rsidRPr="002D2326" w:rsidRDefault="00744F3A" w:rsidP="00744F3A">
      <w:pPr>
        <w:pStyle w:val="Heading2"/>
        <w:numPr>
          <w:ilvl w:val="0"/>
          <w:numId w:val="0"/>
        </w:numPr>
        <w:rPr>
          <w:rStyle w:val="IntenseEmphasis"/>
          <w:rFonts w:ascii="Arial" w:hAnsi="Arial" w:cs="Arial"/>
          <w:b/>
          <w:sz w:val="32"/>
          <w:szCs w:val="32"/>
          <w:u w:val="single"/>
        </w:rPr>
      </w:pPr>
      <w:bookmarkStart w:id="130" w:name="_Toc533147149"/>
      <w:bookmarkStart w:id="131" w:name="_Hlk523410979"/>
      <w:bookmarkStart w:id="132" w:name="_Hlk526765965"/>
      <w:r>
        <w:rPr>
          <w:rStyle w:val="IntenseEmphasis"/>
          <w:rFonts w:ascii="Arial" w:hAnsi="Arial" w:cs="Arial"/>
          <w:sz w:val="32"/>
          <w:szCs w:val="32"/>
          <w:u w:val="single"/>
        </w:rPr>
        <w:t xml:space="preserve">2.2 </w:t>
      </w:r>
      <w:r w:rsidRPr="002D2326">
        <w:rPr>
          <w:rStyle w:val="IntenseEmphasis"/>
          <w:rFonts w:ascii="Arial" w:hAnsi="Arial" w:cs="Arial"/>
          <w:sz w:val="32"/>
          <w:szCs w:val="32"/>
          <w:u w:val="single"/>
        </w:rPr>
        <w:t>Proxy Indicators</w:t>
      </w:r>
      <w:bookmarkEnd w:id="130"/>
    </w:p>
    <w:bookmarkEnd w:id="131"/>
    <w:p w14:paraId="2B8D241C" w14:textId="77777777" w:rsidR="00744F3A" w:rsidRPr="002D2326" w:rsidRDefault="00744F3A" w:rsidP="00744F3A"/>
    <w:p w14:paraId="60AF1080" w14:textId="77777777" w:rsidR="00744F3A" w:rsidRPr="002D2326" w:rsidRDefault="00744F3A" w:rsidP="00744F3A">
      <w:pPr>
        <w:pStyle w:val="Heading2"/>
        <w:numPr>
          <w:ilvl w:val="0"/>
          <w:numId w:val="0"/>
        </w:numPr>
        <w:ind w:left="576"/>
        <w:rPr>
          <w:rFonts w:ascii="Arial" w:hAnsi="Arial" w:cs="Arial"/>
        </w:rPr>
      </w:pPr>
      <w:bookmarkStart w:id="133" w:name="_Toc517414110"/>
      <w:bookmarkStart w:id="134" w:name="_Toc533147150"/>
      <w:r w:rsidRPr="002D2326">
        <w:rPr>
          <w:rFonts w:ascii="Arial" w:hAnsi="Arial" w:cs="Arial"/>
        </w:rPr>
        <w:t>1.4.2 Proportion of total adult population with secure tenure rights to land, with legally recognized documentation and who perceive their rights to land as secure, by sex and by type of tenure</w:t>
      </w:r>
      <w:bookmarkEnd w:id="133"/>
      <w:bookmarkEnd w:id="134"/>
    </w:p>
    <w:bookmarkEnd w:id="132"/>
    <w:p w14:paraId="3718DF88"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730080C3"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504446D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65F59AF" w14:textId="77777777" w:rsidR="00744F3A" w:rsidRPr="002D2326" w:rsidRDefault="00744F3A" w:rsidP="00A06685"/>
        </w:tc>
      </w:tr>
      <w:tr w:rsidR="00744F3A" w:rsidRPr="002D2326" w14:paraId="3866E7EC" w14:textId="77777777" w:rsidTr="00A06685">
        <w:tc>
          <w:tcPr>
            <w:tcW w:w="2689" w:type="dxa"/>
            <w:tcBorders>
              <w:top w:val="single" w:sz="4" w:space="0" w:color="auto"/>
              <w:left w:val="single" w:sz="4" w:space="0" w:color="auto"/>
              <w:bottom w:val="single" w:sz="4" w:space="0" w:color="auto"/>
              <w:right w:val="single" w:sz="4" w:space="0" w:color="auto"/>
            </w:tcBorders>
          </w:tcPr>
          <w:p w14:paraId="7558B225"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66B738A4" w14:textId="77777777" w:rsidR="00744F3A" w:rsidRPr="00670C1A" w:rsidRDefault="00744F3A" w:rsidP="00744F3A">
            <w:pPr>
              <w:pStyle w:val="ListParagraph"/>
              <w:numPr>
                <w:ilvl w:val="0"/>
                <w:numId w:val="20"/>
              </w:numPr>
              <w:spacing w:after="0" w:line="240" w:lineRule="auto"/>
              <w:jc w:val="both"/>
            </w:pPr>
            <w:r w:rsidRPr="00670C1A">
              <w:t>Number of parcels registered with titles deeds</w:t>
            </w:r>
          </w:p>
          <w:p w14:paraId="1E04C784" w14:textId="77777777" w:rsidR="00744F3A" w:rsidRPr="002D2326" w:rsidRDefault="00744F3A" w:rsidP="00744F3A">
            <w:pPr>
              <w:pStyle w:val="ListParagraph"/>
              <w:numPr>
                <w:ilvl w:val="0"/>
                <w:numId w:val="20"/>
              </w:numPr>
              <w:spacing w:after="0" w:line="240" w:lineRule="auto"/>
              <w:jc w:val="both"/>
            </w:pPr>
            <w:r w:rsidRPr="00670C1A">
              <w:t>Proportion of total population who perceive their rights to land as secure</w:t>
            </w:r>
          </w:p>
        </w:tc>
      </w:tr>
      <w:tr w:rsidR="00744F3A" w:rsidRPr="002D2326" w14:paraId="79BE5911" w14:textId="77777777" w:rsidTr="00A06685">
        <w:tc>
          <w:tcPr>
            <w:tcW w:w="2689" w:type="dxa"/>
            <w:tcBorders>
              <w:top w:val="single" w:sz="4" w:space="0" w:color="auto"/>
              <w:left w:val="single" w:sz="4" w:space="0" w:color="auto"/>
              <w:bottom w:val="single" w:sz="4" w:space="0" w:color="auto"/>
              <w:right w:val="single" w:sz="4" w:space="0" w:color="auto"/>
            </w:tcBorders>
          </w:tcPr>
          <w:p w14:paraId="5EDC21D3" w14:textId="77777777" w:rsidR="00744F3A" w:rsidRPr="002D2326" w:rsidRDefault="00744F3A" w:rsidP="00A06685">
            <w:pPr>
              <w:ind w:right="283"/>
              <w:jc w:val="both"/>
            </w:pPr>
            <w:r w:rsidRPr="002D2326">
              <w:t>Definition</w:t>
            </w:r>
          </w:p>
          <w:p w14:paraId="3E0A745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21F1663" w14:textId="77777777" w:rsidR="00744F3A" w:rsidRPr="002D2326" w:rsidRDefault="00744F3A" w:rsidP="00A06685">
            <w:pPr>
              <w:jc w:val="both"/>
            </w:pPr>
            <w:r w:rsidRPr="002D2326">
              <w:t xml:space="preserve">This indicator covers (a) all types of land use (such as residential, commercial, agricultural, forestry, grazing, wetlands based on standard land-use classification) in both rural and urban areas; and (b) all land tenure types as recognized at the country level, such as freehold, leasehold, public land, customary land. An individual can hold land in his/her own name, jointly with other individuals, as a member of a household, or collectively as member of group1, cooperative or other type of association. Secure tenure rights: comprised of two sub-components: (i) legally recognized documentation and (ii) perception of the security of tenure, which are both necessary to provide a full measurement of tenure security. </w:t>
            </w:r>
          </w:p>
          <w:p w14:paraId="6DAA9E71" w14:textId="77777777" w:rsidR="00744F3A" w:rsidRPr="002D2326" w:rsidRDefault="00744F3A" w:rsidP="00A06685">
            <w:pPr>
              <w:jc w:val="both"/>
            </w:pPr>
          </w:p>
          <w:p w14:paraId="458D4405" w14:textId="77777777" w:rsidR="00744F3A" w:rsidRPr="002D2326" w:rsidRDefault="00744F3A" w:rsidP="00A06685">
            <w:pPr>
              <w:jc w:val="both"/>
            </w:pPr>
            <w:r w:rsidRPr="002D2326">
              <w:t xml:space="preserve">Legally recognized documentation: Legal documentation of rights refers to the recording and publication of information on the nature and location of land, rights and right holders in a form that is recognized by government and is therefore official. </w:t>
            </w:r>
          </w:p>
          <w:p w14:paraId="57774E1B" w14:textId="77777777" w:rsidR="00744F3A" w:rsidRPr="002D2326" w:rsidRDefault="00744F3A" w:rsidP="00A06685">
            <w:pPr>
              <w:jc w:val="both"/>
            </w:pPr>
          </w:p>
          <w:p w14:paraId="16FC36EE" w14:textId="77777777" w:rsidR="00744F3A" w:rsidRPr="002D2326" w:rsidRDefault="00744F3A" w:rsidP="00A06685">
            <w:pPr>
              <w:jc w:val="both"/>
            </w:pPr>
            <w:r w:rsidRPr="002D2326">
              <w:t xml:space="preserve">Perceived security of tenure: Perception of tenure security refers to an individual’s perception of the likelihood of involuntary loss of land, such as disagreement of the ownership rights over land or ability to use it, regardless of the formal status and can be more optimistic or pessimistic. Although those without land rights’ documentation may frequently be perceived to be under threat, and those with documentation perceived as protected, there may be situations where documented land rights alone are insufficient to guarantee tenure security. Conversely, even without legally recognized documentation, individuals may feel themselves to be protected against eviction or dispossession. </w:t>
            </w:r>
          </w:p>
          <w:p w14:paraId="64D4091F" w14:textId="77777777" w:rsidR="00744F3A" w:rsidRPr="002D2326" w:rsidRDefault="00744F3A" w:rsidP="00A06685">
            <w:pPr>
              <w:jc w:val="both"/>
            </w:pPr>
          </w:p>
          <w:p w14:paraId="356EE119" w14:textId="77777777" w:rsidR="00744F3A" w:rsidRPr="002D2326" w:rsidRDefault="00744F3A" w:rsidP="00A06685">
            <w:pPr>
              <w:jc w:val="both"/>
            </w:pPr>
            <w:r w:rsidRPr="002D2326">
              <w:t xml:space="preserve">Perceptions of tenure to be secure if: (i) The landholder does not report a fear of involuntary loss of the land within the next five years due to, for example, intra-family, community or external threats and (ii) The landholder reports having the right to bequeath the land. </w:t>
            </w:r>
          </w:p>
        </w:tc>
      </w:tr>
      <w:tr w:rsidR="00744F3A" w:rsidRPr="002D2326" w14:paraId="032DBDDF" w14:textId="77777777" w:rsidTr="00A06685">
        <w:tc>
          <w:tcPr>
            <w:tcW w:w="2689" w:type="dxa"/>
            <w:tcBorders>
              <w:top w:val="single" w:sz="4" w:space="0" w:color="auto"/>
              <w:left w:val="single" w:sz="4" w:space="0" w:color="auto"/>
              <w:bottom w:val="single" w:sz="4" w:space="0" w:color="auto"/>
              <w:right w:val="single" w:sz="4" w:space="0" w:color="auto"/>
            </w:tcBorders>
          </w:tcPr>
          <w:p w14:paraId="166BCAFA" w14:textId="77777777" w:rsidR="00744F3A" w:rsidRPr="002D2326" w:rsidRDefault="00744F3A" w:rsidP="00A06685">
            <w:pPr>
              <w:ind w:right="283"/>
              <w:jc w:val="both"/>
            </w:pPr>
            <w:r w:rsidRPr="002D2326">
              <w:t>Geographic coverage</w:t>
            </w:r>
          </w:p>
          <w:p w14:paraId="40569E9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60E71BA" w14:textId="77777777" w:rsidR="00744F3A" w:rsidRPr="002D2326" w:rsidRDefault="00744F3A" w:rsidP="00A06685">
            <w:r w:rsidRPr="002D2326">
              <w:lastRenderedPageBreak/>
              <w:t>National</w:t>
            </w:r>
          </w:p>
        </w:tc>
      </w:tr>
      <w:tr w:rsidR="00744F3A" w:rsidRPr="002D2326" w14:paraId="63EE800F" w14:textId="77777777" w:rsidTr="00A06685">
        <w:tc>
          <w:tcPr>
            <w:tcW w:w="2689" w:type="dxa"/>
            <w:tcBorders>
              <w:top w:val="single" w:sz="4" w:space="0" w:color="auto"/>
              <w:left w:val="single" w:sz="4" w:space="0" w:color="auto"/>
              <w:bottom w:val="single" w:sz="4" w:space="0" w:color="auto"/>
              <w:right w:val="single" w:sz="4" w:space="0" w:color="auto"/>
            </w:tcBorders>
          </w:tcPr>
          <w:p w14:paraId="0CD9CA90" w14:textId="77777777" w:rsidR="00744F3A" w:rsidRPr="002D2326" w:rsidRDefault="00744F3A" w:rsidP="00A06685">
            <w:pPr>
              <w:ind w:right="283"/>
              <w:jc w:val="both"/>
            </w:pPr>
          </w:p>
          <w:p w14:paraId="1A3CB2C9" w14:textId="77777777" w:rsidR="00744F3A" w:rsidRPr="002D2326" w:rsidRDefault="00744F3A" w:rsidP="00A06685">
            <w:pPr>
              <w:ind w:right="283"/>
              <w:jc w:val="both"/>
            </w:pPr>
            <w:r w:rsidRPr="002D2326">
              <w:t>Unit of Measurement</w:t>
            </w:r>
          </w:p>
          <w:p w14:paraId="25A3838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CF9BDAE" w14:textId="77777777" w:rsidR="00744F3A" w:rsidRPr="002D2326" w:rsidRDefault="00744F3A" w:rsidP="00A06685">
            <w:r w:rsidRPr="002D2326">
              <w:t>Percent (%)</w:t>
            </w:r>
          </w:p>
        </w:tc>
      </w:tr>
      <w:tr w:rsidR="00744F3A" w:rsidRPr="002D2326" w14:paraId="4E8AE457" w14:textId="77777777" w:rsidTr="00A06685">
        <w:tc>
          <w:tcPr>
            <w:tcW w:w="2689" w:type="dxa"/>
            <w:tcBorders>
              <w:top w:val="single" w:sz="4" w:space="0" w:color="auto"/>
              <w:left w:val="single" w:sz="4" w:space="0" w:color="auto"/>
              <w:bottom w:val="single" w:sz="4" w:space="0" w:color="auto"/>
              <w:right w:val="single" w:sz="4" w:space="0" w:color="auto"/>
            </w:tcBorders>
          </w:tcPr>
          <w:p w14:paraId="4FB3985A" w14:textId="77777777" w:rsidR="00744F3A" w:rsidRPr="002D2326" w:rsidRDefault="00744F3A" w:rsidP="00A06685">
            <w:pPr>
              <w:ind w:right="283"/>
              <w:jc w:val="both"/>
            </w:pPr>
            <w:r w:rsidRPr="002D2326">
              <w:t>Computation method</w:t>
            </w:r>
          </w:p>
          <w:p w14:paraId="37E88F3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FCACE46" w14:textId="77777777" w:rsidR="00744F3A" w:rsidRPr="002D2326" w:rsidRDefault="00744F3A" w:rsidP="00A06685">
            <w:pPr>
              <w:jc w:val="both"/>
            </w:pPr>
            <w:r w:rsidRPr="002D2326">
              <w:t xml:space="preserve">The Indicator is composed of two parts: (A) measures the incidence of adults with legally recognized documentation over land among the total adult population; while (B) focuses on the incidence of adults who report having perceived secure rights to land among the adult population. </w:t>
            </w:r>
          </w:p>
          <w:p w14:paraId="52585475" w14:textId="77777777" w:rsidR="00744F3A" w:rsidRPr="002D2326" w:rsidRDefault="00744F3A" w:rsidP="00A06685"/>
          <w:p w14:paraId="21ACDE41" w14:textId="77777777" w:rsidR="00744F3A" w:rsidRPr="002D2326" w:rsidRDefault="00744F3A" w:rsidP="00A06685">
            <w:r w:rsidRPr="002D2326">
              <w:t xml:space="preserve">Part (A) and part (B) provide two complementary data sets on security of tenure rights, needed for measuring the indicator. </w:t>
            </w:r>
          </w:p>
          <w:p w14:paraId="7FD71D9B" w14:textId="77777777" w:rsidR="00744F3A" w:rsidRPr="002D2326" w:rsidRDefault="00744F3A" w:rsidP="00A06685"/>
          <w:p w14:paraId="7A97B3C6" w14:textId="77777777" w:rsidR="00744F3A" w:rsidRPr="002D2326" w:rsidRDefault="00744F3A" w:rsidP="00A06685">
            <w:r w:rsidRPr="002D2326">
              <w:t>Part (A)</w:t>
            </w:r>
            <m:oMath>
              <m:r>
                <w:rPr>
                  <w:rFonts w:ascii="Cambria Math" w:hAnsi="Cambria Math"/>
                </w:rPr>
                <m:t>=</m:t>
              </m:r>
              <m:f>
                <m:fPr>
                  <m:ctrlPr>
                    <w:rPr>
                      <w:rFonts w:ascii="Cambria Math" w:hAnsi="Cambria Math"/>
                      <w:i/>
                    </w:rPr>
                  </m:ctrlPr>
                </m:fPr>
                <m:num>
                  <m:r>
                    <m:rPr>
                      <m:sty m:val="p"/>
                    </m:rPr>
                    <w:rPr>
                      <w:rFonts w:ascii="Cambria Math" w:hAnsi="Cambria Math"/>
                    </w:rPr>
                    <m:t xml:space="preserve">People (Adult) with legally recognized documentation over land </m:t>
                  </m:r>
                </m:num>
                <m:den>
                  <m:r>
                    <m:rPr>
                      <m:sty m:val="p"/>
                    </m:rPr>
                    <w:rPr>
                      <w:rFonts w:ascii="Cambria Math" w:hAnsi="Cambria Math"/>
                    </w:rPr>
                    <m:t>Total adult population</m:t>
                  </m:r>
                </m:den>
              </m:f>
              <m:r>
                <w:rPr>
                  <w:rFonts w:ascii="Cambria Math" w:hAnsi="Cambria Math"/>
                </w:rPr>
                <m:t>×100</m:t>
              </m:r>
            </m:oMath>
            <w:r w:rsidRPr="002D2326">
              <w:t xml:space="preserve"> </w:t>
            </w:r>
          </w:p>
          <w:p w14:paraId="28D8A57F" w14:textId="77777777" w:rsidR="00744F3A" w:rsidRPr="002D2326" w:rsidRDefault="00744F3A" w:rsidP="00A06685"/>
          <w:p w14:paraId="1A51C8A3" w14:textId="77777777" w:rsidR="00744F3A" w:rsidRPr="002D2326" w:rsidRDefault="00744F3A" w:rsidP="00A06685">
            <w:r w:rsidRPr="002D2326">
              <w:t>Part (B)</w:t>
            </w:r>
            <m:oMath>
              <m:r>
                <w:rPr>
                  <w:rFonts w:ascii="Cambria Math" w:hAnsi="Cambria Math"/>
                </w:rPr>
                <m:t>=</m:t>
              </m:r>
            </m:oMath>
            <w:r w:rsidRPr="002D2326">
              <w:t xml:space="preserve"> </w:t>
            </w:r>
            <m:oMath>
              <m:f>
                <m:fPr>
                  <m:ctrlPr>
                    <w:rPr>
                      <w:rFonts w:ascii="Cambria Math" w:hAnsi="Cambria Math"/>
                      <w:i/>
                    </w:rPr>
                  </m:ctrlPr>
                </m:fPr>
                <m:num>
                  <m:r>
                    <m:rPr>
                      <m:sty m:val="p"/>
                    </m:rPr>
                    <w:rPr>
                      <w:rFonts w:ascii="Cambria Math" w:hAnsi="Cambria Math"/>
                    </w:rPr>
                    <m:t>People (Adult)who perceive their rights as secure</m:t>
                  </m:r>
                </m:num>
                <m:den>
                  <m:r>
                    <m:rPr>
                      <m:sty m:val="p"/>
                    </m:rPr>
                    <w:rPr>
                      <w:rFonts w:ascii="Cambria Math" w:hAnsi="Cambria Math"/>
                    </w:rPr>
                    <m:t>Total adult population</m:t>
                  </m:r>
                </m:den>
              </m:f>
            </m:oMath>
            <w:r w:rsidRPr="002D2326">
              <w:t xml:space="preserve">  x 100</w:t>
            </w:r>
          </w:p>
        </w:tc>
      </w:tr>
      <w:tr w:rsidR="00744F3A" w:rsidRPr="002D2326" w14:paraId="2AD7CD5D" w14:textId="77777777" w:rsidTr="00A06685">
        <w:tc>
          <w:tcPr>
            <w:tcW w:w="2689" w:type="dxa"/>
            <w:tcBorders>
              <w:top w:val="single" w:sz="4" w:space="0" w:color="auto"/>
              <w:left w:val="single" w:sz="4" w:space="0" w:color="auto"/>
              <w:bottom w:val="single" w:sz="4" w:space="0" w:color="auto"/>
              <w:right w:val="single" w:sz="4" w:space="0" w:color="auto"/>
            </w:tcBorders>
          </w:tcPr>
          <w:p w14:paraId="4166B040" w14:textId="77777777" w:rsidR="00744F3A" w:rsidRPr="002D2326" w:rsidRDefault="00744F3A" w:rsidP="00A06685">
            <w:pPr>
              <w:ind w:right="283"/>
              <w:jc w:val="both"/>
            </w:pPr>
            <w:r w:rsidRPr="002D2326">
              <w:t>Disaggregation</w:t>
            </w:r>
          </w:p>
          <w:p w14:paraId="1B846E8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29009E1" w14:textId="77777777" w:rsidR="00744F3A" w:rsidRPr="002D2326" w:rsidRDefault="00744F3A" w:rsidP="00A06685">
            <w:pPr>
              <w:pStyle w:val="PlainText"/>
              <w:ind w:left="360"/>
              <w:rPr>
                <w:rFonts w:ascii="Arial" w:hAnsi="Arial"/>
              </w:rPr>
            </w:pPr>
          </w:p>
        </w:tc>
      </w:tr>
      <w:tr w:rsidR="00744F3A" w:rsidRPr="002D2326" w14:paraId="3F188F24" w14:textId="77777777" w:rsidTr="00A06685">
        <w:tc>
          <w:tcPr>
            <w:tcW w:w="2689" w:type="dxa"/>
            <w:tcBorders>
              <w:top w:val="single" w:sz="4" w:space="0" w:color="auto"/>
              <w:left w:val="single" w:sz="4" w:space="0" w:color="auto"/>
              <w:bottom w:val="single" w:sz="4" w:space="0" w:color="auto"/>
              <w:right w:val="single" w:sz="4" w:space="0" w:color="auto"/>
            </w:tcBorders>
          </w:tcPr>
          <w:p w14:paraId="33EE2D58" w14:textId="77777777" w:rsidR="00744F3A" w:rsidRPr="002D2326" w:rsidRDefault="00744F3A" w:rsidP="00A06685">
            <w:pPr>
              <w:ind w:right="283"/>
            </w:pPr>
            <w:r w:rsidRPr="002D2326">
              <w:t>Comments and limitations/ Other Information</w:t>
            </w:r>
          </w:p>
          <w:p w14:paraId="534E6A8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259838E" w14:textId="77777777" w:rsidR="00744F3A" w:rsidRPr="002D2326" w:rsidRDefault="00744F3A" w:rsidP="00A06685"/>
        </w:tc>
      </w:tr>
      <w:tr w:rsidR="00744F3A" w:rsidRPr="002D2326" w14:paraId="69C6D64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C38268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12B00B5" w14:textId="77777777" w:rsidR="00744F3A" w:rsidRPr="002D2326" w:rsidRDefault="00744F3A" w:rsidP="00A06685"/>
        </w:tc>
      </w:tr>
      <w:tr w:rsidR="00744F3A" w:rsidRPr="002D2326" w14:paraId="22A7184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C182ACF"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162EF62F" w14:textId="77777777" w:rsidR="00744F3A" w:rsidRPr="002D2326" w:rsidRDefault="00744F3A" w:rsidP="00A06685">
            <w:pPr>
              <w:jc w:val="both"/>
            </w:pPr>
            <w:r w:rsidRPr="002D2326">
              <w:t>Proportion of total adult population with secure tenure rights to land, with legally recognized documentation and who perceive their rights to land as secure, by sex and by type of tenure</w:t>
            </w:r>
          </w:p>
        </w:tc>
      </w:tr>
      <w:tr w:rsidR="00744F3A" w:rsidRPr="002D2326" w14:paraId="79F816C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F5B4643"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6BA37CD0" w14:textId="77777777" w:rsidR="00744F3A" w:rsidRPr="002D2326" w:rsidRDefault="00744F3A" w:rsidP="00A06685">
            <w:pPr>
              <w:jc w:val="both"/>
            </w:pPr>
            <w:r w:rsidRPr="002D2326">
              <w:t>1.4.2</w:t>
            </w:r>
          </w:p>
        </w:tc>
      </w:tr>
      <w:tr w:rsidR="00744F3A" w:rsidRPr="002D2326" w14:paraId="5A0A4173" w14:textId="77777777" w:rsidTr="00A06685">
        <w:tc>
          <w:tcPr>
            <w:tcW w:w="2689" w:type="dxa"/>
            <w:tcBorders>
              <w:top w:val="single" w:sz="4" w:space="0" w:color="auto"/>
              <w:left w:val="single" w:sz="4" w:space="0" w:color="auto"/>
              <w:bottom w:val="single" w:sz="4" w:space="0" w:color="auto"/>
              <w:right w:val="single" w:sz="4" w:space="0" w:color="auto"/>
            </w:tcBorders>
          </w:tcPr>
          <w:p w14:paraId="3D8F64DB" w14:textId="77777777" w:rsidR="00744F3A" w:rsidRPr="002D2326" w:rsidRDefault="00744F3A" w:rsidP="00A06685">
            <w:pPr>
              <w:ind w:right="283"/>
              <w:jc w:val="both"/>
            </w:pPr>
            <w:r w:rsidRPr="002D2326">
              <w:t>Target Name</w:t>
            </w:r>
          </w:p>
          <w:p w14:paraId="411CE9D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D42E2FA" w14:textId="77777777" w:rsidR="00744F3A" w:rsidRPr="002D2326" w:rsidRDefault="00744F3A" w:rsidP="00A06685">
            <w:pPr>
              <w:jc w:val="both"/>
            </w:pPr>
            <w:r w:rsidRPr="002D2326">
              <w:t>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tc>
      </w:tr>
      <w:tr w:rsidR="00744F3A" w:rsidRPr="002D2326" w14:paraId="7B0C096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67DAE32"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E9090B4" w14:textId="77777777" w:rsidR="00744F3A" w:rsidRPr="002D2326" w:rsidRDefault="00744F3A" w:rsidP="00A06685">
            <w:r w:rsidRPr="002D2326">
              <w:t>1.4</w:t>
            </w:r>
          </w:p>
        </w:tc>
      </w:tr>
      <w:tr w:rsidR="00744F3A" w:rsidRPr="002D2326" w14:paraId="14BBCDA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7D0ACBA"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3B7F10FF" w14:textId="77777777" w:rsidR="00744F3A" w:rsidRPr="002D2326" w:rsidRDefault="00744F3A" w:rsidP="00A06685"/>
        </w:tc>
      </w:tr>
      <w:tr w:rsidR="00744F3A" w:rsidRPr="002D2326" w14:paraId="05F34B1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3CDFA7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100E0C1C" w14:textId="77777777" w:rsidR="00744F3A" w:rsidRPr="002D2326" w:rsidRDefault="00744F3A" w:rsidP="00A06685">
            <w:r w:rsidRPr="002D2326">
              <w:t>2</w:t>
            </w:r>
          </w:p>
        </w:tc>
      </w:tr>
      <w:tr w:rsidR="00744F3A" w:rsidRPr="002D2326" w14:paraId="0298AD6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1947EAE"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18CCC470" w14:textId="77777777" w:rsidR="00744F3A" w:rsidRPr="002D2326" w:rsidRDefault="00744F3A" w:rsidP="00A06685">
            <w:r w:rsidRPr="002D2326">
              <w:t>World Bank</w:t>
            </w:r>
          </w:p>
        </w:tc>
      </w:tr>
      <w:tr w:rsidR="00744F3A" w:rsidRPr="002D2326" w14:paraId="5D5FFBE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640B1B7"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6AEE91E5" w14:textId="77777777" w:rsidR="00744F3A" w:rsidRPr="002D2326" w:rsidRDefault="00744F3A" w:rsidP="00A06685">
            <w:pPr>
              <w:rPr>
                <w:rStyle w:val="HeaderChar"/>
              </w:rPr>
            </w:pPr>
            <w:r w:rsidRPr="002D2326">
              <w:rPr>
                <w:rStyle w:val="HeaderChar"/>
              </w:rPr>
              <w:t>https://unstats.un.org/sdgs/metadata/files/Metadata-01-04-02.pdf</w:t>
            </w:r>
          </w:p>
        </w:tc>
      </w:tr>
      <w:tr w:rsidR="00744F3A" w:rsidRPr="002D2326" w14:paraId="00C198A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6505EC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Sources</w:t>
            </w:r>
          </w:p>
          <w:p w14:paraId="1450F487" w14:textId="77777777" w:rsidR="00744F3A" w:rsidRPr="002D2326" w:rsidRDefault="00744F3A" w:rsidP="00A06685"/>
        </w:tc>
      </w:tr>
      <w:tr w:rsidR="00744F3A" w:rsidRPr="002D2326" w14:paraId="4CAEA8AF" w14:textId="77777777" w:rsidTr="00A06685">
        <w:tc>
          <w:tcPr>
            <w:tcW w:w="2689" w:type="dxa"/>
            <w:tcBorders>
              <w:top w:val="single" w:sz="4" w:space="0" w:color="auto"/>
              <w:left w:val="single" w:sz="4" w:space="0" w:color="auto"/>
              <w:bottom w:val="single" w:sz="4" w:space="0" w:color="auto"/>
              <w:right w:val="single" w:sz="4" w:space="0" w:color="auto"/>
            </w:tcBorders>
          </w:tcPr>
          <w:p w14:paraId="1E0A7F63" w14:textId="77777777" w:rsidR="00744F3A" w:rsidRPr="002D2326" w:rsidRDefault="00744F3A" w:rsidP="00A06685">
            <w:pPr>
              <w:ind w:right="283"/>
              <w:jc w:val="both"/>
            </w:pPr>
            <w:r w:rsidRPr="002D2326">
              <w:t xml:space="preserve">Source Organization </w:t>
            </w:r>
          </w:p>
          <w:p w14:paraId="13C5B35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27DBC54" w14:textId="77777777" w:rsidR="00744F3A" w:rsidRPr="002D2326" w:rsidRDefault="00744F3A" w:rsidP="00A06685">
            <w:r w:rsidRPr="002D2326">
              <w:t>The Rwanda Natural Resources Authority (RNRA)</w:t>
            </w:r>
          </w:p>
        </w:tc>
      </w:tr>
      <w:tr w:rsidR="00744F3A" w:rsidRPr="002D2326" w14:paraId="39FD5437" w14:textId="77777777" w:rsidTr="00A06685">
        <w:tc>
          <w:tcPr>
            <w:tcW w:w="2689" w:type="dxa"/>
            <w:tcBorders>
              <w:top w:val="single" w:sz="4" w:space="0" w:color="auto"/>
              <w:left w:val="single" w:sz="4" w:space="0" w:color="auto"/>
              <w:bottom w:val="single" w:sz="4" w:space="0" w:color="auto"/>
              <w:right w:val="single" w:sz="4" w:space="0" w:color="auto"/>
            </w:tcBorders>
          </w:tcPr>
          <w:p w14:paraId="638A32AD"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7C70AFD" w14:textId="77777777" w:rsidR="00744F3A" w:rsidRPr="002D2326" w:rsidRDefault="00744F3A" w:rsidP="00A06685">
            <w:r w:rsidRPr="002D2326">
              <w:t>Land Administration Information System</w:t>
            </w:r>
          </w:p>
        </w:tc>
      </w:tr>
      <w:tr w:rsidR="00744F3A" w:rsidRPr="002D2326" w14:paraId="751FC41A" w14:textId="77777777" w:rsidTr="00A06685">
        <w:tc>
          <w:tcPr>
            <w:tcW w:w="2689" w:type="dxa"/>
            <w:tcBorders>
              <w:top w:val="single" w:sz="4" w:space="0" w:color="auto"/>
              <w:left w:val="single" w:sz="4" w:space="0" w:color="auto"/>
              <w:bottom w:val="single" w:sz="4" w:space="0" w:color="auto"/>
              <w:right w:val="single" w:sz="4" w:space="0" w:color="auto"/>
            </w:tcBorders>
          </w:tcPr>
          <w:p w14:paraId="4694A6AF" w14:textId="77777777" w:rsidR="00744F3A" w:rsidRPr="002D2326" w:rsidRDefault="00744F3A" w:rsidP="00A06685">
            <w:r w:rsidRPr="002D2326">
              <w:t>Periodicity</w:t>
            </w:r>
          </w:p>
          <w:p w14:paraId="4FCB663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91CE8E7" w14:textId="77777777" w:rsidR="00744F3A" w:rsidRPr="002D2326" w:rsidRDefault="00744F3A" w:rsidP="00A06685">
            <w:r w:rsidRPr="00670C1A">
              <w:t>Annual</w:t>
            </w:r>
          </w:p>
        </w:tc>
      </w:tr>
      <w:tr w:rsidR="00744F3A" w:rsidRPr="002D2326" w14:paraId="0F17B57C" w14:textId="77777777" w:rsidTr="00A06685">
        <w:tc>
          <w:tcPr>
            <w:tcW w:w="2689" w:type="dxa"/>
            <w:tcBorders>
              <w:top w:val="single" w:sz="4" w:space="0" w:color="auto"/>
              <w:left w:val="single" w:sz="4" w:space="0" w:color="auto"/>
              <w:bottom w:val="single" w:sz="4" w:space="0" w:color="auto"/>
              <w:right w:val="single" w:sz="4" w:space="0" w:color="auto"/>
            </w:tcBorders>
          </w:tcPr>
          <w:p w14:paraId="5EB2FFA5" w14:textId="77777777" w:rsidR="00744F3A" w:rsidRPr="002D2326" w:rsidRDefault="00744F3A" w:rsidP="00A06685">
            <w:pPr>
              <w:ind w:right="283"/>
              <w:jc w:val="both"/>
            </w:pPr>
            <w:r w:rsidRPr="002D2326">
              <w:t>Earliest available data</w:t>
            </w:r>
          </w:p>
          <w:p w14:paraId="140653D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1CBB626" w14:textId="77777777" w:rsidR="00744F3A" w:rsidRPr="002D2326" w:rsidRDefault="00744F3A" w:rsidP="00A06685"/>
        </w:tc>
      </w:tr>
      <w:tr w:rsidR="00744F3A" w:rsidRPr="002D2326" w14:paraId="0E4C1DB6" w14:textId="77777777" w:rsidTr="00A06685">
        <w:tc>
          <w:tcPr>
            <w:tcW w:w="2689" w:type="dxa"/>
            <w:tcBorders>
              <w:top w:val="single" w:sz="4" w:space="0" w:color="auto"/>
              <w:left w:val="single" w:sz="4" w:space="0" w:color="auto"/>
              <w:bottom w:val="single" w:sz="4" w:space="0" w:color="auto"/>
              <w:right w:val="single" w:sz="4" w:space="0" w:color="auto"/>
            </w:tcBorders>
          </w:tcPr>
          <w:p w14:paraId="1B9A1C2F" w14:textId="77777777" w:rsidR="00744F3A" w:rsidRPr="002D2326" w:rsidRDefault="00744F3A" w:rsidP="00A06685">
            <w:pPr>
              <w:ind w:right="283"/>
              <w:jc w:val="both"/>
            </w:pPr>
            <w:r w:rsidRPr="002D2326">
              <w:t>Link to data source/ The text to show instead of the URL</w:t>
            </w:r>
          </w:p>
          <w:p w14:paraId="0237EB27"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3644F3DC" w14:textId="77777777" w:rsidR="00744F3A" w:rsidRPr="002D2326" w:rsidRDefault="00744F3A" w:rsidP="00A06685"/>
        </w:tc>
      </w:tr>
      <w:tr w:rsidR="00744F3A" w:rsidRPr="002D2326" w14:paraId="5646AF93" w14:textId="77777777" w:rsidTr="00A06685">
        <w:tc>
          <w:tcPr>
            <w:tcW w:w="2689" w:type="dxa"/>
            <w:tcBorders>
              <w:top w:val="single" w:sz="4" w:space="0" w:color="auto"/>
              <w:left w:val="single" w:sz="4" w:space="0" w:color="auto"/>
              <w:bottom w:val="single" w:sz="4" w:space="0" w:color="auto"/>
              <w:right w:val="single" w:sz="4" w:space="0" w:color="auto"/>
            </w:tcBorders>
          </w:tcPr>
          <w:p w14:paraId="191C90FB" w14:textId="77777777" w:rsidR="00744F3A" w:rsidRPr="002D2326" w:rsidRDefault="00744F3A" w:rsidP="00A06685">
            <w:pPr>
              <w:ind w:right="283"/>
              <w:jc w:val="both"/>
            </w:pPr>
            <w:r w:rsidRPr="002D2326">
              <w:t>Release date</w:t>
            </w:r>
          </w:p>
          <w:p w14:paraId="77F2BA0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5D8B93A" w14:textId="77777777" w:rsidR="00744F3A" w:rsidRPr="002D2326" w:rsidRDefault="00744F3A" w:rsidP="00A06685"/>
        </w:tc>
      </w:tr>
      <w:tr w:rsidR="00744F3A" w:rsidRPr="002D2326" w14:paraId="2BF9345A" w14:textId="77777777" w:rsidTr="00A06685">
        <w:tc>
          <w:tcPr>
            <w:tcW w:w="2689" w:type="dxa"/>
            <w:tcBorders>
              <w:top w:val="single" w:sz="4" w:space="0" w:color="auto"/>
              <w:left w:val="single" w:sz="4" w:space="0" w:color="auto"/>
              <w:bottom w:val="single" w:sz="4" w:space="0" w:color="auto"/>
              <w:right w:val="single" w:sz="4" w:space="0" w:color="auto"/>
            </w:tcBorders>
          </w:tcPr>
          <w:p w14:paraId="70CA7B82" w14:textId="77777777" w:rsidR="00744F3A" w:rsidRPr="002D2326" w:rsidRDefault="00744F3A" w:rsidP="00A06685">
            <w:pPr>
              <w:ind w:right="283"/>
              <w:jc w:val="both"/>
            </w:pPr>
            <w:r w:rsidRPr="002D2326">
              <w:t>Statistical classification</w:t>
            </w:r>
          </w:p>
          <w:p w14:paraId="22F113A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58BB707" w14:textId="77777777" w:rsidR="00744F3A" w:rsidRPr="002D2326" w:rsidRDefault="00744F3A" w:rsidP="00A06685"/>
        </w:tc>
      </w:tr>
      <w:tr w:rsidR="00744F3A" w:rsidRPr="002D2326" w14:paraId="5AC1A0F0" w14:textId="77777777" w:rsidTr="00A06685">
        <w:tc>
          <w:tcPr>
            <w:tcW w:w="2689" w:type="dxa"/>
            <w:tcBorders>
              <w:top w:val="single" w:sz="4" w:space="0" w:color="auto"/>
              <w:left w:val="single" w:sz="4" w:space="0" w:color="auto"/>
              <w:bottom w:val="single" w:sz="4" w:space="0" w:color="auto"/>
              <w:right w:val="single" w:sz="4" w:space="0" w:color="auto"/>
            </w:tcBorders>
          </w:tcPr>
          <w:p w14:paraId="125A2C00" w14:textId="77777777" w:rsidR="00744F3A" w:rsidRPr="002D2326" w:rsidRDefault="00744F3A" w:rsidP="00A06685">
            <w:pPr>
              <w:ind w:right="283"/>
              <w:jc w:val="both"/>
            </w:pPr>
            <w:r w:rsidRPr="002D2326">
              <w:t>Contact details</w:t>
            </w:r>
          </w:p>
          <w:p w14:paraId="2856C48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3BE68A7" w14:textId="77777777" w:rsidR="00744F3A" w:rsidRPr="002D2326" w:rsidRDefault="00744F3A" w:rsidP="00A06685"/>
        </w:tc>
      </w:tr>
      <w:tr w:rsidR="00744F3A" w:rsidRPr="002D2326" w14:paraId="15A571A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14801F6"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52800DFD" w14:textId="77777777" w:rsidR="00744F3A" w:rsidRPr="002D2326" w:rsidRDefault="00744F3A" w:rsidP="00A06685"/>
        </w:tc>
      </w:tr>
      <w:tr w:rsidR="00744F3A" w:rsidRPr="002D2326" w14:paraId="04A3E4D7" w14:textId="77777777" w:rsidTr="00A06685">
        <w:tc>
          <w:tcPr>
            <w:tcW w:w="2689" w:type="dxa"/>
            <w:tcBorders>
              <w:top w:val="single" w:sz="4" w:space="0" w:color="auto"/>
              <w:left w:val="single" w:sz="4" w:space="0" w:color="auto"/>
              <w:bottom w:val="single" w:sz="4" w:space="0" w:color="auto"/>
              <w:right w:val="single" w:sz="4" w:space="0" w:color="auto"/>
            </w:tcBorders>
          </w:tcPr>
          <w:p w14:paraId="07063691" w14:textId="77777777" w:rsidR="00744F3A" w:rsidRPr="002D2326" w:rsidRDefault="00744F3A" w:rsidP="00A06685">
            <w:pPr>
              <w:ind w:right="283"/>
              <w:jc w:val="both"/>
            </w:pPr>
            <w:r w:rsidRPr="002D2326">
              <w:t xml:space="preserve">Source Organization </w:t>
            </w:r>
          </w:p>
          <w:p w14:paraId="146807C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6004D56" w14:textId="77777777" w:rsidR="00744F3A" w:rsidRPr="002D2326" w:rsidRDefault="00744F3A" w:rsidP="00A06685"/>
        </w:tc>
      </w:tr>
      <w:tr w:rsidR="00744F3A" w:rsidRPr="002D2326" w14:paraId="5B391A6D" w14:textId="77777777" w:rsidTr="00A06685">
        <w:tc>
          <w:tcPr>
            <w:tcW w:w="2689" w:type="dxa"/>
            <w:tcBorders>
              <w:top w:val="single" w:sz="4" w:space="0" w:color="auto"/>
              <w:left w:val="single" w:sz="4" w:space="0" w:color="auto"/>
              <w:bottom w:val="single" w:sz="4" w:space="0" w:color="auto"/>
              <w:right w:val="single" w:sz="4" w:space="0" w:color="auto"/>
            </w:tcBorders>
          </w:tcPr>
          <w:p w14:paraId="1E8EC4AE" w14:textId="77777777" w:rsidR="00744F3A" w:rsidRPr="002D2326" w:rsidRDefault="00744F3A" w:rsidP="00A06685">
            <w:pPr>
              <w:ind w:right="283"/>
              <w:jc w:val="both"/>
            </w:pPr>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661C0001" w14:textId="77777777" w:rsidR="00744F3A" w:rsidRPr="002D2326" w:rsidRDefault="00744F3A" w:rsidP="00A06685">
            <w:r w:rsidRPr="002D2326">
              <w:t>Impact Evaluation on Land Tenure Regulation</w:t>
            </w:r>
          </w:p>
        </w:tc>
      </w:tr>
      <w:tr w:rsidR="00744F3A" w:rsidRPr="002D2326" w14:paraId="1958D874" w14:textId="77777777" w:rsidTr="00A06685">
        <w:tc>
          <w:tcPr>
            <w:tcW w:w="2689" w:type="dxa"/>
            <w:tcBorders>
              <w:top w:val="single" w:sz="4" w:space="0" w:color="auto"/>
              <w:left w:val="single" w:sz="4" w:space="0" w:color="auto"/>
              <w:bottom w:val="single" w:sz="4" w:space="0" w:color="auto"/>
              <w:right w:val="single" w:sz="4" w:space="0" w:color="auto"/>
            </w:tcBorders>
          </w:tcPr>
          <w:p w14:paraId="38B7AF4D" w14:textId="77777777" w:rsidR="00744F3A" w:rsidRPr="002D2326" w:rsidRDefault="00744F3A" w:rsidP="00A06685">
            <w:r w:rsidRPr="002D2326">
              <w:t>Periodicity</w:t>
            </w:r>
          </w:p>
          <w:p w14:paraId="79CCDF6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3A48396" w14:textId="77777777" w:rsidR="00744F3A" w:rsidRPr="002D2326" w:rsidRDefault="00744F3A" w:rsidP="00A06685"/>
        </w:tc>
      </w:tr>
      <w:tr w:rsidR="00744F3A" w:rsidRPr="002D2326" w14:paraId="1F67AC9C" w14:textId="77777777" w:rsidTr="00A06685">
        <w:tc>
          <w:tcPr>
            <w:tcW w:w="2689" w:type="dxa"/>
            <w:tcBorders>
              <w:top w:val="single" w:sz="4" w:space="0" w:color="auto"/>
              <w:left w:val="single" w:sz="4" w:space="0" w:color="auto"/>
              <w:bottom w:val="single" w:sz="4" w:space="0" w:color="auto"/>
              <w:right w:val="single" w:sz="4" w:space="0" w:color="auto"/>
            </w:tcBorders>
          </w:tcPr>
          <w:p w14:paraId="00748E25" w14:textId="77777777" w:rsidR="00744F3A" w:rsidRPr="002D2326" w:rsidRDefault="00744F3A" w:rsidP="00A06685">
            <w:pPr>
              <w:ind w:right="283"/>
              <w:jc w:val="both"/>
            </w:pPr>
            <w:r w:rsidRPr="002D2326">
              <w:t>Earliest available data</w:t>
            </w:r>
          </w:p>
          <w:p w14:paraId="127DD72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0B4492B" w14:textId="77777777" w:rsidR="00744F3A" w:rsidRPr="002D2326" w:rsidRDefault="00744F3A" w:rsidP="00A06685"/>
        </w:tc>
      </w:tr>
      <w:tr w:rsidR="00744F3A" w:rsidRPr="002D2326" w14:paraId="1E4AE930" w14:textId="77777777" w:rsidTr="00A06685">
        <w:tc>
          <w:tcPr>
            <w:tcW w:w="2689" w:type="dxa"/>
            <w:tcBorders>
              <w:top w:val="single" w:sz="4" w:space="0" w:color="auto"/>
              <w:left w:val="single" w:sz="4" w:space="0" w:color="auto"/>
              <w:bottom w:val="single" w:sz="4" w:space="0" w:color="auto"/>
              <w:right w:val="single" w:sz="4" w:space="0" w:color="auto"/>
            </w:tcBorders>
          </w:tcPr>
          <w:p w14:paraId="67559E6C" w14:textId="77777777" w:rsidR="00744F3A" w:rsidRPr="002D2326" w:rsidRDefault="00744F3A" w:rsidP="00A06685">
            <w:pPr>
              <w:ind w:right="283"/>
              <w:jc w:val="both"/>
            </w:pPr>
            <w:r w:rsidRPr="002D2326">
              <w:t>Link to data source/ The text to show instead of the URL</w:t>
            </w:r>
          </w:p>
          <w:p w14:paraId="5AAB765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EE7D107" w14:textId="77777777" w:rsidR="00744F3A" w:rsidRPr="002D2326" w:rsidRDefault="00744F3A" w:rsidP="00A06685"/>
        </w:tc>
      </w:tr>
      <w:tr w:rsidR="00744F3A" w:rsidRPr="002D2326" w14:paraId="5324C07D" w14:textId="77777777" w:rsidTr="00A06685">
        <w:tc>
          <w:tcPr>
            <w:tcW w:w="2689" w:type="dxa"/>
            <w:tcBorders>
              <w:top w:val="single" w:sz="4" w:space="0" w:color="auto"/>
              <w:left w:val="single" w:sz="4" w:space="0" w:color="auto"/>
              <w:bottom w:val="single" w:sz="4" w:space="0" w:color="auto"/>
              <w:right w:val="single" w:sz="4" w:space="0" w:color="auto"/>
            </w:tcBorders>
          </w:tcPr>
          <w:p w14:paraId="3AE0A2CA" w14:textId="77777777" w:rsidR="00744F3A" w:rsidRPr="002D2326" w:rsidRDefault="00744F3A" w:rsidP="00A06685">
            <w:pPr>
              <w:ind w:right="283"/>
              <w:jc w:val="both"/>
            </w:pPr>
            <w:r w:rsidRPr="002D2326">
              <w:t>Release date</w:t>
            </w:r>
          </w:p>
          <w:p w14:paraId="56D1FCB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0D9EB4D" w14:textId="77777777" w:rsidR="00744F3A" w:rsidRPr="002D2326" w:rsidRDefault="00744F3A" w:rsidP="00A06685">
            <w:r w:rsidRPr="002D2326">
              <w:t>2015</w:t>
            </w:r>
          </w:p>
        </w:tc>
      </w:tr>
      <w:tr w:rsidR="00744F3A" w:rsidRPr="002D2326" w14:paraId="403EF612" w14:textId="77777777" w:rsidTr="00A06685">
        <w:tc>
          <w:tcPr>
            <w:tcW w:w="2689" w:type="dxa"/>
            <w:tcBorders>
              <w:top w:val="single" w:sz="4" w:space="0" w:color="auto"/>
              <w:left w:val="single" w:sz="4" w:space="0" w:color="auto"/>
              <w:bottom w:val="single" w:sz="4" w:space="0" w:color="auto"/>
              <w:right w:val="single" w:sz="4" w:space="0" w:color="auto"/>
            </w:tcBorders>
          </w:tcPr>
          <w:p w14:paraId="43F95B3E" w14:textId="77777777" w:rsidR="00744F3A" w:rsidRPr="002D2326" w:rsidRDefault="00744F3A" w:rsidP="00A06685">
            <w:pPr>
              <w:ind w:right="283"/>
              <w:jc w:val="both"/>
            </w:pPr>
            <w:r w:rsidRPr="002D2326">
              <w:t>Next release date</w:t>
            </w:r>
          </w:p>
          <w:p w14:paraId="502E3F9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949D361" w14:textId="77777777" w:rsidR="00744F3A" w:rsidRPr="002D2326" w:rsidRDefault="00744F3A" w:rsidP="00A06685"/>
        </w:tc>
      </w:tr>
      <w:tr w:rsidR="00744F3A" w:rsidRPr="002D2326" w14:paraId="3398F581" w14:textId="77777777" w:rsidTr="00A06685">
        <w:tc>
          <w:tcPr>
            <w:tcW w:w="2689" w:type="dxa"/>
            <w:tcBorders>
              <w:top w:val="single" w:sz="4" w:space="0" w:color="auto"/>
              <w:left w:val="single" w:sz="4" w:space="0" w:color="auto"/>
              <w:bottom w:val="single" w:sz="4" w:space="0" w:color="auto"/>
              <w:right w:val="single" w:sz="4" w:space="0" w:color="auto"/>
            </w:tcBorders>
          </w:tcPr>
          <w:p w14:paraId="4A72F578" w14:textId="77777777" w:rsidR="00744F3A" w:rsidRPr="002D2326" w:rsidRDefault="00744F3A" w:rsidP="00A06685">
            <w:pPr>
              <w:ind w:right="283"/>
              <w:jc w:val="both"/>
            </w:pPr>
            <w:r w:rsidRPr="002D2326">
              <w:lastRenderedPageBreak/>
              <w:t>Statistical classification</w:t>
            </w:r>
          </w:p>
          <w:p w14:paraId="373FC9C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52C67DB" w14:textId="77777777" w:rsidR="00744F3A" w:rsidRPr="002D2326" w:rsidRDefault="00744F3A" w:rsidP="00A06685"/>
        </w:tc>
      </w:tr>
      <w:tr w:rsidR="00744F3A" w:rsidRPr="002D2326" w14:paraId="0A414F10" w14:textId="77777777" w:rsidTr="00A06685">
        <w:tc>
          <w:tcPr>
            <w:tcW w:w="2689" w:type="dxa"/>
            <w:tcBorders>
              <w:top w:val="single" w:sz="4" w:space="0" w:color="auto"/>
              <w:left w:val="single" w:sz="4" w:space="0" w:color="auto"/>
              <w:bottom w:val="single" w:sz="4" w:space="0" w:color="auto"/>
              <w:right w:val="single" w:sz="4" w:space="0" w:color="auto"/>
            </w:tcBorders>
          </w:tcPr>
          <w:p w14:paraId="0E0F3181" w14:textId="77777777" w:rsidR="00744F3A" w:rsidRPr="002D2326" w:rsidRDefault="00744F3A" w:rsidP="00A06685">
            <w:pPr>
              <w:ind w:right="283"/>
              <w:jc w:val="both"/>
            </w:pPr>
            <w:r w:rsidRPr="002D2326">
              <w:t>Contact details</w:t>
            </w:r>
          </w:p>
          <w:p w14:paraId="77EADAF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7DED295" w14:textId="77777777" w:rsidR="00744F3A" w:rsidRPr="002D2326" w:rsidRDefault="00744F3A" w:rsidP="00A06685"/>
        </w:tc>
      </w:tr>
      <w:tr w:rsidR="00744F3A" w:rsidRPr="002D2326" w14:paraId="27D344BC" w14:textId="77777777" w:rsidTr="00A06685">
        <w:tc>
          <w:tcPr>
            <w:tcW w:w="2689" w:type="dxa"/>
            <w:tcBorders>
              <w:top w:val="single" w:sz="4" w:space="0" w:color="auto"/>
              <w:left w:val="single" w:sz="4" w:space="0" w:color="auto"/>
              <w:bottom w:val="single" w:sz="4" w:space="0" w:color="auto"/>
              <w:right w:val="single" w:sz="4" w:space="0" w:color="auto"/>
            </w:tcBorders>
          </w:tcPr>
          <w:p w14:paraId="0682BD62"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0A7FE4A" w14:textId="77777777" w:rsidR="00744F3A" w:rsidRPr="002D2326" w:rsidRDefault="00744F3A" w:rsidP="00A06685"/>
        </w:tc>
      </w:tr>
    </w:tbl>
    <w:p w14:paraId="6F00B0B1" w14:textId="77777777" w:rsidR="00744F3A" w:rsidRPr="002D2326" w:rsidRDefault="00744F3A" w:rsidP="00744F3A"/>
    <w:p w14:paraId="088772AF" w14:textId="77777777" w:rsidR="00744F3A" w:rsidRPr="002D2326" w:rsidRDefault="00744F3A" w:rsidP="00744F3A">
      <w:pPr>
        <w:pStyle w:val="Heading2"/>
        <w:numPr>
          <w:ilvl w:val="0"/>
          <w:numId w:val="0"/>
        </w:numPr>
        <w:ind w:left="576"/>
        <w:rPr>
          <w:rFonts w:ascii="Arial" w:hAnsi="Arial" w:cs="Arial"/>
        </w:rPr>
      </w:pPr>
      <w:bookmarkStart w:id="135" w:name="_Toc517414113"/>
      <w:bookmarkStart w:id="136" w:name="_Toc533147152"/>
      <w:r w:rsidRPr="002D2326">
        <w:rPr>
          <w:rFonts w:ascii="Arial" w:hAnsi="Arial" w:cs="Arial"/>
        </w:rPr>
        <w:t>2.1.1 Prevalence of undernourishment</w:t>
      </w:r>
      <w:bookmarkEnd w:id="135"/>
      <w:bookmarkEnd w:id="136"/>
    </w:p>
    <w:tbl>
      <w:tblPr>
        <w:tblStyle w:val="TableGrid"/>
        <w:tblW w:w="9634" w:type="dxa"/>
        <w:tblLayout w:type="fixed"/>
        <w:tblLook w:val="04A0" w:firstRow="1" w:lastRow="0" w:firstColumn="1" w:lastColumn="0" w:noHBand="0" w:noVBand="1"/>
      </w:tblPr>
      <w:tblGrid>
        <w:gridCol w:w="2689"/>
        <w:gridCol w:w="6945"/>
      </w:tblGrid>
      <w:tr w:rsidR="00744F3A" w:rsidRPr="002D2326" w14:paraId="658659C7"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4F476B2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01E5BCBD" w14:textId="77777777" w:rsidR="00744F3A" w:rsidRPr="002D2326" w:rsidRDefault="00744F3A" w:rsidP="00A06685"/>
        </w:tc>
      </w:tr>
      <w:tr w:rsidR="00744F3A" w:rsidRPr="002D2326" w14:paraId="6CAB9B69" w14:textId="77777777" w:rsidTr="00A06685">
        <w:tc>
          <w:tcPr>
            <w:tcW w:w="2689" w:type="dxa"/>
            <w:tcBorders>
              <w:top w:val="single" w:sz="4" w:space="0" w:color="auto"/>
              <w:left w:val="single" w:sz="4" w:space="0" w:color="auto"/>
              <w:bottom w:val="single" w:sz="4" w:space="0" w:color="auto"/>
              <w:right w:val="single" w:sz="4" w:space="0" w:color="auto"/>
            </w:tcBorders>
          </w:tcPr>
          <w:p w14:paraId="6E2F0D32" w14:textId="77777777" w:rsidR="00744F3A" w:rsidRPr="002D2326" w:rsidRDefault="00744F3A" w:rsidP="00A06685">
            <w:pPr>
              <w:ind w:right="283"/>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1E1A2935" w14:textId="77777777" w:rsidR="00744F3A" w:rsidRPr="002D2326" w:rsidRDefault="00744F3A" w:rsidP="00A06685">
            <w:r>
              <w:t>Proportion</w:t>
            </w:r>
            <w:r w:rsidRPr="002D2326">
              <w:t xml:space="preserve"> households with poor Food Consumption Score (FCS)</w:t>
            </w:r>
          </w:p>
        </w:tc>
      </w:tr>
      <w:tr w:rsidR="00744F3A" w:rsidRPr="002D2326" w14:paraId="47431E69" w14:textId="77777777" w:rsidTr="00A06685">
        <w:tc>
          <w:tcPr>
            <w:tcW w:w="2689" w:type="dxa"/>
            <w:tcBorders>
              <w:top w:val="single" w:sz="4" w:space="0" w:color="auto"/>
              <w:left w:val="single" w:sz="4" w:space="0" w:color="auto"/>
              <w:bottom w:val="single" w:sz="4" w:space="0" w:color="auto"/>
              <w:right w:val="single" w:sz="4" w:space="0" w:color="auto"/>
            </w:tcBorders>
          </w:tcPr>
          <w:p w14:paraId="0E75FE17" w14:textId="77777777" w:rsidR="00744F3A" w:rsidRPr="002D2326" w:rsidRDefault="00744F3A" w:rsidP="00A06685">
            <w:pPr>
              <w:ind w:right="283"/>
              <w:jc w:val="both"/>
            </w:pPr>
            <w:r w:rsidRPr="002D2326">
              <w:t>Definition</w:t>
            </w:r>
          </w:p>
          <w:p w14:paraId="5FA15E0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CA1B3D9" w14:textId="77777777" w:rsidR="00744F3A" w:rsidRPr="002D2326" w:rsidRDefault="00744F3A" w:rsidP="00A06685">
            <w:pPr>
              <w:jc w:val="both"/>
            </w:pPr>
            <w:r w:rsidRPr="002D2326">
              <w:t xml:space="preserve">The frequency weighted diet diversity score or “Food consumption </w:t>
            </w:r>
          </w:p>
          <w:p w14:paraId="727D5C3A" w14:textId="77777777" w:rsidR="00744F3A" w:rsidRPr="002D2326" w:rsidRDefault="00744F3A" w:rsidP="00A06685">
            <w:pPr>
              <w:jc w:val="both"/>
            </w:pPr>
            <w:r w:rsidRPr="002D2326">
              <w:t>score” is a score calculated using the frequency of consumption of different food groups consumed by a household during the 7 days before the survey.</w:t>
            </w:r>
          </w:p>
          <w:p w14:paraId="4E481973" w14:textId="77777777" w:rsidR="00744F3A" w:rsidRPr="002D2326" w:rsidRDefault="00744F3A" w:rsidP="00A06685"/>
          <w:p w14:paraId="3F053EB3" w14:textId="77777777" w:rsidR="00744F3A" w:rsidRPr="002D2326" w:rsidRDefault="00744F3A" w:rsidP="00A06685">
            <w:r w:rsidRPr="002D2326">
              <w:t>These are households that are extremely food insecure: they consume starches (cereals, roots and tubers) five days a week, vegetables twice and pulses one day a week. Oil is consumed once a week on average and the rest of the food groups (especially animal protein) are barely consumed.</w:t>
            </w:r>
          </w:p>
        </w:tc>
      </w:tr>
      <w:tr w:rsidR="00744F3A" w:rsidRPr="002D2326" w14:paraId="60E27C34" w14:textId="77777777" w:rsidTr="00A06685">
        <w:tc>
          <w:tcPr>
            <w:tcW w:w="2689" w:type="dxa"/>
            <w:tcBorders>
              <w:top w:val="single" w:sz="4" w:space="0" w:color="auto"/>
              <w:left w:val="single" w:sz="4" w:space="0" w:color="auto"/>
              <w:bottom w:val="single" w:sz="4" w:space="0" w:color="auto"/>
              <w:right w:val="single" w:sz="4" w:space="0" w:color="auto"/>
            </w:tcBorders>
          </w:tcPr>
          <w:p w14:paraId="74F283A0" w14:textId="77777777" w:rsidR="00744F3A" w:rsidRPr="002D2326" w:rsidRDefault="00744F3A" w:rsidP="00A06685">
            <w:pPr>
              <w:ind w:right="283"/>
              <w:jc w:val="both"/>
            </w:pPr>
            <w:r w:rsidRPr="002D2326">
              <w:t>Geographic coverage</w:t>
            </w:r>
          </w:p>
          <w:p w14:paraId="16B0770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AD32296" w14:textId="77777777" w:rsidR="00744F3A" w:rsidRPr="002D2326" w:rsidRDefault="00744F3A" w:rsidP="00A06685">
            <w:r w:rsidRPr="002D2326">
              <w:t>National</w:t>
            </w:r>
          </w:p>
        </w:tc>
      </w:tr>
      <w:tr w:rsidR="00744F3A" w:rsidRPr="002D2326" w14:paraId="66C6ED49" w14:textId="77777777" w:rsidTr="00A06685">
        <w:tc>
          <w:tcPr>
            <w:tcW w:w="2689" w:type="dxa"/>
            <w:tcBorders>
              <w:top w:val="single" w:sz="4" w:space="0" w:color="auto"/>
              <w:left w:val="single" w:sz="4" w:space="0" w:color="auto"/>
              <w:bottom w:val="single" w:sz="4" w:space="0" w:color="auto"/>
              <w:right w:val="single" w:sz="4" w:space="0" w:color="auto"/>
            </w:tcBorders>
          </w:tcPr>
          <w:p w14:paraId="6BC3BB11" w14:textId="77777777" w:rsidR="00744F3A" w:rsidRPr="002D2326" w:rsidRDefault="00744F3A" w:rsidP="00A06685">
            <w:pPr>
              <w:ind w:right="283"/>
              <w:jc w:val="both"/>
            </w:pPr>
          </w:p>
          <w:p w14:paraId="4EEC75C2" w14:textId="77777777" w:rsidR="00744F3A" w:rsidRPr="002D2326" w:rsidRDefault="00744F3A" w:rsidP="00A06685">
            <w:pPr>
              <w:ind w:right="283"/>
              <w:jc w:val="both"/>
            </w:pPr>
            <w:r w:rsidRPr="002D2326">
              <w:t>Unit of Measurement</w:t>
            </w:r>
          </w:p>
          <w:p w14:paraId="606E739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856033D" w14:textId="77777777" w:rsidR="00744F3A" w:rsidRPr="002D2326" w:rsidRDefault="00744F3A" w:rsidP="00A06685">
            <w:r w:rsidRPr="002D2326">
              <w:t>Percent (%)</w:t>
            </w:r>
          </w:p>
        </w:tc>
      </w:tr>
      <w:tr w:rsidR="00744F3A" w:rsidRPr="002D2326" w14:paraId="337B8181" w14:textId="77777777" w:rsidTr="00A06685">
        <w:tc>
          <w:tcPr>
            <w:tcW w:w="2689" w:type="dxa"/>
            <w:tcBorders>
              <w:top w:val="single" w:sz="4" w:space="0" w:color="auto"/>
              <w:left w:val="single" w:sz="4" w:space="0" w:color="auto"/>
              <w:bottom w:val="single" w:sz="4" w:space="0" w:color="auto"/>
              <w:right w:val="single" w:sz="4" w:space="0" w:color="auto"/>
            </w:tcBorders>
          </w:tcPr>
          <w:p w14:paraId="7889F736" w14:textId="77777777" w:rsidR="00744F3A" w:rsidRPr="002D2326" w:rsidRDefault="00744F3A" w:rsidP="00A06685">
            <w:pPr>
              <w:ind w:right="283"/>
              <w:jc w:val="both"/>
            </w:pPr>
            <w:r w:rsidRPr="002D2326">
              <w:t>Computation method</w:t>
            </w:r>
          </w:p>
          <w:p w14:paraId="5FDDCFD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B7A9935" w14:textId="77777777" w:rsidR="00744F3A" w:rsidRPr="002D2326" w:rsidRDefault="00744F3A" w:rsidP="00A06685">
            <w:r w:rsidRPr="002D2326">
              <w:t xml:space="preserve">Calculation steps: </w:t>
            </w:r>
          </w:p>
          <w:p w14:paraId="09547201" w14:textId="77777777" w:rsidR="00744F3A" w:rsidRPr="002D2326" w:rsidRDefault="00744F3A" w:rsidP="00A06685"/>
          <w:p w14:paraId="07A64B7C" w14:textId="77777777" w:rsidR="00744F3A" w:rsidRPr="002D2326" w:rsidRDefault="00744F3A" w:rsidP="00744F3A">
            <w:pPr>
              <w:pStyle w:val="ListParagraph"/>
              <w:numPr>
                <w:ilvl w:val="0"/>
                <w:numId w:val="21"/>
              </w:numPr>
              <w:spacing w:after="0" w:line="240" w:lineRule="auto"/>
            </w:pPr>
            <w:r w:rsidRPr="002D2326">
              <w:t xml:space="preserve">Using standard VAM (VULNERABILITY ANALYSIS AND MAPPING) 7-day food frequency data, group all the food items into specific food groups (see groups in table below). </w:t>
            </w:r>
          </w:p>
          <w:p w14:paraId="11AA9397" w14:textId="77777777" w:rsidR="00744F3A" w:rsidRPr="002D2326" w:rsidRDefault="00744F3A" w:rsidP="00744F3A">
            <w:pPr>
              <w:pStyle w:val="ListParagraph"/>
              <w:numPr>
                <w:ilvl w:val="0"/>
                <w:numId w:val="21"/>
              </w:numPr>
              <w:spacing w:after="0" w:line="240" w:lineRule="auto"/>
            </w:pPr>
            <w:r w:rsidRPr="002D2326">
              <w:t>Sum all the consumption frequencies4 of food items of the same group and recode the value of each group above 7 as 7.</w:t>
            </w:r>
          </w:p>
          <w:p w14:paraId="57ECBC87" w14:textId="77777777" w:rsidR="00744F3A" w:rsidRPr="002D2326" w:rsidRDefault="00744F3A" w:rsidP="00744F3A">
            <w:pPr>
              <w:pStyle w:val="ListParagraph"/>
              <w:numPr>
                <w:ilvl w:val="0"/>
                <w:numId w:val="21"/>
              </w:numPr>
              <w:spacing w:after="0" w:line="240" w:lineRule="auto"/>
            </w:pPr>
            <w:r w:rsidRPr="002D2326">
              <w:t>Multiply the value obtained for each food group by its weight (see food group weights in table below) and create new weighted food group scores.</w:t>
            </w:r>
          </w:p>
          <w:p w14:paraId="30097B7C" w14:textId="77777777" w:rsidR="00744F3A" w:rsidRPr="002D2326" w:rsidRDefault="00744F3A" w:rsidP="00744F3A">
            <w:pPr>
              <w:pStyle w:val="ListParagraph"/>
              <w:numPr>
                <w:ilvl w:val="0"/>
                <w:numId w:val="21"/>
              </w:numPr>
              <w:spacing w:after="0" w:line="240" w:lineRule="auto"/>
            </w:pPr>
            <w:r w:rsidRPr="002D2326">
              <w:t xml:space="preserve"> Sum the weighed food group scores, thus creating the food consumption score (FCS). </w:t>
            </w:r>
          </w:p>
          <w:p w14:paraId="76D301DC" w14:textId="77777777" w:rsidR="00744F3A" w:rsidRPr="002D2326" w:rsidRDefault="00744F3A" w:rsidP="00744F3A">
            <w:pPr>
              <w:pStyle w:val="ListParagraph"/>
              <w:numPr>
                <w:ilvl w:val="0"/>
                <w:numId w:val="21"/>
              </w:numPr>
              <w:spacing w:after="0" w:line="240" w:lineRule="auto"/>
            </w:pPr>
            <w:r w:rsidRPr="002D2326">
              <w:t>Using the appropriate thresholds (see below), recode the variable food consumption score, from a continuous variable to a categorical variable. These are the standard Food Groups and current standard weights5 used in all analyses. The food items listed are an example from the ODJ region.</w:t>
            </w:r>
          </w:p>
          <w:p w14:paraId="17FB4F82" w14:textId="77777777" w:rsidR="00744F3A" w:rsidRPr="002D2326" w:rsidRDefault="00744F3A" w:rsidP="00A06685">
            <w:pPr>
              <w:pStyle w:val="ListParagraph"/>
              <w:ind w:left="1080"/>
            </w:pPr>
          </w:p>
          <w:p w14:paraId="1F25E800" w14:textId="77777777" w:rsidR="00744F3A" w:rsidRPr="002D2326" w:rsidRDefault="00744F3A" w:rsidP="00A06685">
            <w:r w:rsidRPr="002D2326">
              <w:lastRenderedPageBreak/>
              <w:t>These are the standard Food Groups and current standard weights used in all analyses. The food items listed are an example from the ODJ region.</w:t>
            </w:r>
          </w:p>
          <w:p w14:paraId="0C41FD34" w14:textId="77777777" w:rsidR="00744F3A" w:rsidRPr="002D2326" w:rsidRDefault="00744F3A" w:rsidP="00A06685"/>
          <w:p w14:paraId="5A9B6604" w14:textId="77777777" w:rsidR="00744F3A" w:rsidRPr="002D2326" w:rsidRDefault="00744F3A" w:rsidP="00A06685">
            <w:r w:rsidRPr="002D2326">
              <w:rPr>
                <w:noProof/>
                <w:lang w:val="en-US"/>
              </w:rPr>
              <w:drawing>
                <wp:inline distT="0" distB="0" distL="0" distR="0" wp14:anchorId="30365B1A" wp14:editId="3051CCC9">
                  <wp:extent cx="4171592" cy="284811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4194849" cy="2863996"/>
                          </a:xfrm>
                          <a:prstGeom prst="rect">
                            <a:avLst/>
                          </a:prstGeom>
                        </pic:spPr>
                      </pic:pic>
                    </a:graphicData>
                  </a:graphic>
                </wp:inline>
              </w:drawing>
            </w:r>
          </w:p>
          <w:p w14:paraId="16A59527" w14:textId="77777777" w:rsidR="00744F3A" w:rsidRPr="002D2326" w:rsidRDefault="00744F3A" w:rsidP="00A06685"/>
          <w:p w14:paraId="6957A9A5" w14:textId="77777777" w:rsidR="00744F3A" w:rsidRPr="002D2326" w:rsidRDefault="00744F3A" w:rsidP="00A06685">
            <w:r w:rsidRPr="002D2326">
              <w:t xml:space="preserve">Once the food consumption score is calculated, the thresholds for the FCGs should be determined based on the frequency of the scores and the knowledge of the consumption behavior in that country/region. </w:t>
            </w:r>
          </w:p>
          <w:p w14:paraId="63140CC9" w14:textId="77777777" w:rsidR="00744F3A" w:rsidRPr="002D2326" w:rsidRDefault="00744F3A" w:rsidP="00A06685"/>
          <w:p w14:paraId="133B5FCD" w14:textId="77777777" w:rsidR="00744F3A" w:rsidRPr="002D2326" w:rsidRDefault="00744F3A" w:rsidP="00A06685">
            <w:r w:rsidRPr="002D2326">
              <w:t>The typical thresholds are:</w:t>
            </w:r>
          </w:p>
          <w:p w14:paraId="67D6FAB6" w14:textId="77777777" w:rsidR="00744F3A" w:rsidRPr="002D2326" w:rsidRDefault="00744F3A" w:rsidP="00A06685">
            <w:pPr>
              <w:jc w:val="center"/>
            </w:pPr>
            <w:r w:rsidRPr="002D2326">
              <w:rPr>
                <w:noProof/>
                <w:lang w:val="en-US"/>
              </w:rPr>
              <w:drawing>
                <wp:inline distT="0" distB="0" distL="0" distR="0" wp14:anchorId="4D2A1AC7" wp14:editId="63522360">
                  <wp:extent cx="2673487" cy="1219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2673487" cy="1219263"/>
                          </a:xfrm>
                          <a:prstGeom prst="rect">
                            <a:avLst/>
                          </a:prstGeom>
                        </pic:spPr>
                      </pic:pic>
                    </a:graphicData>
                  </a:graphic>
                </wp:inline>
              </w:drawing>
            </w:r>
          </w:p>
          <w:p w14:paraId="3D5CFDA5" w14:textId="77777777" w:rsidR="00744F3A" w:rsidRPr="002D2326" w:rsidRDefault="00744F3A" w:rsidP="00A06685"/>
        </w:tc>
      </w:tr>
      <w:tr w:rsidR="00744F3A" w:rsidRPr="002D2326" w14:paraId="35EEA63A" w14:textId="77777777" w:rsidTr="00A06685">
        <w:tc>
          <w:tcPr>
            <w:tcW w:w="2689" w:type="dxa"/>
            <w:tcBorders>
              <w:top w:val="single" w:sz="4" w:space="0" w:color="auto"/>
              <w:left w:val="single" w:sz="4" w:space="0" w:color="auto"/>
              <w:bottom w:val="single" w:sz="4" w:space="0" w:color="auto"/>
              <w:right w:val="single" w:sz="4" w:space="0" w:color="auto"/>
            </w:tcBorders>
          </w:tcPr>
          <w:p w14:paraId="2423EE2F" w14:textId="77777777" w:rsidR="00744F3A" w:rsidRPr="002D2326" w:rsidRDefault="00744F3A" w:rsidP="00A06685">
            <w:pPr>
              <w:ind w:right="283"/>
              <w:jc w:val="both"/>
            </w:pPr>
            <w:r w:rsidRPr="002D2326">
              <w:t>Disaggregation</w:t>
            </w:r>
          </w:p>
          <w:p w14:paraId="11753D0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9B2A848" w14:textId="77777777" w:rsidR="00744F3A" w:rsidRPr="002D2326" w:rsidRDefault="00744F3A" w:rsidP="00A06685">
            <w:pPr>
              <w:pStyle w:val="PlainText"/>
              <w:ind w:left="360"/>
              <w:rPr>
                <w:rFonts w:ascii="Arial" w:hAnsi="Arial"/>
              </w:rPr>
            </w:pPr>
          </w:p>
        </w:tc>
      </w:tr>
      <w:tr w:rsidR="00744F3A" w:rsidRPr="002D2326" w14:paraId="18618B79" w14:textId="77777777" w:rsidTr="00A06685">
        <w:tc>
          <w:tcPr>
            <w:tcW w:w="2689" w:type="dxa"/>
            <w:tcBorders>
              <w:top w:val="single" w:sz="4" w:space="0" w:color="auto"/>
              <w:left w:val="single" w:sz="4" w:space="0" w:color="auto"/>
              <w:bottom w:val="single" w:sz="4" w:space="0" w:color="auto"/>
              <w:right w:val="single" w:sz="4" w:space="0" w:color="auto"/>
            </w:tcBorders>
          </w:tcPr>
          <w:p w14:paraId="1F6BD145" w14:textId="77777777" w:rsidR="00744F3A" w:rsidRPr="002D2326" w:rsidRDefault="00744F3A" w:rsidP="00A06685">
            <w:pPr>
              <w:ind w:right="283"/>
            </w:pPr>
            <w:r w:rsidRPr="002D2326">
              <w:t>Comments and limitations/ Other Information</w:t>
            </w:r>
          </w:p>
          <w:p w14:paraId="0648018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36EAFF8" w14:textId="77777777" w:rsidR="00744F3A" w:rsidRPr="002D2326" w:rsidRDefault="00744F3A" w:rsidP="00A06685"/>
        </w:tc>
      </w:tr>
      <w:tr w:rsidR="00744F3A" w:rsidRPr="002D2326" w14:paraId="3060F73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130544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661E3841" w14:textId="77777777" w:rsidR="00744F3A" w:rsidRPr="002D2326" w:rsidRDefault="00744F3A" w:rsidP="00A06685"/>
        </w:tc>
      </w:tr>
      <w:tr w:rsidR="00744F3A" w:rsidRPr="002D2326" w14:paraId="26C11DF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2F9F95E"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1AE03795" w14:textId="77777777" w:rsidR="00744F3A" w:rsidRPr="002D2326" w:rsidRDefault="00744F3A" w:rsidP="00A06685">
            <w:pPr>
              <w:jc w:val="both"/>
            </w:pPr>
            <w:r w:rsidRPr="002D2326">
              <w:t>Prevalence of undernourishment</w:t>
            </w:r>
          </w:p>
        </w:tc>
      </w:tr>
      <w:tr w:rsidR="00744F3A" w:rsidRPr="002D2326" w14:paraId="7F8ABAA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9A6F6C6" w14:textId="77777777" w:rsidR="00744F3A" w:rsidRPr="002D2326" w:rsidRDefault="00744F3A" w:rsidP="00A06685">
            <w:pPr>
              <w:ind w:right="283"/>
              <w:jc w:val="both"/>
            </w:pPr>
            <w:r w:rsidRPr="002D2326">
              <w:lastRenderedPageBreak/>
              <w:t>Indicator Number</w:t>
            </w:r>
          </w:p>
        </w:tc>
        <w:tc>
          <w:tcPr>
            <w:tcW w:w="6945" w:type="dxa"/>
            <w:tcBorders>
              <w:top w:val="single" w:sz="4" w:space="0" w:color="auto"/>
              <w:left w:val="single" w:sz="4" w:space="0" w:color="auto"/>
              <w:bottom w:val="single" w:sz="4" w:space="0" w:color="auto"/>
              <w:right w:val="single" w:sz="4" w:space="0" w:color="auto"/>
            </w:tcBorders>
          </w:tcPr>
          <w:p w14:paraId="755601AA" w14:textId="77777777" w:rsidR="00744F3A" w:rsidRPr="002D2326" w:rsidRDefault="00744F3A" w:rsidP="00A06685">
            <w:pPr>
              <w:jc w:val="both"/>
            </w:pPr>
            <w:r w:rsidRPr="002D2326">
              <w:t>2.1.1</w:t>
            </w:r>
          </w:p>
        </w:tc>
      </w:tr>
      <w:tr w:rsidR="00744F3A" w:rsidRPr="002D2326" w14:paraId="2EFF8026" w14:textId="77777777" w:rsidTr="00A06685">
        <w:tc>
          <w:tcPr>
            <w:tcW w:w="2689" w:type="dxa"/>
            <w:tcBorders>
              <w:top w:val="single" w:sz="4" w:space="0" w:color="auto"/>
              <w:left w:val="single" w:sz="4" w:space="0" w:color="auto"/>
              <w:bottom w:val="single" w:sz="4" w:space="0" w:color="auto"/>
              <w:right w:val="single" w:sz="4" w:space="0" w:color="auto"/>
            </w:tcBorders>
          </w:tcPr>
          <w:p w14:paraId="0826DE01" w14:textId="77777777" w:rsidR="00744F3A" w:rsidRPr="002D2326" w:rsidRDefault="00744F3A" w:rsidP="00A06685">
            <w:pPr>
              <w:ind w:right="283"/>
              <w:jc w:val="both"/>
            </w:pPr>
            <w:r w:rsidRPr="002D2326">
              <w:t>Target Name</w:t>
            </w:r>
          </w:p>
          <w:p w14:paraId="561F774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0307B86" w14:textId="77777777" w:rsidR="00744F3A" w:rsidRPr="002D2326" w:rsidRDefault="00744F3A" w:rsidP="00A06685">
            <w:pPr>
              <w:jc w:val="both"/>
            </w:pPr>
            <w:r w:rsidRPr="002D2326">
              <w:t>By 2030, end hunger and ensure access by all people, in particular the poor and people in vulnerable situations, including infants, to safe, nutritious and sufficient food all year round</w:t>
            </w:r>
          </w:p>
        </w:tc>
      </w:tr>
      <w:tr w:rsidR="00744F3A" w:rsidRPr="002D2326" w14:paraId="77FF67B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AE3FBB0"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373B4629" w14:textId="77777777" w:rsidR="00744F3A" w:rsidRPr="002D2326" w:rsidRDefault="00744F3A" w:rsidP="00A06685">
            <w:r w:rsidRPr="002D2326">
              <w:t>2.1</w:t>
            </w:r>
          </w:p>
        </w:tc>
      </w:tr>
      <w:tr w:rsidR="00744F3A" w:rsidRPr="002D2326" w14:paraId="4D1B1D8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C3AA2A3"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107E01E3" w14:textId="77777777" w:rsidR="00744F3A" w:rsidRPr="002D2326" w:rsidRDefault="00744F3A" w:rsidP="00A06685"/>
        </w:tc>
      </w:tr>
      <w:tr w:rsidR="00744F3A" w:rsidRPr="002D2326" w14:paraId="09FBF3A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449C45A"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3CFE7C86" w14:textId="77777777" w:rsidR="00744F3A" w:rsidRPr="002D2326" w:rsidRDefault="00744F3A" w:rsidP="00A06685">
            <w:r w:rsidRPr="002D2326">
              <w:t>1</w:t>
            </w:r>
          </w:p>
        </w:tc>
      </w:tr>
      <w:tr w:rsidR="00744F3A" w:rsidRPr="002D2326" w14:paraId="6C03358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1BE1DE3"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158D625D" w14:textId="77777777" w:rsidR="00744F3A" w:rsidRPr="002D2326" w:rsidRDefault="00744F3A" w:rsidP="00A06685">
            <w:r w:rsidRPr="002D2326">
              <w:t>Food and Agriculture Organization (FAO)</w:t>
            </w:r>
          </w:p>
        </w:tc>
      </w:tr>
      <w:tr w:rsidR="00744F3A" w:rsidRPr="002D2326" w14:paraId="48A160E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229F255"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2E4282D1" w14:textId="77777777" w:rsidR="00744F3A" w:rsidRPr="002D2326" w:rsidRDefault="00744F3A" w:rsidP="00A06685">
            <w:pPr>
              <w:rPr>
                <w:rStyle w:val="HeaderChar"/>
              </w:rPr>
            </w:pPr>
            <w:r w:rsidRPr="002D2326">
              <w:rPr>
                <w:rStyle w:val="HeaderChar"/>
              </w:rPr>
              <w:t>https://unstats.un.org/sdgs/metadata/files/Metadata-02-01-01.pdf</w:t>
            </w:r>
          </w:p>
        </w:tc>
      </w:tr>
      <w:tr w:rsidR="00744F3A" w:rsidRPr="002D2326" w14:paraId="1300FB4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20F0A47"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60A44DF" w14:textId="77777777" w:rsidR="00744F3A" w:rsidRPr="002D2326" w:rsidRDefault="00744F3A" w:rsidP="00A06685"/>
        </w:tc>
      </w:tr>
      <w:tr w:rsidR="00744F3A" w:rsidRPr="002D2326" w14:paraId="549A1A7B" w14:textId="77777777" w:rsidTr="00A06685">
        <w:tc>
          <w:tcPr>
            <w:tcW w:w="2689" w:type="dxa"/>
            <w:tcBorders>
              <w:top w:val="single" w:sz="4" w:space="0" w:color="auto"/>
              <w:left w:val="single" w:sz="4" w:space="0" w:color="auto"/>
              <w:bottom w:val="single" w:sz="4" w:space="0" w:color="auto"/>
              <w:right w:val="single" w:sz="4" w:space="0" w:color="auto"/>
            </w:tcBorders>
          </w:tcPr>
          <w:p w14:paraId="27B390BB" w14:textId="77777777" w:rsidR="00744F3A" w:rsidRPr="002D2326" w:rsidRDefault="00744F3A" w:rsidP="00A06685">
            <w:pPr>
              <w:ind w:right="283"/>
              <w:jc w:val="both"/>
            </w:pPr>
            <w:r w:rsidRPr="002D2326">
              <w:t xml:space="preserve">Source Organization </w:t>
            </w:r>
          </w:p>
          <w:p w14:paraId="2EC41E8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4D46E59" w14:textId="77777777" w:rsidR="00744F3A" w:rsidRPr="002D2326" w:rsidRDefault="00744F3A" w:rsidP="00A06685">
            <w:r w:rsidRPr="002D2326">
              <w:t>Ministry of Agriculture and Animal Resources (MINAGRI)</w:t>
            </w:r>
          </w:p>
        </w:tc>
      </w:tr>
      <w:tr w:rsidR="00744F3A" w:rsidRPr="002D2326" w14:paraId="6EC57AD3" w14:textId="77777777" w:rsidTr="00A06685">
        <w:tc>
          <w:tcPr>
            <w:tcW w:w="2689" w:type="dxa"/>
            <w:tcBorders>
              <w:top w:val="single" w:sz="4" w:space="0" w:color="auto"/>
              <w:left w:val="single" w:sz="4" w:space="0" w:color="auto"/>
              <w:bottom w:val="single" w:sz="4" w:space="0" w:color="auto"/>
              <w:right w:val="single" w:sz="4" w:space="0" w:color="auto"/>
            </w:tcBorders>
          </w:tcPr>
          <w:p w14:paraId="36F6CBD5"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34F67A7A" w14:textId="77777777" w:rsidR="00744F3A" w:rsidRPr="002D2326" w:rsidRDefault="00744F3A" w:rsidP="00A06685">
            <w:r w:rsidRPr="002D2326">
              <w:t>Comprehensive Food security and Vulnerability Analysis (CFSVA)</w:t>
            </w:r>
          </w:p>
        </w:tc>
      </w:tr>
      <w:tr w:rsidR="00744F3A" w:rsidRPr="002D2326" w14:paraId="2F15ECE7" w14:textId="77777777" w:rsidTr="00A06685">
        <w:tc>
          <w:tcPr>
            <w:tcW w:w="2689" w:type="dxa"/>
            <w:tcBorders>
              <w:top w:val="single" w:sz="4" w:space="0" w:color="auto"/>
              <w:left w:val="single" w:sz="4" w:space="0" w:color="auto"/>
              <w:bottom w:val="single" w:sz="4" w:space="0" w:color="auto"/>
              <w:right w:val="single" w:sz="4" w:space="0" w:color="auto"/>
            </w:tcBorders>
          </w:tcPr>
          <w:p w14:paraId="2905EF0F" w14:textId="77777777" w:rsidR="00744F3A" w:rsidRPr="002D2326" w:rsidRDefault="00744F3A" w:rsidP="00A06685">
            <w:r w:rsidRPr="002D2326">
              <w:t>Periodicity</w:t>
            </w:r>
          </w:p>
          <w:p w14:paraId="63B0D66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21E4A52" w14:textId="77777777" w:rsidR="00744F3A" w:rsidRPr="002D2326" w:rsidRDefault="00744F3A" w:rsidP="00A06685">
            <w:r w:rsidRPr="00670C1A">
              <w:t>3 years</w:t>
            </w:r>
          </w:p>
        </w:tc>
      </w:tr>
      <w:tr w:rsidR="00744F3A" w:rsidRPr="002D2326" w14:paraId="7EDFEE3D" w14:textId="77777777" w:rsidTr="00A06685">
        <w:tc>
          <w:tcPr>
            <w:tcW w:w="2689" w:type="dxa"/>
            <w:tcBorders>
              <w:top w:val="single" w:sz="4" w:space="0" w:color="auto"/>
              <w:left w:val="single" w:sz="4" w:space="0" w:color="auto"/>
              <w:bottom w:val="single" w:sz="4" w:space="0" w:color="auto"/>
              <w:right w:val="single" w:sz="4" w:space="0" w:color="auto"/>
            </w:tcBorders>
          </w:tcPr>
          <w:p w14:paraId="772E2DD6" w14:textId="77777777" w:rsidR="00744F3A" w:rsidRPr="002D2326" w:rsidRDefault="00744F3A" w:rsidP="00A06685">
            <w:pPr>
              <w:ind w:right="283"/>
              <w:jc w:val="both"/>
            </w:pPr>
            <w:r w:rsidRPr="002D2326">
              <w:t>Earliest available data</w:t>
            </w:r>
          </w:p>
          <w:p w14:paraId="41A1555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554BCE8" w14:textId="77777777" w:rsidR="00744F3A" w:rsidRPr="002D2326" w:rsidRDefault="00744F3A" w:rsidP="00A06685">
            <w:r w:rsidRPr="002D2326">
              <w:t>2006</w:t>
            </w:r>
          </w:p>
        </w:tc>
      </w:tr>
      <w:tr w:rsidR="00744F3A" w:rsidRPr="002D2326" w14:paraId="423391A7" w14:textId="77777777" w:rsidTr="00A06685">
        <w:tc>
          <w:tcPr>
            <w:tcW w:w="2689" w:type="dxa"/>
            <w:tcBorders>
              <w:top w:val="single" w:sz="4" w:space="0" w:color="auto"/>
              <w:left w:val="single" w:sz="4" w:space="0" w:color="auto"/>
              <w:bottom w:val="single" w:sz="4" w:space="0" w:color="auto"/>
              <w:right w:val="single" w:sz="4" w:space="0" w:color="auto"/>
            </w:tcBorders>
          </w:tcPr>
          <w:p w14:paraId="6FC391D1" w14:textId="77777777" w:rsidR="00744F3A" w:rsidRPr="002D2326" w:rsidRDefault="00744F3A" w:rsidP="00A06685">
            <w:pPr>
              <w:ind w:right="283"/>
              <w:jc w:val="both"/>
            </w:pPr>
            <w:r w:rsidRPr="002D2326">
              <w:t>Link to data source/ The text to show instead of the URL</w:t>
            </w:r>
          </w:p>
          <w:p w14:paraId="3CBE0247"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606A214D" w14:textId="77777777" w:rsidR="00744F3A" w:rsidRPr="002D2326" w:rsidRDefault="00744F3A" w:rsidP="00A06685">
            <w:hyperlink r:id="rId138" w:history="1">
              <w:r w:rsidRPr="002D2326">
                <w:rPr>
                  <w:rStyle w:val="Hyperlink"/>
                </w:rPr>
                <w:t>http://statistics.gov.rw/datasource/comprehensive-food-security-and-vulnerability-and-nutrition-analysis-survey-cfsva</w:t>
              </w:r>
            </w:hyperlink>
          </w:p>
          <w:p w14:paraId="628C7A10" w14:textId="77777777" w:rsidR="00744F3A" w:rsidRPr="002D2326" w:rsidRDefault="00744F3A" w:rsidP="00A06685"/>
        </w:tc>
      </w:tr>
      <w:tr w:rsidR="00744F3A" w:rsidRPr="002D2326" w14:paraId="1C68690A" w14:textId="77777777" w:rsidTr="00A06685">
        <w:tc>
          <w:tcPr>
            <w:tcW w:w="2689" w:type="dxa"/>
            <w:tcBorders>
              <w:top w:val="single" w:sz="4" w:space="0" w:color="auto"/>
              <w:left w:val="single" w:sz="4" w:space="0" w:color="auto"/>
              <w:bottom w:val="single" w:sz="4" w:space="0" w:color="auto"/>
              <w:right w:val="single" w:sz="4" w:space="0" w:color="auto"/>
            </w:tcBorders>
          </w:tcPr>
          <w:p w14:paraId="4F678557" w14:textId="77777777" w:rsidR="00744F3A" w:rsidRPr="002D2326" w:rsidRDefault="00744F3A" w:rsidP="00A06685">
            <w:pPr>
              <w:ind w:right="283"/>
              <w:jc w:val="both"/>
            </w:pPr>
            <w:r w:rsidRPr="002D2326">
              <w:t>Release date</w:t>
            </w:r>
          </w:p>
          <w:p w14:paraId="517333FF"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B9E8BDD" w14:textId="77777777" w:rsidR="00744F3A" w:rsidRPr="002D2326" w:rsidRDefault="00744F3A" w:rsidP="00A06685"/>
        </w:tc>
      </w:tr>
      <w:tr w:rsidR="00744F3A" w:rsidRPr="002D2326" w14:paraId="6F702652" w14:textId="77777777" w:rsidTr="00A06685">
        <w:tc>
          <w:tcPr>
            <w:tcW w:w="2689" w:type="dxa"/>
            <w:tcBorders>
              <w:top w:val="single" w:sz="4" w:space="0" w:color="auto"/>
              <w:left w:val="single" w:sz="4" w:space="0" w:color="auto"/>
              <w:bottom w:val="single" w:sz="4" w:space="0" w:color="auto"/>
              <w:right w:val="single" w:sz="4" w:space="0" w:color="auto"/>
            </w:tcBorders>
          </w:tcPr>
          <w:p w14:paraId="6C92709C" w14:textId="77777777" w:rsidR="00744F3A" w:rsidRPr="002D2326" w:rsidRDefault="00744F3A" w:rsidP="00A06685">
            <w:pPr>
              <w:ind w:right="283"/>
              <w:jc w:val="both"/>
            </w:pPr>
            <w:r w:rsidRPr="002D2326">
              <w:t>Next release date</w:t>
            </w:r>
          </w:p>
          <w:p w14:paraId="48F6F18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49DA92E" w14:textId="77777777" w:rsidR="00744F3A" w:rsidRPr="002D2326" w:rsidRDefault="00744F3A" w:rsidP="00A06685"/>
        </w:tc>
      </w:tr>
      <w:tr w:rsidR="00744F3A" w:rsidRPr="002D2326" w14:paraId="0CD49A5C" w14:textId="77777777" w:rsidTr="00A06685">
        <w:tc>
          <w:tcPr>
            <w:tcW w:w="2689" w:type="dxa"/>
            <w:tcBorders>
              <w:top w:val="single" w:sz="4" w:space="0" w:color="auto"/>
              <w:left w:val="single" w:sz="4" w:space="0" w:color="auto"/>
              <w:bottom w:val="single" w:sz="4" w:space="0" w:color="auto"/>
              <w:right w:val="single" w:sz="4" w:space="0" w:color="auto"/>
            </w:tcBorders>
          </w:tcPr>
          <w:p w14:paraId="3C7B051C" w14:textId="77777777" w:rsidR="00744F3A" w:rsidRPr="002D2326" w:rsidRDefault="00744F3A" w:rsidP="00A06685">
            <w:pPr>
              <w:ind w:right="283"/>
              <w:jc w:val="both"/>
            </w:pPr>
            <w:r w:rsidRPr="002D2326">
              <w:t>Statistical classification</w:t>
            </w:r>
          </w:p>
          <w:p w14:paraId="567FDD9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2658CBB" w14:textId="77777777" w:rsidR="00744F3A" w:rsidRPr="002D2326" w:rsidRDefault="00744F3A" w:rsidP="00A06685"/>
        </w:tc>
      </w:tr>
      <w:tr w:rsidR="00744F3A" w:rsidRPr="002D2326" w14:paraId="41BE2A05" w14:textId="77777777" w:rsidTr="00A06685">
        <w:tc>
          <w:tcPr>
            <w:tcW w:w="2689" w:type="dxa"/>
            <w:tcBorders>
              <w:top w:val="single" w:sz="4" w:space="0" w:color="auto"/>
              <w:left w:val="single" w:sz="4" w:space="0" w:color="auto"/>
              <w:bottom w:val="single" w:sz="4" w:space="0" w:color="auto"/>
              <w:right w:val="single" w:sz="4" w:space="0" w:color="auto"/>
            </w:tcBorders>
          </w:tcPr>
          <w:p w14:paraId="53326648" w14:textId="77777777" w:rsidR="00744F3A" w:rsidRPr="002D2326" w:rsidRDefault="00744F3A" w:rsidP="00A06685">
            <w:pPr>
              <w:ind w:right="283"/>
              <w:jc w:val="both"/>
            </w:pPr>
            <w:r w:rsidRPr="002D2326">
              <w:t>Contact details</w:t>
            </w:r>
          </w:p>
          <w:p w14:paraId="4F8AC51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9B7F852" w14:textId="77777777" w:rsidR="00744F3A" w:rsidRPr="002D2326" w:rsidRDefault="00744F3A" w:rsidP="00A06685"/>
        </w:tc>
      </w:tr>
      <w:tr w:rsidR="00744F3A" w:rsidRPr="002D2326" w14:paraId="681F8E1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75EDF8D"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DB306FA" w14:textId="77777777" w:rsidR="00744F3A" w:rsidRPr="002D2326" w:rsidRDefault="00744F3A" w:rsidP="00A06685"/>
        </w:tc>
      </w:tr>
    </w:tbl>
    <w:p w14:paraId="1D9B106D" w14:textId="77777777" w:rsidR="00744F3A" w:rsidRPr="002D2326" w:rsidRDefault="00744F3A" w:rsidP="00744F3A"/>
    <w:p w14:paraId="60D1FA0A" w14:textId="77777777" w:rsidR="00744F3A" w:rsidRPr="002D2326" w:rsidRDefault="00744F3A" w:rsidP="00744F3A">
      <w:pPr>
        <w:pStyle w:val="Heading2"/>
        <w:numPr>
          <w:ilvl w:val="0"/>
          <w:numId w:val="0"/>
        </w:numPr>
        <w:ind w:left="576"/>
        <w:rPr>
          <w:rFonts w:ascii="Arial" w:hAnsi="Arial" w:cs="Arial"/>
        </w:rPr>
      </w:pPr>
      <w:bookmarkStart w:id="137" w:name="_Toc517414119"/>
      <w:bookmarkStart w:id="138" w:name="_Toc533147155"/>
      <w:r w:rsidRPr="002D2326">
        <w:rPr>
          <w:rFonts w:ascii="Arial" w:hAnsi="Arial" w:cs="Arial"/>
        </w:rPr>
        <w:lastRenderedPageBreak/>
        <w:t>3.5.2 Harmful use of alcohol, defined according to the national context as alcohol per capita consumption (aged 15 years and older) within a calendar year in litres of pure alcohol</w:t>
      </w:r>
      <w:bookmarkEnd w:id="137"/>
      <w:bookmarkEnd w:id="138"/>
    </w:p>
    <w:p w14:paraId="727246AB"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72523670"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50E03B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5B02A44" w14:textId="77777777" w:rsidR="00744F3A" w:rsidRPr="002D2326" w:rsidRDefault="00744F3A" w:rsidP="00A06685"/>
        </w:tc>
      </w:tr>
      <w:tr w:rsidR="00744F3A" w:rsidRPr="002D2326" w14:paraId="3C1EF537" w14:textId="77777777" w:rsidTr="00A06685">
        <w:tc>
          <w:tcPr>
            <w:tcW w:w="2689" w:type="dxa"/>
            <w:tcBorders>
              <w:top w:val="single" w:sz="4" w:space="0" w:color="auto"/>
              <w:left w:val="single" w:sz="4" w:space="0" w:color="auto"/>
              <w:bottom w:val="single" w:sz="4" w:space="0" w:color="auto"/>
              <w:right w:val="single" w:sz="4" w:space="0" w:color="auto"/>
            </w:tcBorders>
          </w:tcPr>
          <w:p w14:paraId="56FF4851"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1A863F58" w14:textId="77777777" w:rsidR="00744F3A" w:rsidRDefault="00744F3A" w:rsidP="00A06685">
            <w:pPr>
              <w:jc w:val="both"/>
            </w:pPr>
            <w:r w:rsidRPr="002D2326">
              <w:t>Alcohol consumption: Current and Heavy Drinkers among Survey Total Population by background characteristics</w:t>
            </w:r>
          </w:p>
          <w:p w14:paraId="2B38C65F" w14:textId="77777777" w:rsidR="00744F3A" w:rsidRPr="002D2326" w:rsidRDefault="00744F3A" w:rsidP="00A06685">
            <w:pPr>
              <w:jc w:val="both"/>
            </w:pPr>
          </w:p>
        </w:tc>
      </w:tr>
      <w:tr w:rsidR="00744F3A" w:rsidRPr="002D2326" w14:paraId="7755A97C" w14:textId="77777777" w:rsidTr="00A06685">
        <w:tc>
          <w:tcPr>
            <w:tcW w:w="2689" w:type="dxa"/>
            <w:tcBorders>
              <w:top w:val="single" w:sz="4" w:space="0" w:color="auto"/>
              <w:left w:val="single" w:sz="4" w:space="0" w:color="auto"/>
              <w:bottom w:val="single" w:sz="4" w:space="0" w:color="auto"/>
              <w:right w:val="single" w:sz="4" w:space="0" w:color="auto"/>
            </w:tcBorders>
          </w:tcPr>
          <w:p w14:paraId="0AB21C7F" w14:textId="77777777" w:rsidR="00744F3A" w:rsidRPr="002D2326" w:rsidRDefault="00744F3A" w:rsidP="00A06685">
            <w:pPr>
              <w:ind w:right="283"/>
              <w:jc w:val="both"/>
            </w:pPr>
            <w:r w:rsidRPr="002D2326">
              <w:t>Definition</w:t>
            </w:r>
          </w:p>
          <w:p w14:paraId="6DFBDB9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2255865" w14:textId="77777777" w:rsidR="00744F3A" w:rsidRPr="002D2326" w:rsidRDefault="00744F3A" w:rsidP="00A06685">
            <w:pPr>
              <w:jc w:val="both"/>
            </w:pPr>
            <w:r w:rsidRPr="002D2326">
              <w:t xml:space="preserve">Consumption in the past 30 days is defined as current alcohol drinkers. The quantity of alcohol consumed was assessed and drinkers were categorized into heavy and non -heavy drinkers. </w:t>
            </w:r>
          </w:p>
          <w:p w14:paraId="1DBD21CA" w14:textId="77777777" w:rsidR="00744F3A" w:rsidRPr="002D2326" w:rsidRDefault="00744F3A" w:rsidP="00A06685">
            <w:pPr>
              <w:jc w:val="both"/>
            </w:pPr>
          </w:p>
          <w:p w14:paraId="7BC60909" w14:textId="77777777" w:rsidR="00744F3A" w:rsidRPr="002D2326" w:rsidRDefault="00744F3A" w:rsidP="00A06685">
            <w:pPr>
              <w:jc w:val="both"/>
            </w:pPr>
            <w:r w:rsidRPr="002D2326">
              <w:t>Male heavy drinkers consumed more than 5 servings on a single occasion while for female it is 4 servings on a single occasion.</w:t>
            </w:r>
          </w:p>
        </w:tc>
      </w:tr>
      <w:tr w:rsidR="00744F3A" w:rsidRPr="002D2326" w14:paraId="26D81406" w14:textId="77777777" w:rsidTr="00A06685">
        <w:tc>
          <w:tcPr>
            <w:tcW w:w="2689" w:type="dxa"/>
            <w:tcBorders>
              <w:top w:val="single" w:sz="4" w:space="0" w:color="auto"/>
              <w:left w:val="single" w:sz="4" w:space="0" w:color="auto"/>
              <w:bottom w:val="single" w:sz="4" w:space="0" w:color="auto"/>
              <w:right w:val="single" w:sz="4" w:space="0" w:color="auto"/>
            </w:tcBorders>
          </w:tcPr>
          <w:p w14:paraId="2C53E6C5" w14:textId="77777777" w:rsidR="00744F3A" w:rsidRPr="002D2326" w:rsidRDefault="00744F3A" w:rsidP="00A06685">
            <w:pPr>
              <w:ind w:right="283"/>
              <w:jc w:val="both"/>
            </w:pPr>
            <w:r w:rsidRPr="002D2326">
              <w:t>Geographic coverage</w:t>
            </w:r>
          </w:p>
          <w:p w14:paraId="29C8DCA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19C49D6D" w14:textId="77777777" w:rsidR="00744F3A" w:rsidRPr="002D2326" w:rsidRDefault="00744F3A" w:rsidP="00A06685">
            <w:r w:rsidRPr="002D2326">
              <w:t>National</w:t>
            </w:r>
          </w:p>
        </w:tc>
      </w:tr>
      <w:tr w:rsidR="00744F3A" w:rsidRPr="002D2326" w14:paraId="76F77029" w14:textId="77777777" w:rsidTr="00A06685">
        <w:tc>
          <w:tcPr>
            <w:tcW w:w="2689" w:type="dxa"/>
            <w:tcBorders>
              <w:top w:val="single" w:sz="4" w:space="0" w:color="auto"/>
              <w:left w:val="single" w:sz="4" w:space="0" w:color="auto"/>
              <w:bottom w:val="single" w:sz="4" w:space="0" w:color="auto"/>
              <w:right w:val="single" w:sz="4" w:space="0" w:color="auto"/>
            </w:tcBorders>
          </w:tcPr>
          <w:p w14:paraId="4A84F136" w14:textId="77777777" w:rsidR="00744F3A" w:rsidRPr="002D2326" w:rsidRDefault="00744F3A" w:rsidP="00A06685">
            <w:pPr>
              <w:ind w:right="283"/>
              <w:jc w:val="both"/>
            </w:pPr>
          </w:p>
          <w:p w14:paraId="692685F2" w14:textId="77777777" w:rsidR="00744F3A" w:rsidRPr="002D2326" w:rsidRDefault="00744F3A" w:rsidP="00A06685">
            <w:pPr>
              <w:ind w:right="283"/>
              <w:jc w:val="both"/>
            </w:pPr>
            <w:r w:rsidRPr="002D2326">
              <w:t>Unit of Measurement</w:t>
            </w:r>
          </w:p>
          <w:p w14:paraId="05ED933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63694CF" w14:textId="77777777" w:rsidR="00744F3A" w:rsidRPr="002D2326" w:rsidRDefault="00744F3A" w:rsidP="00A06685">
            <w:r w:rsidRPr="002D2326">
              <w:t>Percent (%)</w:t>
            </w:r>
          </w:p>
        </w:tc>
      </w:tr>
      <w:tr w:rsidR="00744F3A" w:rsidRPr="002D2326" w14:paraId="5EFBDFC0" w14:textId="77777777" w:rsidTr="00A06685">
        <w:tc>
          <w:tcPr>
            <w:tcW w:w="2689" w:type="dxa"/>
            <w:tcBorders>
              <w:top w:val="single" w:sz="4" w:space="0" w:color="auto"/>
              <w:left w:val="single" w:sz="4" w:space="0" w:color="auto"/>
              <w:bottom w:val="single" w:sz="4" w:space="0" w:color="auto"/>
              <w:right w:val="single" w:sz="4" w:space="0" w:color="auto"/>
            </w:tcBorders>
          </w:tcPr>
          <w:p w14:paraId="0D96C01F" w14:textId="77777777" w:rsidR="00744F3A" w:rsidRPr="002D2326" w:rsidRDefault="00744F3A" w:rsidP="00A06685">
            <w:pPr>
              <w:ind w:right="283"/>
              <w:jc w:val="both"/>
            </w:pPr>
            <w:r w:rsidRPr="002D2326">
              <w:t>Computation method</w:t>
            </w:r>
          </w:p>
          <w:p w14:paraId="6B55160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A3B60FD" w14:textId="77777777" w:rsidR="00744F3A" w:rsidRPr="002D2326" w:rsidRDefault="00744F3A" w:rsidP="00A06685">
            <w:r w:rsidRPr="002D2326">
              <w:t>It is computed as;</w:t>
            </w:r>
          </w:p>
          <w:p w14:paraId="13049E5B" w14:textId="77777777" w:rsidR="00744F3A" w:rsidRPr="002D2326" w:rsidRDefault="00744F3A" w:rsidP="00A06685"/>
          <w:p w14:paraId="333BD7BC" w14:textId="77777777" w:rsidR="00744F3A" w:rsidRDefault="00744F3A" w:rsidP="00A06685">
            <w:pPr>
              <w:rPr>
                <w:szCs w:val="20"/>
              </w:rPr>
            </w:pPr>
            <w:r w:rsidRPr="002D2326">
              <w:t>Heavy alcohol drinker</w:t>
            </w:r>
            <m:oMath>
              <m:r>
                <w:rPr>
                  <w:rFonts w:ascii="Cambria Math" w:hAnsi="Cambria Math"/>
                  <w:szCs w:val="20"/>
                </w:rPr>
                <m:t>=</m:t>
              </m:r>
              <m:f>
                <m:fPr>
                  <m:ctrlPr>
                    <w:rPr>
                      <w:rFonts w:ascii="Cambria Math" w:hAnsi="Cambria Math"/>
                      <w:szCs w:val="20"/>
                    </w:rPr>
                  </m:ctrlPr>
                </m:fPr>
                <m:num>
                  <m:r>
                    <m:rPr>
                      <m:sty m:val="p"/>
                    </m:rPr>
                    <w:rPr>
                      <w:rFonts w:ascii="Cambria Math" w:hAnsi="Cambria Math"/>
                      <w:szCs w:val="20"/>
                    </w:rPr>
                    <m:t xml:space="preserve">Number of   heavy   drinkers  </m:t>
                  </m:r>
                </m:num>
                <m:den>
                  <m:r>
                    <m:rPr>
                      <m:sty m:val="p"/>
                    </m:rPr>
                    <w:rPr>
                      <w:rFonts w:ascii="Cambria Math" w:hAnsi="Cambria Math"/>
                      <w:szCs w:val="20"/>
                    </w:rPr>
                    <m:t>Total population</m:t>
                  </m:r>
                </m:den>
              </m:f>
              <m:r>
                <m:rPr>
                  <m:sty m:val="p"/>
                </m:rPr>
                <w:rPr>
                  <w:rFonts w:ascii="Cambria Math" w:hAnsi="Cambria Math"/>
                  <w:szCs w:val="20"/>
                </w:rPr>
                <m:t>×100</m:t>
              </m:r>
            </m:oMath>
          </w:p>
          <w:p w14:paraId="19D01680" w14:textId="77777777" w:rsidR="00744F3A" w:rsidRPr="002D2326" w:rsidRDefault="00744F3A" w:rsidP="00A06685"/>
        </w:tc>
      </w:tr>
      <w:tr w:rsidR="00744F3A" w:rsidRPr="002D2326" w14:paraId="42A3679A" w14:textId="77777777" w:rsidTr="00A06685">
        <w:tc>
          <w:tcPr>
            <w:tcW w:w="2689" w:type="dxa"/>
            <w:tcBorders>
              <w:top w:val="single" w:sz="4" w:space="0" w:color="auto"/>
              <w:left w:val="single" w:sz="4" w:space="0" w:color="auto"/>
              <w:bottom w:val="single" w:sz="4" w:space="0" w:color="auto"/>
              <w:right w:val="single" w:sz="4" w:space="0" w:color="auto"/>
            </w:tcBorders>
          </w:tcPr>
          <w:p w14:paraId="7FC3ABE0" w14:textId="77777777" w:rsidR="00744F3A" w:rsidRPr="002D2326" w:rsidRDefault="00744F3A" w:rsidP="00A06685">
            <w:pPr>
              <w:ind w:right="283"/>
              <w:jc w:val="both"/>
            </w:pPr>
            <w:r w:rsidRPr="002D2326">
              <w:t>Disaggregation</w:t>
            </w:r>
          </w:p>
          <w:p w14:paraId="10A5BC7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13CFB06" w14:textId="77777777" w:rsidR="00744F3A" w:rsidRPr="00545A4E" w:rsidRDefault="00744F3A" w:rsidP="00744F3A">
            <w:pPr>
              <w:pStyle w:val="ListParagraph"/>
              <w:numPr>
                <w:ilvl w:val="0"/>
                <w:numId w:val="22"/>
              </w:numPr>
              <w:spacing w:after="0" w:line="240" w:lineRule="auto"/>
              <w:ind w:right="283"/>
              <w:jc w:val="both"/>
            </w:pPr>
            <w:r w:rsidRPr="00545A4E">
              <w:t>Residence: Urban, Semi-Urban, Rural</w:t>
            </w:r>
          </w:p>
          <w:p w14:paraId="5B76F96F" w14:textId="77777777" w:rsidR="00744F3A" w:rsidRPr="00545A4E" w:rsidRDefault="00744F3A" w:rsidP="00744F3A">
            <w:pPr>
              <w:pStyle w:val="ListParagraph"/>
              <w:numPr>
                <w:ilvl w:val="0"/>
                <w:numId w:val="22"/>
              </w:numPr>
              <w:spacing w:after="0" w:line="240" w:lineRule="auto"/>
              <w:ind w:right="283"/>
              <w:jc w:val="both"/>
            </w:pPr>
            <w:r w:rsidRPr="00545A4E">
              <w:t>Age</w:t>
            </w:r>
          </w:p>
          <w:p w14:paraId="7E4BF282" w14:textId="77777777" w:rsidR="00744F3A" w:rsidRPr="002D2326" w:rsidRDefault="00744F3A" w:rsidP="00744F3A">
            <w:pPr>
              <w:pStyle w:val="ListParagraph"/>
              <w:numPr>
                <w:ilvl w:val="0"/>
                <w:numId w:val="22"/>
              </w:numPr>
              <w:spacing w:after="0" w:line="240" w:lineRule="auto"/>
              <w:ind w:right="283"/>
              <w:jc w:val="both"/>
            </w:pPr>
            <w:r w:rsidRPr="00545A4E">
              <w:t>Sex</w:t>
            </w:r>
          </w:p>
        </w:tc>
      </w:tr>
      <w:tr w:rsidR="00744F3A" w:rsidRPr="002D2326" w14:paraId="3A81C534" w14:textId="77777777" w:rsidTr="00A06685">
        <w:tc>
          <w:tcPr>
            <w:tcW w:w="2689" w:type="dxa"/>
            <w:tcBorders>
              <w:top w:val="single" w:sz="4" w:space="0" w:color="auto"/>
              <w:left w:val="single" w:sz="4" w:space="0" w:color="auto"/>
              <w:bottom w:val="single" w:sz="4" w:space="0" w:color="auto"/>
              <w:right w:val="single" w:sz="4" w:space="0" w:color="auto"/>
            </w:tcBorders>
          </w:tcPr>
          <w:p w14:paraId="11CA5AE3" w14:textId="77777777" w:rsidR="00744F3A" w:rsidRPr="002D2326" w:rsidRDefault="00744F3A" w:rsidP="00A06685">
            <w:pPr>
              <w:ind w:right="283"/>
            </w:pPr>
            <w:r w:rsidRPr="002D2326">
              <w:t>Comments and limitations/ Other Information</w:t>
            </w:r>
          </w:p>
          <w:p w14:paraId="1B0D651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BEB3CA0" w14:textId="77777777" w:rsidR="00744F3A" w:rsidRPr="002D2326" w:rsidRDefault="00744F3A" w:rsidP="00A06685"/>
        </w:tc>
      </w:tr>
      <w:tr w:rsidR="00744F3A" w:rsidRPr="002D2326" w14:paraId="136B0834"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F77382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BB11478" w14:textId="77777777" w:rsidR="00744F3A" w:rsidRPr="002D2326" w:rsidRDefault="00744F3A" w:rsidP="00A06685"/>
        </w:tc>
      </w:tr>
      <w:tr w:rsidR="00744F3A" w:rsidRPr="002D2326" w14:paraId="6ADE3C7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C2666BF"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3840552D" w14:textId="77777777" w:rsidR="00744F3A" w:rsidRPr="002D2326" w:rsidRDefault="00744F3A" w:rsidP="00A06685">
            <w:r w:rsidRPr="002D2326">
              <w:t>Harmful use of alcohol, defined according to the national context as alcohol per capita consumption (aged 15 years and older) within a calendar year in litres of pure alcohol</w:t>
            </w:r>
          </w:p>
          <w:p w14:paraId="17106422" w14:textId="77777777" w:rsidR="00744F3A" w:rsidRPr="002D2326" w:rsidRDefault="00744F3A" w:rsidP="00A06685">
            <w:pPr>
              <w:jc w:val="both"/>
            </w:pPr>
          </w:p>
        </w:tc>
      </w:tr>
      <w:tr w:rsidR="00744F3A" w:rsidRPr="002D2326" w14:paraId="0CFD283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C1E848" w14:textId="77777777" w:rsidR="00744F3A" w:rsidRPr="002D2326" w:rsidRDefault="00744F3A" w:rsidP="00A06685">
            <w:pPr>
              <w:ind w:right="283"/>
              <w:jc w:val="both"/>
            </w:pPr>
            <w:r w:rsidRPr="002D2326">
              <w:lastRenderedPageBreak/>
              <w:t>Indicator Number</w:t>
            </w:r>
          </w:p>
        </w:tc>
        <w:tc>
          <w:tcPr>
            <w:tcW w:w="6945" w:type="dxa"/>
            <w:tcBorders>
              <w:top w:val="single" w:sz="4" w:space="0" w:color="auto"/>
              <w:left w:val="single" w:sz="4" w:space="0" w:color="auto"/>
              <w:bottom w:val="single" w:sz="4" w:space="0" w:color="auto"/>
              <w:right w:val="single" w:sz="4" w:space="0" w:color="auto"/>
            </w:tcBorders>
          </w:tcPr>
          <w:p w14:paraId="2BF91090" w14:textId="77777777" w:rsidR="00744F3A" w:rsidRPr="002D2326" w:rsidRDefault="00744F3A" w:rsidP="00A06685">
            <w:pPr>
              <w:jc w:val="both"/>
            </w:pPr>
            <w:r w:rsidRPr="002D2326">
              <w:t>3.5.2</w:t>
            </w:r>
          </w:p>
        </w:tc>
      </w:tr>
      <w:tr w:rsidR="00744F3A" w:rsidRPr="002D2326" w14:paraId="095F3E80" w14:textId="77777777" w:rsidTr="00A06685">
        <w:tc>
          <w:tcPr>
            <w:tcW w:w="2689" w:type="dxa"/>
            <w:tcBorders>
              <w:top w:val="single" w:sz="4" w:space="0" w:color="auto"/>
              <w:left w:val="single" w:sz="4" w:space="0" w:color="auto"/>
              <w:bottom w:val="single" w:sz="4" w:space="0" w:color="auto"/>
              <w:right w:val="single" w:sz="4" w:space="0" w:color="auto"/>
            </w:tcBorders>
          </w:tcPr>
          <w:p w14:paraId="66FBF5BB" w14:textId="77777777" w:rsidR="00744F3A" w:rsidRPr="002D2326" w:rsidRDefault="00744F3A" w:rsidP="00A06685">
            <w:pPr>
              <w:ind w:right="283"/>
              <w:jc w:val="both"/>
            </w:pPr>
            <w:r w:rsidRPr="002D2326">
              <w:t>Target Name</w:t>
            </w:r>
          </w:p>
          <w:p w14:paraId="6B0EF28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77B1EF4" w14:textId="77777777" w:rsidR="00744F3A" w:rsidRPr="002D2326" w:rsidRDefault="00744F3A" w:rsidP="00A06685">
            <w:pPr>
              <w:jc w:val="both"/>
            </w:pPr>
            <w:r w:rsidRPr="002D2326">
              <w:t>Strengthen the prevention and treatment of substance abuse, including narcotic drug abuse and harmful use of alcohol</w:t>
            </w:r>
          </w:p>
        </w:tc>
      </w:tr>
      <w:tr w:rsidR="00744F3A" w:rsidRPr="002D2326" w14:paraId="7DBFB55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5ED6F65"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0D746B1" w14:textId="77777777" w:rsidR="00744F3A" w:rsidRPr="002D2326" w:rsidRDefault="00744F3A" w:rsidP="00A06685">
            <w:r w:rsidRPr="002D2326">
              <w:t>3.5</w:t>
            </w:r>
          </w:p>
        </w:tc>
      </w:tr>
      <w:tr w:rsidR="00744F3A" w:rsidRPr="002D2326" w14:paraId="77FB8F0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E9C978F"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186F1168" w14:textId="77777777" w:rsidR="00744F3A" w:rsidRPr="002D2326" w:rsidRDefault="00744F3A" w:rsidP="00A06685"/>
        </w:tc>
      </w:tr>
      <w:tr w:rsidR="00744F3A" w:rsidRPr="002D2326" w14:paraId="768EADD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8AC08D8"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4ADC0A94" w14:textId="77777777" w:rsidR="00744F3A" w:rsidRPr="002D2326" w:rsidRDefault="00744F3A" w:rsidP="00A06685">
            <w:r w:rsidRPr="002D2326">
              <w:t>1</w:t>
            </w:r>
          </w:p>
        </w:tc>
      </w:tr>
      <w:tr w:rsidR="00744F3A" w:rsidRPr="002D2326" w14:paraId="66395F0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AB1499C"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5E61BA6A" w14:textId="77777777" w:rsidR="00744F3A" w:rsidRPr="002D2326" w:rsidRDefault="00744F3A" w:rsidP="00A06685">
            <w:r w:rsidRPr="002D2326">
              <w:t>World Health Organisation (WHO)</w:t>
            </w:r>
          </w:p>
        </w:tc>
      </w:tr>
      <w:tr w:rsidR="00744F3A" w:rsidRPr="002D2326" w14:paraId="395EAFA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200812A"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2868035F" w14:textId="77777777" w:rsidR="00744F3A" w:rsidRPr="002D2326" w:rsidRDefault="00744F3A" w:rsidP="00A06685">
            <w:pPr>
              <w:rPr>
                <w:rStyle w:val="HeaderChar"/>
              </w:rPr>
            </w:pPr>
            <w:hyperlink r:id="rId139" w:history="1">
              <w:r w:rsidRPr="002D2326">
                <w:rPr>
                  <w:rStyle w:val="Hyperlink"/>
                </w:rPr>
                <w:t>https://unstats.un.org/sdgs/metadata/files/Metadata-03-05-02.pdf</w:t>
              </w:r>
            </w:hyperlink>
          </w:p>
          <w:p w14:paraId="3956288E" w14:textId="77777777" w:rsidR="00744F3A" w:rsidRPr="002D2326" w:rsidRDefault="00744F3A" w:rsidP="00A06685">
            <w:pPr>
              <w:rPr>
                <w:rStyle w:val="HeaderChar"/>
              </w:rPr>
            </w:pPr>
          </w:p>
        </w:tc>
      </w:tr>
      <w:tr w:rsidR="00744F3A" w:rsidRPr="002D2326" w14:paraId="3BF8B38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085218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0E646162" w14:textId="77777777" w:rsidR="00744F3A" w:rsidRPr="002D2326" w:rsidRDefault="00744F3A" w:rsidP="00A06685"/>
        </w:tc>
      </w:tr>
      <w:tr w:rsidR="00744F3A" w:rsidRPr="002D2326" w14:paraId="49B0A925" w14:textId="77777777" w:rsidTr="00A06685">
        <w:tc>
          <w:tcPr>
            <w:tcW w:w="2689" w:type="dxa"/>
            <w:tcBorders>
              <w:top w:val="single" w:sz="4" w:space="0" w:color="auto"/>
              <w:left w:val="single" w:sz="4" w:space="0" w:color="auto"/>
              <w:bottom w:val="single" w:sz="4" w:space="0" w:color="auto"/>
              <w:right w:val="single" w:sz="4" w:space="0" w:color="auto"/>
            </w:tcBorders>
          </w:tcPr>
          <w:p w14:paraId="4F0D5AD0" w14:textId="77777777" w:rsidR="00744F3A" w:rsidRPr="002D2326" w:rsidRDefault="00744F3A" w:rsidP="00A06685">
            <w:pPr>
              <w:ind w:right="283"/>
              <w:jc w:val="both"/>
            </w:pPr>
            <w:r w:rsidRPr="002D2326">
              <w:t xml:space="preserve">Source Organization </w:t>
            </w:r>
          </w:p>
          <w:p w14:paraId="4E61C84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84C7EFF" w14:textId="77777777" w:rsidR="00744F3A" w:rsidRPr="002D2326" w:rsidRDefault="00744F3A" w:rsidP="00A06685">
            <w:r w:rsidRPr="002D2326">
              <w:t>Ministry of Health</w:t>
            </w:r>
          </w:p>
        </w:tc>
      </w:tr>
      <w:tr w:rsidR="00744F3A" w:rsidRPr="002D2326" w14:paraId="21653150" w14:textId="77777777" w:rsidTr="00A06685">
        <w:tc>
          <w:tcPr>
            <w:tcW w:w="2689" w:type="dxa"/>
            <w:tcBorders>
              <w:top w:val="single" w:sz="4" w:space="0" w:color="auto"/>
              <w:left w:val="single" w:sz="4" w:space="0" w:color="auto"/>
              <w:bottom w:val="single" w:sz="4" w:space="0" w:color="auto"/>
              <w:right w:val="single" w:sz="4" w:space="0" w:color="auto"/>
            </w:tcBorders>
          </w:tcPr>
          <w:p w14:paraId="1955C63D"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0AA2C4D1" w14:textId="77777777" w:rsidR="00744F3A" w:rsidRPr="002D2326" w:rsidRDefault="00744F3A" w:rsidP="00A06685">
            <w:r w:rsidRPr="002D2326">
              <w:t>Rwanda STEP Survey</w:t>
            </w:r>
          </w:p>
        </w:tc>
      </w:tr>
      <w:tr w:rsidR="00744F3A" w:rsidRPr="002D2326" w14:paraId="5A95C0EF" w14:textId="77777777" w:rsidTr="00A06685">
        <w:tc>
          <w:tcPr>
            <w:tcW w:w="2689" w:type="dxa"/>
            <w:tcBorders>
              <w:top w:val="single" w:sz="4" w:space="0" w:color="auto"/>
              <w:left w:val="single" w:sz="4" w:space="0" w:color="auto"/>
              <w:bottom w:val="single" w:sz="4" w:space="0" w:color="auto"/>
              <w:right w:val="single" w:sz="4" w:space="0" w:color="auto"/>
            </w:tcBorders>
          </w:tcPr>
          <w:p w14:paraId="4221840F" w14:textId="77777777" w:rsidR="00744F3A" w:rsidRPr="002D2326" w:rsidRDefault="00744F3A" w:rsidP="00A06685">
            <w:r w:rsidRPr="002D2326">
              <w:t>Periodicity</w:t>
            </w:r>
          </w:p>
          <w:p w14:paraId="1AD3FD8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1B2FCB6" w14:textId="77777777" w:rsidR="00744F3A" w:rsidRPr="002D2326" w:rsidRDefault="00744F3A" w:rsidP="00A06685"/>
        </w:tc>
      </w:tr>
      <w:tr w:rsidR="00744F3A" w:rsidRPr="002D2326" w14:paraId="7DC0D408" w14:textId="77777777" w:rsidTr="00A06685">
        <w:tc>
          <w:tcPr>
            <w:tcW w:w="2689" w:type="dxa"/>
            <w:tcBorders>
              <w:top w:val="single" w:sz="4" w:space="0" w:color="auto"/>
              <w:left w:val="single" w:sz="4" w:space="0" w:color="auto"/>
              <w:bottom w:val="single" w:sz="4" w:space="0" w:color="auto"/>
              <w:right w:val="single" w:sz="4" w:space="0" w:color="auto"/>
            </w:tcBorders>
          </w:tcPr>
          <w:p w14:paraId="3E178377" w14:textId="77777777" w:rsidR="00744F3A" w:rsidRPr="002D2326" w:rsidRDefault="00744F3A" w:rsidP="00A06685">
            <w:pPr>
              <w:ind w:right="283"/>
              <w:jc w:val="both"/>
            </w:pPr>
            <w:r w:rsidRPr="002D2326">
              <w:t>Earliest available data</w:t>
            </w:r>
          </w:p>
          <w:p w14:paraId="271B42A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BD7B829" w14:textId="77777777" w:rsidR="00744F3A" w:rsidRPr="002D2326" w:rsidRDefault="00744F3A" w:rsidP="00A06685">
            <w:r w:rsidRPr="002D2326">
              <w:t>2012</w:t>
            </w:r>
          </w:p>
        </w:tc>
      </w:tr>
      <w:tr w:rsidR="00744F3A" w:rsidRPr="002D2326" w14:paraId="2497CCAF" w14:textId="77777777" w:rsidTr="00A06685">
        <w:tc>
          <w:tcPr>
            <w:tcW w:w="2689" w:type="dxa"/>
            <w:tcBorders>
              <w:top w:val="single" w:sz="4" w:space="0" w:color="auto"/>
              <w:left w:val="single" w:sz="4" w:space="0" w:color="auto"/>
              <w:bottom w:val="single" w:sz="4" w:space="0" w:color="auto"/>
              <w:right w:val="single" w:sz="4" w:space="0" w:color="auto"/>
            </w:tcBorders>
          </w:tcPr>
          <w:p w14:paraId="6993409F" w14:textId="77777777" w:rsidR="00744F3A" w:rsidRPr="002D2326" w:rsidRDefault="00744F3A" w:rsidP="00A06685">
            <w:pPr>
              <w:ind w:right="283"/>
              <w:jc w:val="both"/>
            </w:pPr>
            <w:r w:rsidRPr="002D2326">
              <w:t>Link to data source/ The text to show instead of the URL</w:t>
            </w:r>
          </w:p>
          <w:p w14:paraId="51230E92"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48F2C5B7" w14:textId="77777777" w:rsidR="00744F3A" w:rsidRPr="002D2326" w:rsidRDefault="00744F3A" w:rsidP="00A06685"/>
        </w:tc>
      </w:tr>
      <w:tr w:rsidR="00744F3A" w:rsidRPr="002D2326" w14:paraId="2DF8801E" w14:textId="77777777" w:rsidTr="00A06685">
        <w:tc>
          <w:tcPr>
            <w:tcW w:w="2689" w:type="dxa"/>
            <w:tcBorders>
              <w:top w:val="single" w:sz="4" w:space="0" w:color="auto"/>
              <w:left w:val="single" w:sz="4" w:space="0" w:color="auto"/>
              <w:bottom w:val="single" w:sz="4" w:space="0" w:color="auto"/>
              <w:right w:val="single" w:sz="4" w:space="0" w:color="auto"/>
            </w:tcBorders>
          </w:tcPr>
          <w:p w14:paraId="6E9408D3" w14:textId="77777777" w:rsidR="00744F3A" w:rsidRPr="002D2326" w:rsidRDefault="00744F3A" w:rsidP="00A06685">
            <w:pPr>
              <w:ind w:right="283"/>
              <w:jc w:val="both"/>
            </w:pPr>
            <w:r w:rsidRPr="002D2326">
              <w:t>Release date</w:t>
            </w:r>
          </w:p>
          <w:p w14:paraId="402369C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99E037C" w14:textId="77777777" w:rsidR="00744F3A" w:rsidRPr="002D2326" w:rsidRDefault="00744F3A" w:rsidP="00A06685"/>
        </w:tc>
      </w:tr>
      <w:tr w:rsidR="00744F3A" w:rsidRPr="002D2326" w14:paraId="1D972A9D" w14:textId="77777777" w:rsidTr="00A06685">
        <w:tc>
          <w:tcPr>
            <w:tcW w:w="2689" w:type="dxa"/>
            <w:tcBorders>
              <w:top w:val="single" w:sz="4" w:space="0" w:color="auto"/>
              <w:left w:val="single" w:sz="4" w:space="0" w:color="auto"/>
              <w:bottom w:val="single" w:sz="4" w:space="0" w:color="auto"/>
              <w:right w:val="single" w:sz="4" w:space="0" w:color="auto"/>
            </w:tcBorders>
          </w:tcPr>
          <w:p w14:paraId="3157D119" w14:textId="77777777" w:rsidR="00744F3A" w:rsidRPr="002D2326" w:rsidRDefault="00744F3A" w:rsidP="00A06685">
            <w:pPr>
              <w:ind w:right="283"/>
              <w:jc w:val="both"/>
            </w:pPr>
            <w:r w:rsidRPr="002D2326">
              <w:t>Next release date</w:t>
            </w:r>
          </w:p>
          <w:p w14:paraId="10FD698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4C6116B" w14:textId="77777777" w:rsidR="00744F3A" w:rsidRPr="002D2326" w:rsidRDefault="00744F3A" w:rsidP="00A06685"/>
        </w:tc>
      </w:tr>
      <w:tr w:rsidR="00744F3A" w:rsidRPr="002D2326" w14:paraId="3D4861C1" w14:textId="77777777" w:rsidTr="00A06685">
        <w:tc>
          <w:tcPr>
            <w:tcW w:w="2689" w:type="dxa"/>
            <w:tcBorders>
              <w:top w:val="single" w:sz="4" w:space="0" w:color="auto"/>
              <w:left w:val="single" w:sz="4" w:space="0" w:color="auto"/>
              <w:bottom w:val="single" w:sz="4" w:space="0" w:color="auto"/>
              <w:right w:val="single" w:sz="4" w:space="0" w:color="auto"/>
            </w:tcBorders>
          </w:tcPr>
          <w:p w14:paraId="4B4A7C5C" w14:textId="77777777" w:rsidR="00744F3A" w:rsidRPr="002D2326" w:rsidRDefault="00744F3A" w:rsidP="00A06685">
            <w:pPr>
              <w:ind w:right="283"/>
              <w:jc w:val="both"/>
            </w:pPr>
            <w:r w:rsidRPr="002D2326">
              <w:t>Statistical classification</w:t>
            </w:r>
          </w:p>
          <w:p w14:paraId="0391BF8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96D32F4" w14:textId="77777777" w:rsidR="00744F3A" w:rsidRPr="002D2326" w:rsidRDefault="00744F3A" w:rsidP="00A06685"/>
        </w:tc>
      </w:tr>
      <w:tr w:rsidR="00744F3A" w:rsidRPr="002D2326" w14:paraId="29D9774F" w14:textId="77777777" w:rsidTr="00A06685">
        <w:tc>
          <w:tcPr>
            <w:tcW w:w="2689" w:type="dxa"/>
            <w:tcBorders>
              <w:top w:val="single" w:sz="4" w:space="0" w:color="auto"/>
              <w:left w:val="single" w:sz="4" w:space="0" w:color="auto"/>
              <w:bottom w:val="single" w:sz="4" w:space="0" w:color="auto"/>
              <w:right w:val="single" w:sz="4" w:space="0" w:color="auto"/>
            </w:tcBorders>
          </w:tcPr>
          <w:p w14:paraId="1CDAFBE9" w14:textId="77777777" w:rsidR="00744F3A" w:rsidRPr="002D2326" w:rsidRDefault="00744F3A" w:rsidP="00A06685">
            <w:pPr>
              <w:ind w:right="283"/>
              <w:jc w:val="both"/>
            </w:pPr>
            <w:r w:rsidRPr="002D2326">
              <w:t>Contact details</w:t>
            </w:r>
          </w:p>
          <w:p w14:paraId="17FEE87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92920BB" w14:textId="77777777" w:rsidR="00744F3A" w:rsidRPr="002D2326" w:rsidRDefault="00744F3A" w:rsidP="00A06685"/>
        </w:tc>
      </w:tr>
      <w:tr w:rsidR="00744F3A" w:rsidRPr="002D2326" w14:paraId="36C2038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6C2CF38"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A944FB1" w14:textId="77777777" w:rsidR="00744F3A" w:rsidRPr="002D2326" w:rsidRDefault="00744F3A" w:rsidP="00A06685"/>
        </w:tc>
      </w:tr>
    </w:tbl>
    <w:p w14:paraId="4C0F38A6" w14:textId="77777777" w:rsidR="00744F3A" w:rsidRPr="002D2326" w:rsidRDefault="00744F3A" w:rsidP="00744F3A"/>
    <w:p w14:paraId="7EFD1EE1" w14:textId="77777777" w:rsidR="00744F3A" w:rsidRPr="002D2326" w:rsidRDefault="00744F3A" w:rsidP="00744F3A">
      <w:pPr>
        <w:pStyle w:val="Heading2"/>
        <w:numPr>
          <w:ilvl w:val="0"/>
          <w:numId w:val="0"/>
        </w:numPr>
        <w:ind w:left="576"/>
        <w:rPr>
          <w:rFonts w:ascii="Arial" w:hAnsi="Arial" w:cs="Arial"/>
        </w:rPr>
      </w:pPr>
      <w:bookmarkStart w:id="139" w:name="_Toc517414121"/>
      <w:bookmarkStart w:id="140" w:name="_Toc533147156"/>
      <w:r w:rsidRPr="00654B83">
        <w:rPr>
          <w:rFonts w:ascii="Arial" w:hAnsi="Arial" w:cs="Arial"/>
        </w:rPr>
        <w:lastRenderedPageBreak/>
        <w:t>3.c.1 Health worker density and distribution</w:t>
      </w:r>
      <w:bookmarkEnd w:id="139"/>
      <w:bookmarkEnd w:id="140"/>
    </w:p>
    <w:tbl>
      <w:tblPr>
        <w:tblStyle w:val="TableGrid"/>
        <w:tblW w:w="9634" w:type="dxa"/>
        <w:tblLook w:val="04A0" w:firstRow="1" w:lastRow="0" w:firstColumn="1" w:lastColumn="0" w:noHBand="0" w:noVBand="1"/>
      </w:tblPr>
      <w:tblGrid>
        <w:gridCol w:w="2689"/>
        <w:gridCol w:w="6945"/>
      </w:tblGrid>
      <w:tr w:rsidR="00744F3A" w:rsidRPr="002D2326" w14:paraId="6877C0CA"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4F96912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E4A6E56" w14:textId="77777777" w:rsidR="00744F3A" w:rsidRPr="002D2326" w:rsidRDefault="00744F3A" w:rsidP="00A06685"/>
        </w:tc>
      </w:tr>
      <w:tr w:rsidR="00744F3A" w:rsidRPr="002D2326" w14:paraId="5648781E" w14:textId="77777777" w:rsidTr="00A06685">
        <w:tc>
          <w:tcPr>
            <w:tcW w:w="2689" w:type="dxa"/>
            <w:tcBorders>
              <w:top w:val="single" w:sz="4" w:space="0" w:color="auto"/>
              <w:left w:val="single" w:sz="4" w:space="0" w:color="auto"/>
              <w:bottom w:val="single" w:sz="4" w:space="0" w:color="auto"/>
              <w:right w:val="single" w:sz="4" w:space="0" w:color="auto"/>
            </w:tcBorders>
          </w:tcPr>
          <w:p w14:paraId="552C06A2"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15075B5B" w14:textId="77777777" w:rsidR="00744F3A" w:rsidRPr="002D2326" w:rsidRDefault="00744F3A" w:rsidP="00A06685">
            <w:r w:rsidRPr="00273A63">
              <w:rPr>
                <w:rFonts w:eastAsia="Times New Roman"/>
                <w:noProof/>
              </w:rPr>
              <w:t>Ratio of medical practitioners, general specialists, nurses and qualified midwives per total population</w:t>
            </w:r>
          </w:p>
        </w:tc>
      </w:tr>
      <w:tr w:rsidR="00744F3A" w:rsidRPr="002D2326" w14:paraId="31EB0D51" w14:textId="77777777" w:rsidTr="00A06685">
        <w:tc>
          <w:tcPr>
            <w:tcW w:w="2689" w:type="dxa"/>
            <w:tcBorders>
              <w:top w:val="single" w:sz="4" w:space="0" w:color="auto"/>
              <w:left w:val="single" w:sz="4" w:space="0" w:color="auto"/>
              <w:bottom w:val="single" w:sz="4" w:space="0" w:color="auto"/>
              <w:right w:val="single" w:sz="4" w:space="0" w:color="auto"/>
            </w:tcBorders>
          </w:tcPr>
          <w:p w14:paraId="3534EA5F" w14:textId="77777777" w:rsidR="00744F3A" w:rsidRPr="002D2326" w:rsidRDefault="00744F3A" w:rsidP="00A06685">
            <w:pPr>
              <w:ind w:right="283"/>
              <w:jc w:val="both"/>
            </w:pPr>
            <w:r w:rsidRPr="002D2326">
              <w:t>Definition</w:t>
            </w:r>
          </w:p>
          <w:p w14:paraId="4A0FFF5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2C2F18F" w14:textId="77777777" w:rsidR="00744F3A" w:rsidRPr="002D2326" w:rsidRDefault="00744F3A" w:rsidP="00A06685">
            <w:pPr>
              <w:jc w:val="both"/>
            </w:pPr>
            <w:r w:rsidRPr="002D2326">
              <w:rPr>
                <w:b/>
              </w:rPr>
              <w:t>Density of physicians:</w:t>
            </w:r>
            <w:r w:rsidRPr="002D2326">
              <w:t xml:space="preserve"> It is as the number of physicians, including generalists and specialist medical practitioners per total</w:t>
            </w:r>
            <w:ins w:id="141" w:author="Meklit Abdella" w:date="2018-07-20T22:00:00Z">
              <w:r w:rsidRPr="002D2326">
                <w:t xml:space="preserve"> </w:t>
              </w:r>
            </w:ins>
            <w:r w:rsidRPr="002D2326">
              <w:t>population.</w:t>
            </w:r>
          </w:p>
          <w:p w14:paraId="6BB9F60E" w14:textId="77777777" w:rsidR="00744F3A" w:rsidRPr="002D2326" w:rsidRDefault="00744F3A" w:rsidP="00A06685">
            <w:pPr>
              <w:jc w:val="both"/>
            </w:pPr>
            <w:r w:rsidRPr="002D2326">
              <w:rPr>
                <w:b/>
              </w:rPr>
              <w:t xml:space="preserve">Density of nurses: </w:t>
            </w:r>
            <w:r w:rsidRPr="002D2326">
              <w:t>It is as the number of nurses per total population.</w:t>
            </w:r>
          </w:p>
          <w:p w14:paraId="582161A2" w14:textId="77777777" w:rsidR="00744F3A" w:rsidRPr="002D2326" w:rsidRDefault="00744F3A" w:rsidP="00A06685">
            <w:pPr>
              <w:jc w:val="both"/>
            </w:pPr>
            <w:r w:rsidRPr="002D2326">
              <w:rPr>
                <w:b/>
              </w:rPr>
              <w:t>Density of qualified midwifery personnel:</w:t>
            </w:r>
            <w:r w:rsidRPr="002D2326">
              <w:t xml:space="preserve"> It is as the number of midwifery personnel per total population.</w:t>
            </w:r>
          </w:p>
          <w:p w14:paraId="13AB6915" w14:textId="77777777" w:rsidR="00744F3A" w:rsidRPr="002D2326" w:rsidRDefault="00744F3A" w:rsidP="00A06685"/>
        </w:tc>
      </w:tr>
      <w:tr w:rsidR="00744F3A" w:rsidRPr="002D2326" w14:paraId="07D567A7" w14:textId="77777777" w:rsidTr="00A06685">
        <w:tc>
          <w:tcPr>
            <w:tcW w:w="2689" w:type="dxa"/>
            <w:tcBorders>
              <w:top w:val="single" w:sz="4" w:space="0" w:color="auto"/>
              <w:left w:val="single" w:sz="4" w:space="0" w:color="auto"/>
              <w:bottom w:val="single" w:sz="4" w:space="0" w:color="auto"/>
              <w:right w:val="single" w:sz="4" w:space="0" w:color="auto"/>
            </w:tcBorders>
          </w:tcPr>
          <w:p w14:paraId="216AA93B" w14:textId="77777777" w:rsidR="00744F3A" w:rsidRPr="002D2326" w:rsidRDefault="00744F3A" w:rsidP="00A06685">
            <w:pPr>
              <w:ind w:right="283"/>
              <w:jc w:val="both"/>
            </w:pPr>
            <w:r w:rsidRPr="002D2326">
              <w:t>Geographic coverage</w:t>
            </w:r>
          </w:p>
          <w:p w14:paraId="13EAF6E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80DE34A" w14:textId="77777777" w:rsidR="00744F3A" w:rsidRPr="002D2326" w:rsidRDefault="00744F3A" w:rsidP="00A06685">
            <w:r w:rsidRPr="002D2326">
              <w:t>National</w:t>
            </w:r>
          </w:p>
        </w:tc>
      </w:tr>
      <w:tr w:rsidR="00744F3A" w:rsidRPr="002D2326" w14:paraId="0670945F" w14:textId="77777777" w:rsidTr="00A06685">
        <w:tc>
          <w:tcPr>
            <w:tcW w:w="2689" w:type="dxa"/>
            <w:tcBorders>
              <w:top w:val="single" w:sz="4" w:space="0" w:color="auto"/>
              <w:left w:val="single" w:sz="4" w:space="0" w:color="auto"/>
              <w:bottom w:val="single" w:sz="4" w:space="0" w:color="auto"/>
              <w:right w:val="single" w:sz="4" w:space="0" w:color="auto"/>
            </w:tcBorders>
          </w:tcPr>
          <w:p w14:paraId="20F61603" w14:textId="77777777" w:rsidR="00744F3A" w:rsidRPr="002D2326" w:rsidRDefault="00744F3A" w:rsidP="00A06685">
            <w:pPr>
              <w:ind w:right="283"/>
              <w:jc w:val="both"/>
            </w:pPr>
          </w:p>
          <w:p w14:paraId="1BB7283D" w14:textId="77777777" w:rsidR="00744F3A" w:rsidRPr="002D2326" w:rsidRDefault="00744F3A" w:rsidP="00A06685">
            <w:pPr>
              <w:ind w:right="283"/>
              <w:jc w:val="both"/>
            </w:pPr>
            <w:r w:rsidRPr="002D2326">
              <w:t>Unit of Measurement</w:t>
            </w:r>
          </w:p>
          <w:p w14:paraId="5C8F7A0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748945E" w14:textId="77777777" w:rsidR="00744F3A" w:rsidRPr="002D2326" w:rsidRDefault="00744F3A" w:rsidP="00A06685">
            <w:r w:rsidRPr="002D2326">
              <w:t>Per 1000 population</w:t>
            </w:r>
          </w:p>
        </w:tc>
      </w:tr>
      <w:tr w:rsidR="00744F3A" w:rsidRPr="002D2326" w14:paraId="194E6AC6" w14:textId="77777777" w:rsidTr="00A06685">
        <w:tc>
          <w:tcPr>
            <w:tcW w:w="2689" w:type="dxa"/>
            <w:tcBorders>
              <w:top w:val="single" w:sz="4" w:space="0" w:color="auto"/>
              <w:left w:val="single" w:sz="4" w:space="0" w:color="auto"/>
              <w:bottom w:val="single" w:sz="4" w:space="0" w:color="auto"/>
              <w:right w:val="single" w:sz="4" w:space="0" w:color="auto"/>
            </w:tcBorders>
          </w:tcPr>
          <w:p w14:paraId="27F8B929" w14:textId="77777777" w:rsidR="00744F3A" w:rsidRPr="002D2326" w:rsidRDefault="00744F3A" w:rsidP="00A06685">
            <w:pPr>
              <w:ind w:right="283"/>
              <w:jc w:val="both"/>
            </w:pPr>
            <w:r w:rsidRPr="002D2326">
              <w:t>Computation method</w:t>
            </w:r>
          </w:p>
          <w:p w14:paraId="0BE419A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8B931F9" w14:textId="77777777" w:rsidR="00744F3A" w:rsidRPr="002D2326" w:rsidRDefault="00744F3A" w:rsidP="00A06685">
            <w:pPr>
              <w:jc w:val="both"/>
            </w:pPr>
            <w:r w:rsidRPr="002D2326">
              <w:t>It is calculated as;</w:t>
            </w:r>
          </w:p>
          <w:p w14:paraId="03BF0589" w14:textId="77777777" w:rsidR="00744F3A" w:rsidRPr="00AC5119" w:rsidRDefault="00744F3A" w:rsidP="00A06685">
            <w:pPr>
              <w:jc w:val="both"/>
              <w:rPr>
                <w:i/>
              </w:rPr>
            </w:pPr>
            <m:oMathPara>
              <m:oMath>
                <m:f>
                  <m:fPr>
                    <m:ctrlPr>
                      <w:rPr>
                        <w:rFonts w:ascii="Cambria Math" w:hAnsi="Cambria Math"/>
                        <w:i/>
                      </w:rPr>
                    </m:ctrlPr>
                  </m:fPr>
                  <m:num>
                    <m:r>
                      <m:rPr>
                        <m:nor/>
                      </m:rPr>
                      <m:t>Number of physicians</m:t>
                    </m:r>
                  </m:num>
                  <m:den>
                    <m:r>
                      <m:rPr>
                        <m:nor/>
                      </m:rPr>
                      <m:t xml:space="preserve">Total population </m:t>
                    </m:r>
                  </m:den>
                </m:f>
                <m:r>
                  <m:rPr>
                    <m:nor/>
                  </m:rPr>
                  <m:t>×1,000</m:t>
                </m:r>
              </m:oMath>
            </m:oMathPara>
          </w:p>
          <w:p w14:paraId="524417B5" w14:textId="77777777" w:rsidR="00744F3A" w:rsidRPr="002D2326" w:rsidRDefault="00744F3A" w:rsidP="00A06685"/>
        </w:tc>
      </w:tr>
      <w:tr w:rsidR="00744F3A" w:rsidRPr="002D2326" w14:paraId="69590FC5" w14:textId="77777777" w:rsidTr="00A06685">
        <w:tc>
          <w:tcPr>
            <w:tcW w:w="2689" w:type="dxa"/>
            <w:tcBorders>
              <w:top w:val="single" w:sz="4" w:space="0" w:color="auto"/>
              <w:left w:val="single" w:sz="4" w:space="0" w:color="auto"/>
              <w:bottom w:val="single" w:sz="4" w:space="0" w:color="auto"/>
              <w:right w:val="single" w:sz="4" w:space="0" w:color="auto"/>
            </w:tcBorders>
          </w:tcPr>
          <w:p w14:paraId="7062F69C" w14:textId="77777777" w:rsidR="00744F3A" w:rsidRPr="002D2326" w:rsidRDefault="00744F3A" w:rsidP="00A06685">
            <w:pPr>
              <w:ind w:right="283"/>
              <w:jc w:val="both"/>
            </w:pPr>
            <w:r w:rsidRPr="002D2326">
              <w:t>Disaggregation</w:t>
            </w:r>
          </w:p>
          <w:p w14:paraId="1F9B9FD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0505EAA" w14:textId="77777777" w:rsidR="00744F3A" w:rsidRPr="002D2326" w:rsidRDefault="00744F3A" w:rsidP="00A06685"/>
          <w:p w14:paraId="164C6BE3" w14:textId="77777777" w:rsidR="00744F3A" w:rsidRPr="00AC5119" w:rsidRDefault="00744F3A" w:rsidP="00A06685">
            <w:pPr>
              <w:pStyle w:val="PlainText"/>
              <w:numPr>
                <w:ilvl w:val="0"/>
                <w:numId w:val="9"/>
              </w:numPr>
              <w:shd w:val="clear" w:color="auto" w:fill="FFFFFF"/>
              <w:rPr>
                <w:rFonts w:ascii="Arial" w:eastAsia="Times New Roman" w:hAnsi="Arial"/>
                <w:sz w:val="20"/>
                <w:szCs w:val="20"/>
                <w:lang w:eastAsia="en-GB"/>
              </w:rPr>
            </w:pPr>
            <w:r w:rsidRPr="00AC5119">
              <w:rPr>
                <w:rFonts w:ascii="Arial" w:eastAsia="Times New Roman" w:hAnsi="Arial"/>
                <w:sz w:val="20"/>
                <w:szCs w:val="20"/>
                <w:lang w:eastAsia="en-GB"/>
              </w:rPr>
              <w:t>Sex</w:t>
            </w:r>
          </w:p>
          <w:p w14:paraId="0CD3ABED" w14:textId="77777777" w:rsidR="00744F3A" w:rsidRPr="00AC5119" w:rsidRDefault="00744F3A" w:rsidP="00A06685">
            <w:pPr>
              <w:pStyle w:val="PlainText"/>
              <w:numPr>
                <w:ilvl w:val="0"/>
                <w:numId w:val="9"/>
              </w:numPr>
              <w:shd w:val="clear" w:color="auto" w:fill="FFFFFF"/>
              <w:rPr>
                <w:rFonts w:ascii="Arial" w:eastAsia="Times New Roman" w:hAnsi="Arial"/>
                <w:sz w:val="20"/>
                <w:szCs w:val="20"/>
                <w:lang w:eastAsia="en-GB"/>
              </w:rPr>
            </w:pPr>
            <w:r w:rsidRPr="00AC5119">
              <w:rPr>
                <w:rFonts w:ascii="Arial" w:eastAsia="Times New Roman" w:hAnsi="Arial"/>
                <w:sz w:val="20"/>
                <w:szCs w:val="20"/>
                <w:lang w:eastAsia="en-GB"/>
              </w:rPr>
              <w:t>Residence (urban/rural)</w:t>
            </w:r>
          </w:p>
          <w:p w14:paraId="2F774903" w14:textId="77777777" w:rsidR="00744F3A" w:rsidRPr="00AC5119" w:rsidRDefault="00744F3A" w:rsidP="00A06685">
            <w:pPr>
              <w:pStyle w:val="PlainText"/>
              <w:numPr>
                <w:ilvl w:val="0"/>
                <w:numId w:val="9"/>
              </w:numPr>
              <w:shd w:val="clear" w:color="auto" w:fill="FFFFFF"/>
              <w:rPr>
                <w:rFonts w:ascii="Arial" w:eastAsia="Times New Roman" w:hAnsi="Arial"/>
                <w:sz w:val="20"/>
                <w:szCs w:val="20"/>
                <w:lang w:eastAsia="en-GB"/>
              </w:rPr>
            </w:pPr>
            <w:r w:rsidRPr="00AC5119">
              <w:rPr>
                <w:rFonts w:ascii="Arial" w:eastAsia="Times New Roman" w:hAnsi="Arial"/>
                <w:sz w:val="20"/>
                <w:szCs w:val="20"/>
                <w:lang w:eastAsia="en-GB"/>
              </w:rPr>
              <w:t>Occupational specialization</w:t>
            </w:r>
          </w:p>
          <w:p w14:paraId="0E38CE7C" w14:textId="77777777" w:rsidR="00744F3A" w:rsidRPr="00AC5119" w:rsidRDefault="00744F3A" w:rsidP="00A06685">
            <w:pPr>
              <w:pStyle w:val="PlainText"/>
              <w:numPr>
                <w:ilvl w:val="0"/>
                <w:numId w:val="9"/>
              </w:numPr>
              <w:shd w:val="clear" w:color="auto" w:fill="FFFFFF"/>
              <w:rPr>
                <w:rFonts w:ascii="Arial" w:eastAsia="Times New Roman" w:hAnsi="Arial"/>
                <w:sz w:val="20"/>
                <w:szCs w:val="20"/>
                <w:lang w:eastAsia="en-GB"/>
              </w:rPr>
            </w:pPr>
            <w:r w:rsidRPr="00AC5119">
              <w:rPr>
                <w:rFonts w:ascii="Arial" w:eastAsia="Times New Roman" w:hAnsi="Arial"/>
                <w:sz w:val="20"/>
                <w:szCs w:val="20"/>
                <w:lang w:eastAsia="en-GB"/>
              </w:rPr>
              <w:t xml:space="preserve">Provider type (public/private) </w:t>
            </w:r>
          </w:p>
          <w:p w14:paraId="34562F15" w14:textId="77777777" w:rsidR="00744F3A" w:rsidRPr="002D2326" w:rsidRDefault="00744F3A" w:rsidP="00A06685">
            <w:pPr>
              <w:pStyle w:val="PlainText"/>
              <w:ind w:left="360"/>
              <w:rPr>
                <w:rFonts w:ascii="Arial" w:hAnsi="Arial"/>
              </w:rPr>
            </w:pPr>
          </w:p>
        </w:tc>
      </w:tr>
      <w:tr w:rsidR="00744F3A" w:rsidRPr="002D2326" w14:paraId="54DC6162" w14:textId="77777777" w:rsidTr="00A06685">
        <w:tc>
          <w:tcPr>
            <w:tcW w:w="2689" w:type="dxa"/>
            <w:tcBorders>
              <w:top w:val="single" w:sz="4" w:space="0" w:color="auto"/>
              <w:left w:val="single" w:sz="4" w:space="0" w:color="auto"/>
              <w:bottom w:val="single" w:sz="4" w:space="0" w:color="auto"/>
              <w:right w:val="single" w:sz="4" w:space="0" w:color="auto"/>
            </w:tcBorders>
          </w:tcPr>
          <w:p w14:paraId="18BEDBED" w14:textId="77777777" w:rsidR="00744F3A" w:rsidRPr="002D2326" w:rsidRDefault="00744F3A" w:rsidP="00A06685">
            <w:pPr>
              <w:ind w:right="283"/>
            </w:pPr>
            <w:r w:rsidRPr="002D2326">
              <w:t>Comments and limitations/ Other Information</w:t>
            </w:r>
          </w:p>
          <w:p w14:paraId="6D07C10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D8510A5" w14:textId="77777777" w:rsidR="00744F3A" w:rsidRPr="002D2326" w:rsidRDefault="00744F3A" w:rsidP="00A06685"/>
        </w:tc>
      </w:tr>
      <w:tr w:rsidR="00744F3A" w:rsidRPr="002D2326" w14:paraId="60BD6804"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590C57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DF45068" w14:textId="77777777" w:rsidR="00744F3A" w:rsidRPr="002D2326" w:rsidRDefault="00744F3A" w:rsidP="00A06685"/>
        </w:tc>
      </w:tr>
      <w:tr w:rsidR="00744F3A" w:rsidRPr="002D2326" w14:paraId="5ABB41D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D4C512B"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53D2D827" w14:textId="77777777" w:rsidR="00744F3A" w:rsidRPr="002D2326" w:rsidRDefault="00744F3A" w:rsidP="00A06685">
            <w:r w:rsidRPr="002D2326">
              <w:t>Health worker density and distribution</w:t>
            </w:r>
          </w:p>
        </w:tc>
      </w:tr>
      <w:tr w:rsidR="00744F3A" w:rsidRPr="002D2326" w14:paraId="25183E1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CD97745"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1DC18BAD" w14:textId="77777777" w:rsidR="00744F3A" w:rsidRPr="002D2326" w:rsidRDefault="00744F3A" w:rsidP="00A06685">
            <w:pPr>
              <w:jc w:val="both"/>
            </w:pPr>
            <w:r w:rsidRPr="002D2326">
              <w:t>3.c.1</w:t>
            </w:r>
          </w:p>
        </w:tc>
      </w:tr>
      <w:tr w:rsidR="00744F3A" w:rsidRPr="002D2326" w14:paraId="1DBA0B1F" w14:textId="77777777" w:rsidTr="00A06685">
        <w:tc>
          <w:tcPr>
            <w:tcW w:w="2689" w:type="dxa"/>
            <w:tcBorders>
              <w:top w:val="single" w:sz="4" w:space="0" w:color="auto"/>
              <w:left w:val="single" w:sz="4" w:space="0" w:color="auto"/>
              <w:bottom w:val="single" w:sz="4" w:space="0" w:color="auto"/>
              <w:right w:val="single" w:sz="4" w:space="0" w:color="auto"/>
            </w:tcBorders>
          </w:tcPr>
          <w:p w14:paraId="2E13EFAC" w14:textId="77777777" w:rsidR="00744F3A" w:rsidRPr="002D2326" w:rsidRDefault="00744F3A" w:rsidP="00A06685">
            <w:pPr>
              <w:ind w:right="283"/>
              <w:jc w:val="both"/>
            </w:pPr>
            <w:r w:rsidRPr="002D2326">
              <w:t>Target Name</w:t>
            </w:r>
          </w:p>
          <w:p w14:paraId="4DDE6D1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90C738E" w14:textId="77777777" w:rsidR="00744F3A" w:rsidRPr="002D2326" w:rsidRDefault="00744F3A" w:rsidP="00A06685">
            <w:r w:rsidRPr="002D2326">
              <w:t>Substantially increase health financing and the recruitment, development, training and retention of the health workforce in developing countries, especially in least developed countries and small island developing States</w:t>
            </w:r>
          </w:p>
        </w:tc>
      </w:tr>
      <w:tr w:rsidR="00744F3A" w:rsidRPr="002D2326" w14:paraId="4D3FFB9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5495365"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691106D5" w14:textId="77777777" w:rsidR="00744F3A" w:rsidRPr="002D2326" w:rsidRDefault="00744F3A" w:rsidP="00A06685">
            <w:r w:rsidRPr="002D2326">
              <w:t>3.c</w:t>
            </w:r>
          </w:p>
        </w:tc>
      </w:tr>
      <w:tr w:rsidR="00744F3A" w:rsidRPr="002D2326" w14:paraId="56FBD26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AA46E88" w14:textId="77777777" w:rsidR="00744F3A" w:rsidRPr="002D2326" w:rsidRDefault="00744F3A" w:rsidP="00A06685">
            <w:pPr>
              <w:ind w:right="283"/>
            </w:pPr>
            <w:r w:rsidRPr="002D2326">
              <w:lastRenderedPageBreak/>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1312F9A" w14:textId="77777777" w:rsidR="00744F3A" w:rsidRPr="002D2326" w:rsidRDefault="00744F3A" w:rsidP="00A06685"/>
        </w:tc>
      </w:tr>
      <w:tr w:rsidR="00744F3A" w:rsidRPr="002D2326" w14:paraId="0393263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5C3A0C0"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0CFA90D6" w14:textId="77777777" w:rsidR="00744F3A" w:rsidRPr="002D2326" w:rsidRDefault="00744F3A" w:rsidP="00A06685">
            <w:r w:rsidRPr="002D2326">
              <w:t>1</w:t>
            </w:r>
          </w:p>
        </w:tc>
      </w:tr>
      <w:tr w:rsidR="00744F3A" w:rsidRPr="002D2326" w14:paraId="5A7383B8" w14:textId="77777777" w:rsidTr="00A06685">
        <w:trPr>
          <w:trHeight w:val="469"/>
        </w:trPr>
        <w:tc>
          <w:tcPr>
            <w:tcW w:w="2689" w:type="dxa"/>
            <w:tcBorders>
              <w:top w:val="single" w:sz="4" w:space="0" w:color="auto"/>
              <w:left w:val="single" w:sz="4" w:space="0" w:color="auto"/>
              <w:bottom w:val="single" w:sz="4" w:space="0" w:color="auto"/>
              <w:right w:val="single" w:sz="4" w:space="0" w:color="auto"/>
            </w:tcBorders>
            <w:hideMark/>
          </w:tcPr>
          <w:p w14:paraId="3F2E59A9"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70327305" w14:textId="77777777" w:rsidR="00744F3A" w:rsidRPr="002D2326" w:rsidRDefault="00744F3A" w:rsidP="00A06685">
            <w:pPr>
              <w:spacing w:after="300"/>
            </w:pPr>
            <w:r w:rsidRPr="002D2326">
              <w:t>World Health Organization (WHO)</w:t>
            </w:r>
          </w:p>
        </w:tc>
      </w:tr>
      <w:tr w:rsidR="00744F3A" w:rsidRPr="002D2326" w14:paraId="3E3267A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C912242"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06DBED7C" w14:textId="77777777" w:rsidR="00744F3A" w:rsidRPr="002D2326" w:rsidRDefault="00744F3A" w:rsidP="00A06685">
            <w:pPr>
              <w:rPr>
                <w:rStyle w:val="HeaderChar"/>
              </w:rPr>
            </w:pPr>
            <w:r w:rsidRPr="002D2326">
              <w:rPr>
                <w:rStyle w:val="HeaderChar"/>
              </w:rPr>
              <w:t>https://unstats.un.org/sdgs/metadata/files/Metadata-03-0C-01.pdf</w:t>
            </w:r>
          </w:p>
        </w:tc>
      </w:tr>
      <w:tr w:rsidR="00744F3A" w:rsidRPr="002D2326" w14:paraId="213D83D9"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EBFD8C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10EAF81F" w14:textId="77777777" w:rsidR="00744F3A" w:rsidRPr="002D2326" w:rsidRDefault="00744F3A" w:rsidP="00A06685"/>
        </w:tc>
      </w:tr>
      <w:tr w:rsidR="00744F3A" w:rsidRPr="002D2326" w14:paraId="442FEB2B" w14:textId="77777777" w:rsidTr="00A06685">
        <w:tc>
          <w:tcPr>
            <w:tcW w:w="2689" w:type="dxa"/>
            <w:tcBorders>
              <w:top w:val="single" w:sz="4" w:space="0" w:color="auto"/>
              <w:left w:val="single" w:sz="4" w:space="0" w:color="auto"/>
              <w:bottom w:val="single" w:sz="4" w:space="0" w:color="auto"/>
              <w:right w:val="single" w:sz="4" w:space="0" w:color="auto"/>
            </w:tcBorders>
          </w:tcPr>
          <w:p w14:paraId="4FF7D35A" w14:textId="77777777" w:rsidR="00744F3A" w:rsidRPr="002D2326" w:rsidRDefault="00744F3A" w:rsidP="00A06685">
            <w:pPr>
              <w:ind w:right="283"/>
              <w:jc w:val="both"/>
            </w:pPr>
            <w:r w:rsidRPr="002D2326">
              <w:t xml:space="preserve">Source Organization </w:t>
            </w:r>
          </w:p>
          <w:p w14:paraId="7174146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D3EFB00" w14:textId="77777777" w:rsidR="00744F3A" w:rsidRPr="002D2326" w:rsidRDefault="00744F3A" w:rsidP="00A06685">
            <w:r w:rsidRPr="002D2326">
              <w:t>Ministry of Health</w:t>
            </w:r>
          </w:p>
        </w:tc>
      </w:tr>
      <w:tr w:rsidR="00744F3A" w:rsidRPr="002D2326" w14:paraId="752E4F93" w14:textId="77777777" w:rsidTr="00A06685">
        <w:tc>
          <w:tcPr>
            <w:tcW w:w="2689" w:type="dxa"/>
            <w:tcBorders>
              <w:top w:val="single" w:sz="4" w:space="0" w:color="auto"/>
              <w:left w:val="single" w:sz="4" w:space="0" w:color="auto"/>
              <w:bottom w:val="single" w:sz="4" w:space="0" w:color="auto"/>
              <w:right w:val="single" w:sz="4" w:space="0" w:color="auto"/>
            </w:tcBorders>
          </w:tcPr>
          <w:p w14:paraId="7D5DA4FD"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0C8F6BFC" w14:textId="77777777" w:rsidR="00744F3A" w:rsidRPr="002D2326" w:rsidRDefault="00744F3A" w:rsidP="00A06685">
            <w:r w:rsidRPr="002D2326">
              <w:t>Ministry of Health Report/ Human Resource for Health Information System (HRIS)</w:t>
            </w:r>
          </w:p>
        </w:tc>
      </w:tr>
      <w:tr w:rsidR="00744F3A" w:rsidRPr="002D2326" w14:paraId="097C99DE" w14:textId="77777777" w:rsidTr="00A06685">
        <w:tc>
          <w:tcPr>
            <w:tcW w:w="2689" w:type="dxa"/>
            <w:tcBorders>
              <w:top w:val="single" w:sz="4" w:space="0" w:color="auto"/>
              <w:left w:val="single" w:sz="4" w:space="0" w:color="auto"/>
              <w:bottom w:val="single" w:sz="4" w:space="0" w:color="auto"/>
              <w:right w:val="single" w:sz="4" w:space="0" w:color="auto"/>
            </w:tcBorders>
          </w:tcPr>
          <w:p w14:paraId="0CAFC0FA" w14:textId="77777777" w:rsidR="00744F3A" w:rsidRPr="002D2326" w:rsidRDefault="00744F3A" w:rsidP="00A06685">
            <w:r>
              <w:t xml:space="preserve">Reporting Organization </w:t>
            </w:r>
          </w:p>
        </w:tc>
        <w:tc>
          <w:tcPr>
            <w:tcW w:w="6945" w:type="dxa"/>
            <w:tcBorders>
              <w:top w:val="single" w:sz="4" w:space="0" w:color="auto"/>
              <w:left w:val="single" w:sz="4" w:space="0" w:color="auto"/>
              <w:bottom w:val="single" w:sz="4" w:space="0" w:color="auto"/>
              <w:right w:val="single" w:sz="4" w:space="0" w:color="auto"/>
            </w:tcBorders>
          </w:tcPr>
          <w:p w14:paraId="4D8AF2FD" w14:textId="77777777" w:rsidR="00744F3A" w:rsidRDefault="00744F3A" w:rsidP="00A06685">
            <w:r w:rsidRPr="002D2326">
              <w:t>Ministry of Health</w:t>
            </w:r>
          </w:p>
          <w:p w14:paraId="6698A847" w14:textId="77777777" w:rsidR="00744F3A" w:rsidRPr="002D2326" w:rsidRDefault="00744F3A" w:rsidP="00A06685"/>
        </w:tc>
      </w:tr>
      <w:tr w:rsidR="00744F3A" w:rsidRPr="002D2326" w14:paraId="2BA4BB96" w14:textId="77777777" w:rsidTr="00A06685">
        <w:tc>
          <w:tcPr>
            <w:tcW w:w="2689" w:type="dxa"/>
            <w:tcBorders>
              <w:top w:val="single" w:sz="4" w:space="0" w:color="auto"/>
              <w:left w:val="single" w:sz="4" w:space="0" w:color="auto"/>
              <w:bottom w:val="single" w:sz="4" w:space="0" w:color="auto"/>
              <w:right w:val="single" w:sz="4" w:space="0" w:color="auto"/>
            </w:tcBorders>
          </w:tcPr>
          <w:p w14:paraId="0C27869C" w14:textId="77777777" w:rsidR="00744F3A" w:rsidRPr="002D2326" w:rsidRDefault="00744F3A" w:rsidP="00A06685">
            <w:r w:rsidRPr="002D2326">
              <w:t>Periodicity</w:t>
            </w:r>
          </w:p>
          <w:p w14:paraId="6363C18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504FE84" w14:textId="77777777" w:rsidR="00744F3A" w:rsidRPr="002D2326" w:rsidRDefault="00744F3A" w:rsidP="00A06685">
            <w:r w:rsidRPr="002D2326">
              <w:t>Annual</w:t>
            </w:r>
          </w:p>
        </w:tc>
      </w:tr>
      <w:tr w:rsidR="00744F3A" w:rsidRPr="002D2326" w14:paraId="3B67DCB9" w14:textId="77777777" w:rsidTr="00A06685">
        <w:tc>
          <w:tcPr>
            <w:tcW w:w="2689" w:type="dxa"/>
            <w:tcBorders>
              <w:top w:val="single" w:sz="4" w:space="0" w:color="auto"/>
              <w:left w:val="single" w:sz="4" w:space="0" w:color="auto"/>
              <w:bottom w:val="single" w:sz="4" w:space="0" w:color="auto"/>
              <w:right w:val="single" w:sz="4" w:space="0" w:color="auto"/>
            </w:tcBorders>
          </w:tcPr>
          <w:p w14:paraId="69BD34B8" w14:textId="77777777" w:rsidR="00744F3A" w:rsidRPr="002D2326" w:rsidRDefault="00744F3A" w:rsidP="00A06685">
            <w:pPr>
              <w:ind w:right="283"/>
              <w:jc w:val="both"/>
            </w:pPr>
            <w:r w:rsidRPr="002D2326">
              <w:t>Earliest available data</w:t>
            </w:r>
          </w:p>
          <w:p w14:paraId="1A9C5EC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BEC82EE" w14:textId="77777777" w:rsidR="00744F3A" w:rsidRPr="002D2326" w:rsidRDefault="00744F3A" w:rsidP="00A06685"/>
        </w:tc>
      </w:tr>
      <w:tr w:rsidR="00744F3A" w:rsidRPr="002D2326" w14:paraId="0C1986A8" w14:textId="77777777" w:rsidTr="00A06685">
        <w:tc>
          <w:tcPr>
            <w:tcW w:w="2689" w:type="dxa"/>
            <w:tcBorders>
              <w:top w:val="single" w:sz="4" w:space="0" w:color="auto"/>
              <w:left w:val="single" w:sz="4" w:space="0" w:color="auto"/>
              <w:bottom w:val="single" w:sz="4" w:space="0" w:color="auto"/>
              <w:right w:val="single" w:sz="4" w:space="0" w:color="auto"/>
            </w:tcBorders>
          </w:tcPr>
          <w:p w14:paraId="1A8B6D37" w14:textId="77777777" w:rsidR="00744F3A" w:rsidRPr="002D2326" w:rsidRDefault="00744F3A" w:rsidP="00A06685">
            <w:pPr>
              <w:ind w:right="283"/>
              <w:jc w:val="both"/>
            </w:pPr>
            <w:r w:rsidRPr="002D2326">
              <w:t>Link to data source/ The text to show instead of the URL</w:t>
            </w:r>
          </w:p>
          <w:p w14:paraId="71E99FCF"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2AA4B752" w14:textId="77777777" w:rsidR="00744F3A" w:rsidRPr="002D2326" w:rsidRDefault="00744F3A" w:rsidP="00A06685"/>
        </w:tc>
      </w:tr>
      <w:tr w:rsidR="00744F3A" w:rsidRPr="002D2326" w14:paraId="43A46110" w14:textId="77777777" w:rsidTr="00A06685">
        <w:tc>
          <w:tcPr>
            <w:tcW w:w="2689" w:type="dxa"/>
            <w:tcBorders>
              <w:top w:val="single" w:sz="4" w:space="0" w:color="auto"/>
              <w:left w:val="single" w:sz="4" w:space="0" w:color="auto"/>
              <w:bottom w:val="single" w:sz="4" w:space="0" w:color="auto"/>
              <w:right w:val="single" w:sz="4" w:space="0" w:color="auto"/>
            </w:tcBorders>
          </w:tcPr>
          <w:p w14:paraId="4A4F818B" w14:textId="77777777" w:rsidR="00744F3A" w:rsidRPr="002D2326" w:rsidRDefault="00744F3A" w:rsidP="00A06685">
            <w:pPr>
              <w:ind w:right="283"/>
              <w:jc w:val="both"/>
            </w:pPr>
            <w:r w:rsidRPr="002D2326">
              <w:t>Release date</w:t>
            </w:r>
          </w:p>
          <w:p w14:paraId="6729994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1E9DBDC" w14:textId="77777777" w:rsidR="00744F3A" w:rsidRPr="002D2326" w:rsidRDefault="00744F3A" w:rsidP="00A06685"/>
        </w:tc>
      </w:tr>
      <w:tr w:rsidR="00744F3A" w:rsidRPr="002D2326" w14:paraId="1CBBC929" w14:textId="77777777" w:rsidTr="00A06685">
        <w:tc>
          <w:tcPr>
            <w:tcW w:w="2689" w:type="dxa"/>
            <w:tcBorders>
              <w:top w:val="single" w:sz="4" w:space="0" w:color="auto"/>
              <w:left w:val="single" w:sz="4" w:space="0" w:color="auto"/>
              <w:bottom w:val="single" w:sz="4" w:space="0" w:color="auto"/>
              <w:right w:val="single" w:sz="4" w:space="0" w:color="auto"/>
            </w:tcBorders>
          </w:tcPr>
          <w:p w14:paraId="142C69FF" w14:textId="77777777" w:rsidR="00744F3A" w:rsidRPr="002D2326" w:rsidRDefault="00744F3A" w:rsidP="00A06685">
            <w:pPr>
              <w:ind w:right="283"/>
              <w:jc w:val="both"/>
            </w:pPr>
            <w:r w:rsidRPr="002D2326">
              <w:t>Statistical classification</w:t>
            </w:r>
          </w:p>
          <w:p w14:paraId="06EB248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5E5B839" w14:textId="77777777" w:rsidR="00744F3A" w:rsidRPr="002D2326" w:rsidRDefault="00744F3A" w:rsidP="00A06685">
            <w:r w:rsidRPr="002D2326">
              <w:t>The International Standard Classification of Occupations (ISCO) unit group codes included physicians are 221, 2211 and 2212 of ISCO-08.</w:t>
            </w:r>
          </w:p>
          <w:p w14:paraId="58D9205F" w14:textId="77777777" w:rsidR="00744F3A" w:rsidRPr="002D2326" w:rsidRDefault="00744F3A" w:rsidP="00A06685">
            <w:r w:rsidRPr="002D2326">
              <w:t>For nursing and midwifery personnel the ISCO-08 codes included in this category are 2221, 2222, 3221 and 3222.</w:t>
            </w:r>
          </w:p>
        </w:tc>
      </w:tr>
      <w:tr w:rsidR="00744F3A" w:rsidRPr="002D2326" w14:paraId="03E58DCC" w14:textId="77777777" w:rsidTr="00A06685">
        <w:tc>
          <w:tcPr>
            <w:tcW w:w="2689" w:type="dxa"/>
            <w:tcBorders>
              <w:top w:val="single" w:sz="4" w:space="0" w:color="auto"/>
              <w:left w:val="single" w:sz="4" w:space="0" w:color="auto"/>
              <w:bottom w:val="single" w:sz="4" w:space="0" w:color="auto"/>
              <w:right w:val="single" w:sz="4" w:space="0" w:color="auto"/>
            </w:tcBorders>
          </w:tcPr>
          <w:p w14:paraId="6B20EBE7" w14:textId="77777777" w:rsidR="00744F3A" w:rsidRPr="002D2326" w:rsidRDefault="00744F3A" w:rsidP="00A06685">
            <w:pPr>
              <w:ind w:right="283"/>
              <w:jc w:val="both"/>
            </w:pPr>
            <w:r w:rsidRPr="002D2326">
              <w:t>Contact details</w:t>
            </w:r>
          </w:p>
          <w:p w14:paraId="6906FE1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C4EBE40" w14:textId="77777777" w:rsidR="00744F3A" w:rsidRPr="002D2326" w:rsidRDefault="00744F3A" w:rsidP="00A06685"/>
        </w:tc>
      </w:tr>
      <w:tr w:rsidR="00744F3A" w:rsidRPr="002D2326" w14:paraId="51FA747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87D77D8"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206B5DCE" w14:textId="77777777" w:rsidR="00744F3A" w:rsidRPr="002D2326" w:rsidRDefault="00744F3A" w:rsidP="00A06685"/>
        </w:tc>
      </w:tr>
    </w:tbl>
    <w:p w14:paraId="1053B249" w14:textId="77777777" w:rsidR="00744F3A" w:rsidRPr="002D2326" w:rsidRDefault="00744F3A" w:rsidP="00744F3A"/>
    <w:p w14:paraId="75EB49F2" w14:textId="77777777" w:rsidR="00744F3A" w:rsidRPr="00EB756D" w:rsidRDefault="00744F3A" w:rsidP="00744F3A">
      <w:pPr>
        <w:pStyle w:val="Heading2"/>
        <w:numPr>
          <w:ilvl w:val="0"/>
          <w:numId w:val="0"/>
        </w:numPr>
        <w:ind w:left="576"/>
        <w:rPr>
          <w:rFonts w:ascii="Arial" w:hAnsi="Arial" w:cs="Arial"/>
          <w:color w:val="auto"/>
        </w:rPr>
      </w:pPr>
      <w:bookmarkStart w:id="142" w:name="_Toc517414122"/>
      <w:bookmarkStart w:id="143" w:name="_Toc533147157"/>
      <w:bookmarkStart w:id="144" w:name="_Hlk524951983"/>
      <w:bookmarkStart w:id="145" w:name="_Hlk524107258"/>
      <w:bookmarkStart w:id="146" w:name="_Toc517414073"/>
      <w:r w:rsidRPr="00EB756D">
        <w:rPr>
          <w:rFonts w:ascii="Arial" w:hAnsi="Arial" w:cs="Arial"/>
          <w:color w:val="auto"/>
        </w:rPr>
        <w:t>4.3.1 Participation rate of youth and adults in formal and non-formal education and training in the previous 12 months, by sex</w:t>
      </w:r>
      <w:bookmarkEnd w:id="142"/>
      <w:bookmarkEnd w:id="143"/>
    </w:p>
    <w:p w14:paraId="5E80C84A"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534326F4"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0D90B6F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lastRenderedPageBreak/>
              <w:t>National Metadata</w:t>
            </w:r>
          </w:p>
          <w:p w14:paraId="03C90EA3" w14:textId="77777777" w:rsidR="00744F3A" w:rsidRPr="002D2326" w:rsidRDefault="00744F3A" w:rsidP="00A06685"/>
        </w:tc>
      </w:tr>
      <w:tr w:rsidR="00744F3A" w:rsidRPr="002D2326" w14:paraId="2480CA7A" w14:textId="77777777" w:rsidTr="00A06685">
        <w:tc>
          <w:tcPr>
            <w:tcW w:w="2689" w:type="dxa"/>
            <w:tcBorders>
              <w:top w:val="single" w:sz="4" w:space="0" w:color="auto"/>
              <w:left w:val="single" w:sz="4" w:space="0" w:color="auto"/>
              <w:bottom w:val="single" w:sz="4" w:space="0" w:color="auto"/>
              <w:right w:val="single" w:sz="4" w:space="0" w:color="auto"/>
            </w:tcBorders>
          </w:tcPr>
          <w:p w14:paraId="523A5121"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22474DCF" w14:textId="77777777" w:rsidR="00744F3A" w:rsidRPr="002D2326" w:rsidRDefault="00744F3A" w:rsidP="00A06685">
            <w:pPr>
              <w:rPr>
                <w:color w:val="FF0000"/>
                <w:highlight w:val="yellow"/>
              </w:rPr>
            </w:pPr>
            <w:r w:rsidRPr="00EB756D">
              <w:t xml:space="preserve">Percentage of the population aged 14 and above attending technical and vocational training school in previous 12 months </w:t>
            </w:r>
          </w:p>
        </w:tc>
      </w:tr>
      <w:tr w:rsidR="00744F3A" w:rsidRPr="002D2326" w14:paraId="0AF86F14" w14:textId="77777777" w:rsidTr="00A06685">
        <w:trPr>
          <w:trHeight w:val="996"/>
        </w:trPr>
        <w:tc>
          <w:tcPr>
            <w:tcW w:w="2689" w:type="dxa"/>
            <w:tcBorders>
              <w:top w:val="single" w:sz="4" w:space="0" w:color="auto"/>
              <w:left w:val="single" w:sz="4" w:space="0" w:color="auto"/>
              <w:bottom w:val="single" w:sz="4" w:space="0" w:color="auto"/>
              <w:right w:val="single" w:sz="4" w:space="0" w:color="auto"/>
            </w:tcBorders>
          </w:tcPr>
          <w:p w14:paraId="7BE480B6" w14:textId="77777777" w:rsidR="00744F3A" w:rsidRPr="002D2326" w:rsidRDefault="00744F3A" w:rsidP="00A06685">
            <w:pPr>
              <w:ind w:right="283"/>
              <w:jc w:val="both"/>
            </w:pPr>
            <w:r w:rsidRPr="002D2326">
              <w:t>Definition</w:t>
            </w:r>
          </w:p>
          <w:p w14:paraId="082AB08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8C28F18" w14:textId="77777777" w:rsidR="00744F3A" w:rsidRPr="002D2326" w:rsidRDefault="00744F3A" w:rsidP="00A06685">
            <w:pPr>
              <w:jc w:val="both"/>
            </w:pPr>
            <w:r w:rsidRPr="002D2326">
              <w:t xml:space="preserve">The percentage of youth and adults in a given age range (e.g. 14 </w:t>
            </w:r>
            <w:r>
              <w:t xml:space="preserve">and above </w:t>
            </w:r>
            <w:r w:rsidRPr="002D2326">
              <w:t xml:space="preserve">years) participating in </w:t>
            </w:r>
            <w:r>
              <w:t>vocational</w:t>
            </w:r>
            <w:r w:rsidRPr="002D2326">
              <w:t xml:space="preserve"> training in a given time period (e.g. last 12 months)</w:t>
            </w:r>
          </w:p>
        </w:tc>
      </w:tr>
      <w:tr w:rsidR="00744F3A" w:rsidRPr="002D2326" w14:paraId="3126994F" w14:textId="77777777" w:rsidTr="00A06685">
        <w:tc>
          <w:tcPr>
            <w:tcW w:w="2689" w:type="dxa"/>
            <w:tcBorders>
              <w:top w:val="single" w:sz="4" w:space="0" w:color="auto"/>
              <w:left w:val="single" w:sz="4" w:space="0" w:color="auto"/>
              <w:bottom w:val="single" w:sz="4" w:space="0" w:color="auto"/>
              <w:right w:val="single" w:sz="4" w:space="0" w:color="auto"/>
            </w:tcBorders>
          </w:tcPr>
          <w:p w14:paraId="77CA0032" w14:textId="77777777" w:rsidR="00744F3A" w:rsidRPr="002D2326" w:rsidRDefault="00744F3A" w:rsidP="00A06685">
            <w:pPr>
              <w:ind w:right="283"/>
              <w:jc w:val="both"/>
            </w:pPr>
            <w:r w:rsidRPr="002D2326">
              <w:t>Geographic coverage</w:t>
            </w:r>
          </w:p>
          <w:p w14:paraId="1B76654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817B925" w14:textId="77777777" w:rsidR="00744F3A" w:rsidRPr="002D2326" w:rsidRDefault="00744F3A" w:rsidP="00A06685">
            <w:pPr>
              <w:jc w:val="both"/>
            </w:pPr>
            <w:r w:rsidRPr="002D2326">
              <w:t>National</w:t>
            </w:r>
          </w:p>
        </w:tc>
      </w:tr>
      <w:tr w:rsidR="00744F3A" w:rsidRPr="002D2326" w14:paraId="2F2443E1" w14:textId="77777777" w:rsidTr="00A06685">
        <w:tc>
          <w:tcPr>
            <w:tcW w:w="2689" w:type="dxa"/>
            <w:tcBorders>
              <w:top w:val="single" w:sz="4" w:space="0" w:color="auto"/>
              <w:left w:val="single" w:sz="4" w:space="0" w:color="auto"/>
              <w:bottom w:val="single" w:sz="4" w:space="0" w:color="auto"/>
              <w:right w:val="single" w:sz="4" w:space="0" w:color="auto"/>
            </w:tcBorders>
          </w:tcPr>
          <w:p w14:paraId="30D42F83" w14:textId="77777777" w:rsidR="00744F3A" w:rsidRPr="002D2326" w:rsidRDefault="00744F3A" w:rsidP="00A06685">
            <w:pPr>
              <w:ind w:right="283"/>
              <w:jc w:val="both"/>
            </w:pPr>
          </w:p>
          <w:p w14:paraId="572F76D3" w14:textId="77777777" w:rsidR="00744F3A" w:rsidRPr="002D2326" w:rsidRDefault="00744F3A" w:rsidP="00A06685">
            <w:pPr>
              <w:ind w:right="283"/>
              <w:jc w:val="both"/>
            </w:pPr>
            <w:r w:rsidRPr="002D2326">
              <w:t>Unit of Measurement</w:t>
            </w:r>
          </w:p>
          <w:p w14:paraId="52EE6C5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FC04BAF" w14:textId="77777777" w:rsidR="00744F3A" w:rsidRPr="002D2326" w:rsidRDefault="00744F3A" w:rsidP="00A06685">
            <w:pPr>
              <w:jc w:val="both"/>
            </w:pPr>
            <w:r w:rsidRPr="002D2326">
              <w:t>Percent (%)</w:t>
            </w:r>
          </w:p>
        </w:tc>
      </w:tr>
      <w:tr w:rsidR="00744F3A" w:rsidRPr="002D2326" w14:paraId="268107A7" w14:textId="77777777" w:rsidTr="00A06685">
        <w:tc>
          <w:tcPr>
            <w:tcW w:w="2689" w:type="dxa"/>
            <w:tcBorders>
              <w:top w:val="single" w:sz="4" w:space="0" w:color="auto"/>
              <w:left w:val="single" w:sz="4" w:space="0" w:color="auto"/>
              <w:bottom w:val="single" w:sz="4" w:space="0" w:color="auto"/>
              <w:right w:val="single" w:sz="4" w:space="0" w:color="auto"/>
            </w:tcBorders>
          </w:tcPr>
          <w:p w14:paraId="1D4CD745" w14:textId="77777777" w:rsidR="00744F3A" w:rsidRPr="002D2326" w:rsidRDefault="00744F3A" w:rsidP="00A06685">
            <w:pPr>
              <w:ind w:right="283"/>
              <w:jc w:val="both"/>
            </w:pPr>
            <w:r w:rsidRPr="002D2326">
              <w:t>Computation method</w:t>
            </w:r>
          </w:p>
          <w:p w14:paraId="27EB455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7CEE056" w14:textId="77777777" w:rsidR="00744F3A" w:rsidRPr="002D2326" w:rsidRDefault="00744F3A" w:rsidP="00A06685">
            <w:pPr>
              <w:jc w:val="both"/>
            </w:pPr>
            <w:r w:rsidRPr="002D2326">
              <w:t xml:space="preserve">The number of people in selected age groups participating in </w:t>
            </w:r>
            <w:r>
              <w:t xml:space="preserve">vocational </w:t>
            </w:r>
            <w:r w:rsidRPr="002D2326">
              <w:t>training is expressed as a percentage of the population of the same age.</w:t>
            </w:r>
          </w:p>
        </w:tc>
      </w:tr>
      <w:tr w:rsidR="00744F3A" w:rsidRPr="002D2326" w14:paraId="3FDFE44F" w14:textId="77777777" w:rsidTr="00A06685">
        <w:tc>
          <w:tcPr>
            <w:tcW w:w="2689" w:type="dxa"/>
            <w:tcBorders>
              <w:top w:val="single" w:sz="4" w:space="0" w:color="auto"/>
              <w:left w:val="single" w:sz="4" w:space="0" w:color="auto"/>
              <w:bottom w:val="single" w:sz="4" w:space="0" w:color="auto"/>
              <w:right w:val="single" w:sz="4" w:space="0" w:color="auto"/>
            </w:tcBorders>
          </w:tcPr>
          <w:p w14:paraId="3F0F654A" w14:textId="77777777" w:rsidR="00744F3A" w:rsidRPr="002D2326" w:rsidRDefault="00744F3A" w:rsidP="00A06685">
            <w:pPr>
              <w:ind w:right="283"/>
              <w:jc w:val="both"/>
            </w:pPr>
            <w:r w:rsidRPr="002D2326">
              <w:t>Disaggregation</w:t>
            </w:r>
          </w:p>
          <w:p w14:paraId="4CAD96A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A789B05" w14:textId="77777777" w:rsidR="00744F3A" w:rsidRPr="002D2326" w:rsidRDefault="00744F3A" w:rsidP="00A06685">
            <w:pPr>
              <w:pStyle w:val="PlainText"/>
              <w:ind w:left="360"/>
              <w:rPr>
                <w:rFonts w:ascii="Arial" w:hAnsi="Arial"/>
              </w:rPr>
            </w:pPr>
          </w:p>
        </w:tc>
      </w:tr>
      <w:tr w:rsidR="00744F3A" w:rsidRPr="002D2326" w14:paraId="51868FF6" w14:textId="77777777" w:rsidTr="00A06685">
        <w:tc>
          <w:tcPr>
            <w:tcW w:w="2689" w:type="dxa"/>
            <w:tcBorders>
              <w:top w:val="single" w:sz="4" w:space="0" w:color="auto"/>
              <w:left w:val="single" w:sz="4" w:space="0" w:color="auto"/>
              <w:bottom w:val="single" w:sz="4" w:space="0" w:color="auto"/>
              <w:right w:val="single" w:sz="4" w:space="0" w:color="auto"/>
            </w:tcBorders>
          </w:tcPr>
          <w:p w14:paraId="0B468E35" w14:textId="77777777" w:rsidR="00744F3A" w:rsidRPr="002D2326" w:rsidRDefault="00744F3A" w:rsidP="00A06685">
            <w:pPr>
              <w:ind w:right="283"/>
            </w:pPr>
            <w:r w:rsidRPr="002D2326">
              <w:t>Comments and limitations/ Other Information</w:t>
            </w:r>
          </w:p>
          <w:p w14:paraId="2CCA432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67DDB1E" w14:textId="77777777" w:rsidR="00744F3A" w:rsidRDefault="00744F3A" w:rsidP="00A06685"/>
          <w:p w14:paraId="054C0C75" w14:textId="77777777" w:rsidR="00744F3A" w:rsidRPr="002D2326" w:rsidRDefault="00744F3A" w:rsidP="00A06685"/>
        </w:tc>
      </w:tr>
      <w:tr w:rsidR="00744F3A" w:rsidRPr="002D2326" w14:paraId="3B85C5CF"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24DB7B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6A8CEDA5" w14:textId="77777777" w:rsidR="00744F3A" w:rsidRPr="002D2326" w:rsidRDefault="00744F3A" w:rsidP="00A06685"/>
        </w:tc>
      </w:tr>
      <w:tr w:rsidR="00744F3A" w:rsidRPr="002D2326" w14:paraId="63D3D35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6025B23"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736F0562" w14:textId="77777777" w:rsidR="00744F3A" w:rsidRPr="002D2326" w:rsidRDefault="00744F3A" w:rsidP="00A06685">
            <w:pPr>
              <w:jc w:val="both"/>
            </w:pPr>
            <w:r w:rsidRPr="002D2326">
              <w:t>Participation rate of youth and adults in formal and non-formal education and training in the previous 12 months, by sex</w:t>
            </w:r>
          </w:p>
          <w:p w14:paraId="052E7F3C" w14:textId="77777777" w:rsidR="00744F3A" w:rsidRPr="002D2326" w:rsidRDefault="00744F3A" w:rsidP="00A06685">
            <w:pPr>
              <w:jc w:val="both"/>
            </w:pPr>
          </w:p>
        </w:tc>
      </w:tr>
      <w:tr w:rsidR="00744F3A" w:rsidRPr="002D2326" w14:paraId="5D454E8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060D4A7"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2DCAEF26" w14:textId="77777777" w:rsidR="00744F3A" w:rsidRPr="002D2326" w:rsidRDefault="00744F3A" w:rsidP="00A06685">
            <w:pPr>
              <w:jc w:val="both"/>
            </w:pPr>
            <w:r w:rsidRPr="002D2326">
              <w:t>4.3.1</w:t>
            </w:r>
          </w:p>
        </w:tc>
      </w:tr>
      <w:tr w:rsidR="00744F3A" w:rsidRPr="002D2326" w14:paraId="3D161613" w14:textId="77777777" w:rsidTr="00A06685">
        <w:tc>
          <w:tcPr>
            <w:tcW w:w="2689" w:type="dxa"/>
            <w:tcBorders>
              <w:top w:val="single" w:sz="4" w:space="0" w:color="auto"/>
              <w:left w:val="single" w:sz="4" w:space="0" w:color="auto"/>
              <w:bottom w:val="single" w:sz="4" w:space="0" w:color="auto"/>
              <w:right w:val="single" w:sz="4" w:space="0" w:color="auto"/>
            </w:tcBorders>
          </w:tcPr>
          <w:p w14:paraId="46E2AD6B" w14:textId="77777777" w:rsidR="00744F3A" w:rsidRPr="002D2326" w:rsidRDefault="00744F3A" w:rsidP="00A06685">
            <w:pPr>
              <w:ind w:right="283"/>
              <w:jc w:val="both"/>
            </w:pPr>
            <w:r w:rsidRPr="002D2326">
              <w:t>Target Name</w:t>
            </w:r>
          </w:p>
          <w:p w14:paraId="0123BEF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360A13A" w14:textId="77777777" w:rsidR="00744F3A" w:rsidRPr="002D2326" w:rsidRDefault="00744F3A" w:rsidP="00A06685">
            <w:pPr>
              <w:jc w:val="both"/>
            </w:pPr>
            <w:r w:rsidRPr="002D2326">
              <w:t>By 2030, ensure equal access for all women and men to affordable and quality technical, vocational and tertiary education, including university</w:t>
            </w:r>
          </w:p>
        </w:tc>
      </w:tr>
      <w:tr w:rsidR="00744F3A" w:rsidRPr="002D2326" w14:paraId="0640EAC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3599A57"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6F82C15C" w14:textId="77777777" w:rsidR="00744F3A" w:rsidRPr="002D2326" w:rsidRDefault="00744F3A" w:rsidP="00A06685">
            <w:pPr>
              <w:jc w:val="both"/>
            </w:pPr>
            <w:r w:rsidRPr="002D2326">
              <w:t>4.3</w:t>
            </w:r>
          </w:p>
        </w:tc>
      </w:tr>
      <w:tr w:rsidR="00744F3A" w:rsidRPr="002D2326" w14:paraId="5170CBA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37A72D6"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B94403B" w14:textId="77777777" w:rsidR="00744F3A" w:rsidRPr="002D2326" w:rsidRDefault="00744F3A" w:rsidP="00A06685">
            <w:pPr>
              <w:jc w:val="both"/>
            </w:pPr>
          </w:p>
        </w:tc>
      </w:tr>
      <w:tr w:rsidR="00744F3A" w:rsidRPr="002D2326" w14:paraId="56ED5C4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F41DD0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4CC905B9" w14:textId="77777777" w:rsidR="00744F3A" w:rsidRPr="002D2326" w:rsidRDefault="00744F3A" w:rsidP="00A06685">
            <w:pPr>
              <w:jc w:val="both"/>
            </w:pPr>
            <w:r w:rsidRPr="002D2326">
              <w:t>2</w:t>
            </w:r>
          </w:p>
        </w:tc>
      </w:tr>
      <w:tr w:rsidR="00744F3A" w:rsidRPr="002D2326" w14:paraId="2DDCFAD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F8FF7B"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6D6DF1AA" w14:textId="77777777" w:rsidR="00744F3A" w:rsidRPr="002D2326" w:rsidRDefault="00744F3A" w:rsidP="00A06685">
            <w:pPr>
              <w:jc w:val="both"/>
            </w:pPr>
            <w:r w:rsidRPr="002D2326">
              <w:t>United Nations Education and Scientific Cultural Organisation - Institute of Statistics (UNESCO-UIS)</w:t>
            </w:r>
          </w:p>
        </w:tc>
      </w:tr>
      <w:tr w:rsidR="00744F3A" w:rsidRPr="002D2326" w14:paraId="05AC377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18F3211"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3D807F9B" w14:textId="77777777" w:rsidR="00744F3A" w:rsidRPr="002D2326" w:rsidRDefault="00744F3A" w:rsidP="00A06685">
            <w:pPr>
              <w:jc w:val="both"/>
              <w:rPr>
                <w:rStyle w:val="HeaderChar"/>
              </w:rPr>
            </w:pPr>
            <w:r w:rsidRPr="002D2326">
              <w:rPr>
                <w:rStyle w:val="HeaderChar"/>
              </w:rPr>
              <w:t>https://unstats.un.org/sdgs/metadata/files/Metadata-04-03-01.pdf</w:t>
            </w:r>
          </w:p>
        </w:tc>
      </w:tr>
      <w:tr w:rsidR="00744F3A" w:rsidRPr="002D2326" w14:paraId="47234027"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3AD7FDF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0B368F47" w14:textId="77777777" w:rsidR="00744F3A" w:rsidRPr="002D2326" w:rsidRDefault="00744F3A" w:rsidP="00A06685"/>
        </w:tc>
      </w:tr>
      <w:tr w:rsidR="00744F3A" w:rsidRPr="002D2326" w14:paraId="4B542137" w14:textId="77777777" w:rsidTr="00A06685">
        <w:tc>
          <w:tcPr>
            <w:tcW w:w="2689" w:type="dxa"/>
            <w:tcBorders>
              <w:top w:val="single" w:sz="4" w:space="0" w:color="auto"/>
              <w:left w:val="single" w:sz="4" w:space="0" w:color="auto"/>
              <w:bottom w:val="single" w:sz="4" w:space="0" w:color="auto"/>
              <w:right w:val="single" w:sz="4" w:space="0" w:color="auto"/>
            </w:tcBorders>
          </w:tcPr>
          <w:p w14:paraId="2E60FC33" w14:textId="77777777" w:rsidR="00744F3A" w:rsidRPr="002D2326" w:rsidRDefault="00744F3A" w:rsidP="00A06685">
            <w:pPr>
              <w:ind w:right="283"/>
              <w:jc w:val="both"/>
            </w:pPr>
            <w:r w:rsidRPr="002D2326">
              <w:t xml:space="preserve">Source Organization </w:t>
            </w:r>
          </w:p>
          <w:p w14:paraId="59B7F6C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1844B94" w14:textId="77777777" w:rsidR="00744F3A" w:rsidRPr="002D2326" w:rsidRDefault="00744F3A" w:rsidP="00A06685">
            <w:r w:rsidRPr="002D2326">
              <w:t>National Institute of Statistics of Rwanda (NISR)</w:t>
            </w:r>
          </w:p>
        </w:tc>
      </w:tr>
      <w:tr w:rsidR="00744F3A" w:rsidRPr="002D2326" w14:paraId="2FB42BBD" w14:textId="77777777" w:rsidTr="00A06685">
        <w:tc>
          <w:tcPr>
            <w:tcW w:w="2689" w:type="dxa"/>
            <w:tcBorders>
              <w:top w:val="single" w:sz="4" w:space="0" w:color="auto"/>
              <w:left w:val="single" w:sz="4" w:space="0" w:color="auto"/>
              <w:bottom w:val="single" w:sz="4" w:space="0" w:color="auto"/>
              <w:right w:val="single" w:sz="4" w:space="0" w:color="auto"/>
            </w:tcBorders>
          </w:tcPr>
          <w:p w14:paraId="758B1A83" w14:textId="77777777" w:rsidR="00744F3A" w:rsidRPr="002D2326" w:rsidRDefault="00744F3A" w:rsidP="00A06685">
            <w:pPr>
              <w:ind w:right="283"/>
              <w:jc w:val="both"/>
            </w:pPr>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74850F98" w14:textId="77777777" w:rsidR="00744F3A" w:rsidRPr="002D2326" w:rsidRDefault="00744F3A" w:rsidP="00A06685">
            <w:r w:rsidRPr="002D2326">
              <w:t>Integrated Household Living Condition (EICV)</w:t>
            </w:r>
          </w:p>
        </w:tc>
      </w:tr>
      <w:tr w:rsidR="00744F3A" w:rsidRPr="002D2326" w14:paraId="29A0E0C0" w14:textId="77777777" w:rsidTr="00A06685">
        <w:tc>
          <w:tcPr>
            <w:tcW w:w="2689" w:type="dxa"/>
            <w:tcBorders>
              <w:top w:val="single" w:sz="4" w:space="0" w:color="auto"/>
              <w:left w:val="single" w:sz="4" w:space="0" w:color="auto"/>
              <w:bottom w:val="single" w:sz="4" w:space="0" w:color="auto"/>
              <w:right w:val="single" w:sz="4" w:space="0" w:color="auto"/>
            </w:tcBorders>
          </w:tcPr>
          <w:p w14:paraId="2DFEAC55" w14:textId="77777777" w:rsidR="00744F3A" w:rsidRPr="002D2326" w:rsidRDefault="00744F3A" w:rsidP="00A06685">
            <w:r w:rsidRPr="002D2326">
              <w:t>Periodicity</w:t>
            </w:r>
          </w:p>
          <w:p w14:paraId="1E25F4F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133C1DC" w14:textId="77777777" w:rsidR="00744F3A" w:rsidRPr="002D2326" w:rsidRDefault="00744F3A" w:rsidP="00A06685">
            <w:r w:rsidRPr="002D2326">
              <w:t>3 years</w:t>
            </w:r>
          </w:p>
        </w:tc>
      </w:tr>
      <w:tr w:rsidR="00744F3A" w:rsidRPr="002D2326" w14:paraId="072A5EE6" w14:textId="77777777" w:rsidTr="00A06685">
        <w:tc>
          <w:tcPr>
            <w:tcW w:w="2689" w:type="dxa"/>
            <w:tcBorders>
              <w:top w:val="single" w:sz="4" w:space="0" w:color="auto"/>
              <w:left w:val="single" w:sz="4" w:space="0" w:color="auto"/>
              <w:bottom w:val="single" w:sz="4" w:space="0" w:color="auto"/>
              <w:right w:val="single" w:sz="4" w:space="0" w:color="auto"/>
            </w:tcBorders>
          </w:tcPr>
          <w:p w14:paraId="1BDAF8B3" w14:textId="77777777" w:rsidR="00744F3A" w:rsidRPr="002D2326" w:rsidRDefault="00744F3A" w:rsidP="00A06685">
            <w:pPr>
              <w:ind w:right="283"/>
              <w:jc w:val="both"/>
            </w:pPr>
            <w:r w:rsidRPr="002D2326">
              <w:t>Earliest available data</w:t>
            </w:r>
          </w:p>
          <w:p w14:paraId="3A83A16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6D4A77D" w14:textId="77777777" w:rsidR="00744F3A" w:rsidRPr="002D2326" w:rsidRDefault="00744F3A" w:rsidP="00A06685"/>
        </w:tc>
      </w:tr>
      <w:tr w:rsidR="00744F3A" w:rsidRPr="002D2326" w14:paraId="38AA589C" w14:textId="77777777" w:rsidTr="00A06685">
        <w:tc>
          <w:tcPr>
            <w:tcW w:w="2689" w:type="dxa"/>
            <w:tcBorders>
              <w:top w:val="single" w:sz="4" w:space="0" w:color="auto"/>
              <w:left w:val="single" w:sz="4" w:space="0" w:color="auto"/>
              <w:bottom w:val="single" w:sz="4" w:space="0" w:color="auto"/>
              <w:right w:val="single" w:sz="4" w:space="0" w:color="auto"/>
            </w:tcBorders>
          </w:tcPr>
          <w:p w14:paraId="7F875406" w14:textId="77777777" w:rsidR="00744F3A" w:rsidRPr="002D2326" w:rsidRDefault="00744F3A" w:rsidP="00A06685">
            <w:pPr>
              <w:ind w:right="283"/>
              <w:jc w:val="both"/>
            </w:pPr>
            <w:r w:rsidRPr="002D2326">
              <w:t>Link to data source/ The text to show instead of the URL</w:t>
            </w:r>
          </w:p>
          <w:p w14:paraId="05AF6C6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5DE9FEF" w14:textId="77777777" w:rsidR="00744F3A" w:rsidRPr="002D2326" w:rsidRDefault="00744F3A" w:rsidP="00A06685">
            <w:r w:rsidRPr="002D2326">
              <w:t>http://www.statistics.gov.rw/datasource/integrated-household-living-conditions-survey-eicv</w:t>
            </w:r>
          </w:p>
        </w:tc>
      </w:tr>
      <w:tr w:rsidR="00744F3A" w:rsidRPr="002D2326" w14:paraId="294AD5CD" w14:textId="77777777" w:rsidTr="00A06685">
        <w:tc>
          <w:tcPr>
            <w:tcW w:w="2689" w:type="dxa"/>
            <w:tcBorders>
              <w:top w:val="single" w:sz="4" w:space="0" w:color="auto"/>
              <w:left w:val="single" w:sz="4" w:space="0" w:color="auto"/>
              <w:bottom w:val="single" w:sz="4" w:space="0" w:color="auto"/>
              <w:right w:val="single" w:sz="4" w:space="0" w:color="auto"/>
            </w:tcBorders>
          </w:tcPr>
          <w:p w14:paraId="7A1628C4" w14:textId="77777777" w:rsidR="00744F3A" w:rsidRPr="002D2326" w:rsidRDefault="00744F3A" w:rsidP="00A06685">
            <w:pPr>
              <w:ind w:right="283"/>
              <w:jc w:val="both"/>
            </w:pPr>
            <w:r w:rsidRPr="002D2326">
              <w:t>Release date</w:t>
            </w:r>
          </w:p>
          <w:p w14:paraId="3F26EE1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38826F1" w14:textId="77777777" w:rsidR="00744F3A" w:rsidRPr="002D2326" w:rsidRDefault="00744F3A" w:rsidP="00A06685"/>
        </w:tc>
      </w:tr>
      <w:tr w:rsidR="00744F3A" w:rsidRPr="002D2326" w14:paraId="55E2EF26" w14:textId="77777777" w:rsidTr="00A06685">
        <w:tc>
          <w:tcPr>
            <w:tcW w:w="2689" w:type="dxa"/>
            <w:tcBorders>
              <w:top w:val="single" w:sz="4" w:space="0" w:color="auto"/>
              <w:left w:val="single" w:sz="4" w:space="0" w:color="auto"/>
              <w:bottom w:val="single" w:sz="4" w:space="0" w:color="auto"/>
              <w:right w:val="single" w:sz="4" w:space="0" w:color="auto"/>
            </w:tcBorders>
          </w:tcPr>
          <w:p w14:paraId="36F8E2AE" w14:textId="77777777" w:rsidR="00744F3A" w:rsidRPr="002D2326" w:rsidRDefault="00744F3A" w:rsidP="00A06685">
            <w:pPr>
              <w:ind w:right="283"/>
              <w:jc w:val="both"/>
            </w:pPr>
            <w:r w:rsidRPr="002D2326">
              <w:t>Statistical classification</w:t>
            </w:r>
          </w:p>
          <w:p w14:paraId="051CF27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28DD2F6" w14:textId="77777777" w:rsidR="00744F3A" w:rsidRPr="002D2326" w:rsidRDefault="00744F3A" w:rsidP="00A06685"/>
        </w:tc>
      </w:tr>
      <w:tr w:rsidR="00744F3A" w:rsidRPr="002D2326" w14:paraId="0FD9DE1E" w14:textId="77777777" w:rsidTr="00A06685">
        <w:tc>
          <w:tcPr>
            <w:tcW w:w="2689" w:type="dxa"/>
            <w:tcBorders>
              <w:top w:val="single" w:sz="4" w:space="0" w:color="auto"/>
              <w:left w:val="single" w:sz="4" w:space="0" w:color="auto"/>
              <w:bottom w:val="single" w:sz="4" w:space="0" w:color="auto"/>
              <w:right w:val="single" w:sz="4" w:space="0" w:color="auto"/>
            </w:tcBorders>
          </w:tcPr>
          <w:p w14:paraId="7DFD5F17" w14:textId="77777777" w:rsidR="00744F3A" w:rsidRPr="002D2326" w:rsidRDefault="00744F3A" w:rsidP="00A06685">
            <w:pPr>
              <w:ind w:right="283"/>
              <w:jc w:val="both"/>
            </w:pPr>
            <w:r w:rsidRPr="002D2326">
              <w:t>Contact details</w:t>
            </w:r>
          </w:p>
          <w:p w14:paraId="7C35F0D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C6528C5" w14:textId="77777777" w:rsidR="00744F3A" w:rsidRPr="002D2326" w:rsidRDefault="00744F3A" w:rsidP="00A06685">
            <w:hyperlink r:id="rId140" w:history="1">
              <w:r w:rsidRPr="002D2326">
                <w:rPr>
                  <w:rStyle w:val="HeaderChar"/>
                  <w:color w:val="2258A9"/>
                  <w:sz w:val="21"/>
                  <w:szCs w:val="21"/>
                  <w:shd w:val="clear" w:color="auto" w:fill="FFFFFF"/>
                </w:rPr>
                <w:t>info@statistics.gov.rw</w:t>
              </w:r>
            </w:hyperlink>
          </w:p>
        </w:tc>
      </w:tr>
      <w:tr w:rsidR="00744F3A" w:rsidRPr="002D2326" w14:paraId="63F9277D" w14:textId="77777777" w:rsidTr="00A06685">
        <w:tc>
          <w:tcPr>
            <w:tcW w:w="2689" w:type="dxa"/>
            <w:tcBorders>
              <w:top w:val="single" w:sz="4" w:space="0" w:color="auto"/>
              <w:left w:val="single" w:sz="4" w:space="0" w:color="auto"/>
              <w:bottom w:val="single" w:sz="4" w:space="0" w:color="auto"/>
              <w:right w:val="single" w:sz="4" w:space="0" w:color="auto"/>
            </w:tcBorders>
          </w:tcPr>
          <w:p w14:paraId="342AE27E"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C3FBB16" w14:textId="77777777" w:rsidR="00744F3A" w:rsidRPr="002D2326" w:rsidRDefault="00744F3A" w:rsidP="00A06685">
            <w:r>
              <w:t>Data are only available for formal and Informal in TVET education</w:t>
            </w:r>
          </w:p>
        </w:tc>
      </w:tr>
    </w:tbl>
    <w:p w14:paraId="686CC0D9" w14:textId="77777777" w:rsidR="00744F3A" w:rsidRPr="002D2326" w:rsidRDefault="00744F3A" w:rsidP="00744F3A">
      <w:pPr>
        <w:pStyle w:val="Heading2"/>
        <w:numPr>
          <w:ilvl w:val="0"/>
          <w:numId w:val="0"/>
        </w:numPr>
        <w:ind w:left="576" w:hanging="576"/>
        <w:rPr>
          <w:rFonts w:ascii="Arial" w:hAnsi="Arial" w:cs="Arial"/>
        </w:rPr>
      </w:pPr>
      <w:bookmarkStart w:id="147" w:name="_Toc517414128"/>
      <w:bookmarkStart w:id="148" w:name="_Toc533147159"/>
      <w:bookmarkStart w:id="149" w:name="_Toc517414124"/>
      <w:bookmarkStart w:id="150" w:name="_Toc517414123"/>
      <w:bookmarkEnd w:id="144"/>
      <w:bookmarkEnd w:id="145"/>
      <w:bookmarkEnd w:id="146"/>
      <w:r w:rsidRPr="002D2326">
        <w:rPr>
          <w:rFonts w:ascii="Arial" w:hAnsi="Arial" w:cs="Arial"/>
        </w:rPr>
        <w:t>6.1.1 Proportion of population using safely managed drinking water services</w:t>
      </w:r>
      <w:bookmarkEnd w:id="147"/>
      <w:bookmarkEnd w:id="148"/>
    </w:p>
    <w:tbl>
      <w:tblPr>
        <w:tblStyle w:val="TableGrid"/>
        <w:tblW w:w="9634" w:type="dxa"/>
        <w:tblLook w:val="04A0" w:firstRow="1" w:lastRow="0" w:firstColumn="1" w:lastColumn="0" w:noHBand="0" w:noVBand="1"/>
      </w:tblPr>
      <w:tblGrid>
        <w:gridCol w:w="2689"/>
        <w:gridCol w:w="6945"/>
      </w:tblGrid>
      <w:tr w:rsidR="00744F3A" w:rsidRPr="002D2326" w14:paraId="65A17E78"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F2F27E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3F1A0E40" w14:textId="77777777" w:rsidR="00744F3A" w:rsidRPr="002D2326" w:rsidRDefault="00744F3A" w:rsidP="00A06685"/>
        </w:tc>
      </w:tr>
      <w:tr w:rsidR="00744F3A" w:rsidRPr="002D2326" w14:paraId="748BCFE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F7DBDE5"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hideMark/>
          </w:tcPr>
          <w:p w14:paraId="15EB0782" w14:textId="77777777" w:rsidR="00744F3A" w:rsidRPr="002D2326" w:rsidRDefault="00744F3A" w:rsidP="00A06685">
            <w:r w:rsidRPr="002D2326">
              <w:t>Percentage of HHs with access to improved drinking water source</w:t>
            </w:r>
          </w:p>
        </w:tc>
      </w:tr>
      <w:tr w:rsidR="00744F3A" w:rsidRPr="002D2326" w14:paraId="75242FA7" w14:textId="77777777" w:rsidTr="00A06685">
        <w:tc>
          <w:tcPr>
            <w:tcW w:w="2689" w:type="dxa"/>
            <w:tcBorders>
              <w:top w:val="single" w:sz="4" w:space="0" w:color="auto"/>
              <w:left w:val="single" w:sz="4" w:space="0" w:color="auto"/>
              <w:bottom w:val="single" w:sz="4" w:space="0" w:color="auto"/>
              <w:right w:val="single" w:sz="4" w:space="0" w:color="auto"/>
            </w:tcBorders>
          </w:tcPr>
          <w:p w14:paraId="32B2D9C8" w14:textId="77777777" w:rsidR="00744F3A" w:rsidRPr="002D2326" w:rsidRDefault="00744F3A" w:rsidP="00A06685">
            <w:pPr>
              <w:ind w:right="283"/>
              <w:jc w:val="both"/>
            </w:pPr>
            <w:r w:rsidRPr="002D2326">
              <w:t>Definition</w:t>
            </w:r>
          </w:p>
          <w:p w14:paraId="1259AEF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59AF7E1" w14:textId="77777777" w:rsidR="00744F3A" w:rsidRPr="002D2326" w:rsidRDefault="00744F3A" w:rsidP="00A06685">
            <w:pPr>
              <w:jc w:val="both"/>
            </w:pPr>
            <w:r w:rsidRPr="002D2326">
              <w:t xml:space="preserve">It Is the proportion </w:t>
            </w:r>
            <w:r w:rsidRPr="00B85F30">
              <w:t xml:space="preserve">of households using an improved basic drinking water source. Improved drinking water sources </w:t>
            </w:r>
            <w:r w:rsidRPr="002D2326">
              <w:t>include the following: piped water into dwelling, yard or plot; public taps or standpipes; boreholes or tubewells; protected dug wells; protected springs and rainwater.</w:t>
            </w:r>
          </w:p>
        </w:tc>
      </w:tr>
      <w:tr w:rsidR="00744F3A" w:rsidRPr="002D2326" w14:paraId="1BC1A319" w14:textId="77777777" w:rsidTr="00A06685">
        <w:tc>
          <w:tcPr>
            <w:tcW w:w="2689" w:type="dxa"/>
            <w:tcBorders>
              <w:top w:val="single" w:sz="4" w:space="0" w:color="auto"/>
              <w:left w:val="single" w:sz="4" w:space="0" w:color="auto"/>
              <w:bottom w:val="single" w:sz="4" w:space="0" w:color="auto"/>
              <w:right w:val="single" w:sz="4" w:space="0" w:color="auto"/>
            </w:tcBorders>
          </w:tcPr>
          <w:p w14:paraId="08450D5C" w14:textId="77777777" w:rsidR="00744F3A" w:rsidRPr="002D2326" w:rsidRDefault="00744F3A" w:rsidP="00A06685">
            <w:pPr>
              <w:ind w:right="283"/>
              <w:jc w:val="both"/>
            </w:pPr>
            <w:r w:rsidRPr="002D2326">
              <w:t>Geographic coverage</w:t>
            </w:r>
          </w:p>
          <w:p w14:paraId="5C1E474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0A16C3A" w14:textId="77777777" w:rsidR="00744F3A" w:rsidRPr="002D2326" w:rsidRDefault="00744F3A" w:rsidP="00A06685">
            <w:r w:rsidRPr="002D2326">
              <w:t>National</w:t>
            </w:r>
          </w:p>
        </w:tc>
      </w:tr>
      <w:tr w:rsidR="00744F3A" w:rsidRPr="002D2326" w14:paraId="7887B378" w14:textId="77777777" w:rsidTr="00A06685">
        <w:tc>
          <w:tcPr>
            <w:tcW w:w="2689" w:type="dxa"/>
            <w:tcBorders>
              <w:top w:val="single" w:sz="4" w:space="0" w:color="auto"/>
              <w:left w:val="single" w:sz="4" w:space="0" w:color="auto"/>
              <w:bottom w:val="single" w:sz="4" w:space="0" w:color="auto"/>
              <w:right w:val="single" w:sz="4" w:space="0" w:color="auto"/>
            </w:tcBorders>
          </w:tcPr>
          <w:p w14:paraId="6E9AA822" w14:textId="77777777" w:rsidR="00744F3A" w:rsidRPr="002D2326" w:rsidRDefault="00744F3A" w:rsidP="00A06685">
            <w:pPr>
              <w:ind w:right="283"/>
              <w:jc w:val="both"/>
            </w:pPr>
          </w:p>
          <w:p w14:paraId="3E310714" w14:textId="77777777" w:rsidR="00744F3A" w:rsidRPr="002D2326" w:rsidRDefault="00744F3A" w:rsidP="00A06685">
            <w:pPr>
              <w:ind w:right="283"/>
              <w:jc w:val="both"/>
            </w:pPr>
            <w:r w:rsidRPr="002D2326">
              <w:t>Unit of Measurement</w:t>
            </w:r>
          </w:p>
          <w:p w14:paraId="79E9654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9E02F6A" w14:textId="77777777" w:rsidR="00744F3A" w:rsidRPr="002D2326" w:rsidRDefault="00744F3A" w:rsidP="00A06685">
            <w:r w:rsidRPr="002D2326">
              <w:t>Percent (%)</w:t>
            </w:r>
          </w:p>
        </w:tc>
      </w:tr>
      <w:tr w:rsidR="00744F3A" w:rsidRPr="002D2326" w14:paraId="182E8589" w14:textId="77777777" w:rsidTr="00A06685">
        <w:tc>
          <w:tcPr>
            <w:tcW w:w="2689" w:type="dxa"/>
            <w:tcBorders>
              <w:top w:val="single" w:sz="4" w:space="0" w:color="auto"/>
              <w:left w:val="single" w:sz="4" w:space="0" w:color="auto"/>
              <w:bottom w:val="single" w:sz="4" w:space="0" w:color="auto"/>
              <w:right w:val="single" w:sz="4" w:space="0" w:color="auto"/>
            </w:tcBorders>
          </w:tcPr>
          <w:p w14:paraId="08FD0B1E" w14:textId="77777777" w:rsidR="00744F3A" w:rsidRPr="002D2326" w:rsidRDefault="00744F3A" w:rsidP="00A06685">
            <w:pPr>
              <w:ind w:right="283"/>
              <w:jc w:val="both"/>
            </w:pPr>
            <w:r w:rsidRPr="002D2326">
              <w:t>Computation method</w:t>
            </w:r>
          </w:p>
          <w:p w14:paraId="6EA02F9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24E04A7" w14:textId="77777777" w:rsidR="00744F3A" w:rsidRPr="002D2326" w:rsidRDefault="00744F3A" w:rsidP="00A06685">
            <w:pPr>
              <w:jc w:val="both"/>
            </w:pPr>
            <w:r w:rsidRPr="002D2326">
              <w:lastRenderedPageBreak/>
              <w:t xml:space="preserve">Indicator is computed as; </w:t>
            </w:r>
          </w:p>
          <w:p w14:paraId="56154406" w14:textId="77777777" w:rsidR="00744F3A" w:rsidRPr="002D2326" w:rsidRDefault="00744F3A" w:rsidP="00A06685">
            <w:pPr>
              <w:jc w:val="both"/>
            </w:pPr>
            <m:oMathPara>
              <m:oMath>
                <m:f>
                  <m:fPr>
                    <m:ctrlPr>
                      <w:rPr>
                        <w:rFonts w:ascii="Cambria Math" w:hAnsi="Cambria Math"/>
                        <w:i/>
                      </w:rPr>
                    </m:ctrlPr>
                  </m:fPr>
                  <m:num>
                    <m:r>
                      <w:rPr>
                        <w:rFonts w:ascii="Cambria Math" w:hAnsi="Cambria Math"/>
                      </w:rPr>
                      <m:t>Na</m:t>
                    </m:r>
                  </m:num>
                  <m:den>
                    <m:r>
                      <w:rPr>
                        <w:rFonts w:ascii="Cambria Math" w:hAnsi="Cambria Math"/>
                      </w:rPr>
                      <m:t>N</m:t>
                    </m:r>
                  </m:den>
                </m:f>
                <m:r>
                  <w:rPr>
                    <w:rFonts w:ascii="Cambria Math" w:hAnsi="Cambria Math"/>
                  </w:rPr>
                  <m:t>×100</m:t>
                </m:r>
              </m:oMath>
            </m:oMathPara>
          </w:p>
          <w:p w14:paraId="08DF6D5B" w14:textId="77777777" w:rsidR="00744F3A" w:rsidRPr="002D2326" w:rsidRDefault="00744F3A" w:rsidP="00A06685">
            <w:pPr>
              <w:jc w:val="both"/>
            </w:pPr>
            <w:r w:rsidRPr="002D2326">
              <w:t xml:space="preserve"> </w:t>
            </w:r>
          </w:p>
          <w:p w14:paraId="7E72E0FF" w14:textId="77777777" w:rsidR="00744F3A" w:rsidRPr="002D2326" w:rsidRDefault="00744F3A" w:rsidP="00A06685">
            <w:pPr>
              <w:jc w:val="both"/>
            </w:pPr>
            <w:r w:rsidRPr="002D2326">
              <w:t>Where Na denotes number of households with access to improved drinking water source and N denotes total number of households.</w:t>
            </w:r>
          </w:p>
        </w:tc>
      </w:tr>
      <w:tr w:rsidR="00744F3A" w:rsidRPr="002D2326" w14:paraId="58F62D02" w14:textId="77777777" w:rsidTr="00A06685">
        <w:tc>
          <w:tcPr>
            <w:tcW w:w="2689" w:type="dxa"/>
            <w:tcBorders>
              <w:top w:val="single" w:sz="4" w:space="0" w:color="auto"/>
              <w:left w:val="single" w:sz="4" w:space="0" w:color="auto"/>
              <w:bottom w:val="single" w:sz="4" w:space="0" w:color="auto"/>
              <w:right w:val="single" w:sz="4" w:space="0" w:color="auto"/>
            </w:tcBorders>
          </w:tcPr>
          <w:p w14:paraId="4BC585A7" w14:textId="77777777" w:rsidR="00744F3A" w:rsidRPr="002D2326" w:rsidRDefault="00744F3A" w:rsidP="00A06685">
            <w:pPr>
              <w:ind w:right="283"/>
              <w:jc w:val="both"/>
            </w:pPr>
            <w:r w:rsidRPr="002D2326">
              <w:t>Disaggregation</w:t>
            </w:r>
          </w:p>
          <w:p w14:paraId="73A529F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246C6F6" w14:textId="77777777" w:rsidR="00744F3A" w:rsidRPr="002D2326" w:rsidRDefault="00744F3A" w:rsidP="00744F3A">
            <w:pPr>
              <w:pStyle w:val="ListParagraph"/>
              <w:numPr>
                <w:ilvl w:val="0"/>
                <w:numId w:val="3"/>
              </w:numPr>
              <w:spacing w:after="0" w:line="240" w:lineRule="auto"/>
            </w:pPr>
            <w:r w:rsidRPr="002D2326">
              <w:t>Geographical: National, Province</w:t>
            </w:r>
            <w:r>
              <w:t>, District &amp; Residence (Urban &amp; Rural)</w:t>
            </w:r>
          </w:p>
          <w:p w14:paraId="104B9F11" w14:textId="77777777" w:rsidR="00744F3A" w:rsidRPr="002D2326" w:rsidRDefault="00744F3A" w:rsidP="00744F3A">
            <w:pPr>
              <w:pStyle w:val="ListParagraph"/>
              <w:numPr>
                <w:ilvl w:val="0"/>
                <w:numId w:val="3"/>
              </w:numPr>
              <w:spacing w:after="0" w:line="240" w:lineRule="auto"/>
            </w:pPr>
            <w:r w:rsidRPr="002D2326">
              <w:t xml:space="preserve">Type of improved water sources </w:t>
            </w:r>
          </w:p>
          <w:p w14:paraId="4021FE88" w14:textId="77777777" w:rsidR="00744F3A" w:rsidRPr="002D2326" w:rsidRDefault="00744F3A" w:rsidP="00744F3A">
            <w:pPr>
              <w:pStyle w:val="ListParagraph"/>
              <w:numPr>
                <w:ilvl w:val="0"/>
                <w:numId w:val="3"/>
              </w:numPr>
              <w:spacing w:after="0" w:line="240" w:lineRule="auto"/>
            </w:pPr>
            <w:r w:rsidRPr="002D2326">
              <w:t>Sex</w:t>
            </w:r>
            <w:r>
              <w:t xml:space="preserve"> of head of household</w:t>
            </w:r>
          </w:p>
          <w:p w14:paraId="732E7973" w14:textId="77777777" w:rsidR="00744F3A" w:rsidRPr="002D2326" w:rsidRDefault="00744F3A" w:rsidP="00744F3A">
            <w:pPr>
              <w:pStyle w:val="ListParagraph"/>
              <w:numPr>
                <w:ilvl w:val="0"/>
                <w:numId w:val="3"/>
              </w:numPr>
              <w:spacing w:after="0" w:line="240" w:lineRule="auto"/>
            </w:pPr>
            <w:r>
              <w:t>Consumption</w:t>
            </w:r>
            <w:r w:rsidRPr="002D2326">
              <w:t xml:space="preserve"> quintile, disability status</w:t>
            </w:r>
          </w:p>
        </w:tc>
      </w:tr>
      <w:tr w:rsidR="00744F3A" w:rsidRPr="002D2326" w14:paraId="1B391235" w14:textId="77777777" w:rsidTr="00A06685">
        <w:tc>
          <w:tcPr>
            <w:tcW w:w="2689" w:type="dxa"/>
            <w:tcBorders>
              <w:top w:val="single" w:sz="4" w:space="0" w:color="auto"/>
              <w:left w:val="single" w:sz="4" w:space="0" w:color="auto"/>
              <w:bottom w:val="single" w:sz="4" w:space="0" w:color="auto"/>
              <w:right w:val="single" w:sz="4" w:space="0" w:color="auto"/>
            </w:tcBorders>
          </w:tcPr>
          <w:p w14:paraId="772985DB" w14:textId="77777777" w:rsidR="00744F3A" w:rsidRPr="002D2326" w:rsidRDefault="00744F3A" w:rsidP="00A06685">
            <w:pPr>
              <w:ind w:right="283"/>
            </w:pPr>
            <w:r w:rsidRPr="002D2326">
              <w:t>Comments and limitations/ Other Information</w:t>
            </w:r>
          </w:p>
          <w:p w14:paraId="0F01247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9E181B0" w14:textId="77777777" w:rsidR="00744F3A" w:rsidRPr="002D2326" w:rsidRDefault="00744F3A" w:rsidP="00A06685"/>
        </w:tc>
      </w:tr>
      <w:tr w:rsidR="00744F3A" w:rsidRPr="002D2326" w14:paraId="48EC091E"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77C49DA"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762A1EC9" w14:textId="77777777" w:rsidR="00744F3A" w:rsidRPr="002D2326" w:rsidRDefault="00744F3A" w:rsidP="00A06685"/>
        </w:tc>
      </w:tr>
      <w:tr w:rsidR="00744F3A" w:rsidRPr="002D2326" w14:paraId="16B690A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226A6BB"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3FD71DD0" w14:textId="77777777" w:rsidR="00744F3A" w:rsidRPr="00B85F30" w:rsidRDefault="00744F3A" w:rsidP="00A06685">
            <w:r w:rsidRPr="00B85F30">
              <w:t>Proportion of population using safely managed drinking water services</w:t>
            </w:r>
          </w:p>
          <w:p w14:paraId="3A9F9226" w14:textId="77777777" w:rsidR="00744F3A" w:rsidRPr="002D2326" w:rsidRDefault="00744F3A" w:rsidP="00A06685">
            <w:pPr>
              <w:jc w:val="both"/>
            </w:pPr>
          </w:p>
        </w:tc>
      </w:tr>
      <w:tr w:rsidR="00744F3A" w:rsidRPr="002D2326" w14:paraId="22AD126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4D71546"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7A5825BF" w14:textId="77777777" w:rsidR="00744F3A" w:rsidRPr="002D2326" w:rsidRDefault="00744F3A" w:rsidP="00A06685">
            <w:pPr>
              <w:jc w:val="both"/>
            </w:pPr>
            <w:r w:rsidRPr="002D2326">
              <w:t>6.1.1</w:t>
            </w:r>
          </w:p>
        </w:tc>
      </w:tr>
      <w:tr w:rsidR="00744F3A" w:rsidRPr="002D2326" w14:paraId="3A0C1C1C" w14:textId="77777777" w:rsidTr="00A06685">
        <w:tc>
          <w:tcPr>
            <w:tcW w:w="2689" w:type="dxa"/>
            <w:tcBorders>
              <w:top w:val="single" w:sz="4" w:space="0" w:color="auto"/>
              <w:left w:val="single" w:sz="4" w:space="0" w:color="auto"/>
              <w:bottom w:val="single" w:sz="4" w:space="0" w:color="auto"/>
              <w:right w:val="single" w:sz="4" w:space="0" w:color="auto"/>
            </w:tcBorders>
          </w:tcPr>
          <w:p w14:paraId="64A73F7F" w14:textId="77777777" w:rsidR="00744F3A" w:rsidRPr="002D2326" w:rsidRDefault="00744F3A" w:rsidP="00A06685">
            <w:r w:rsidRPr="002D2326">
              <w:t>Target Name</w:t>
            </w:r>
          </w:p>
          <w:p w14:paraId="7F3BDBA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667754F" w14:textId="77777777" w:rsidR="00744F3A" w:rsidRPr="002D2326" w:rsidRDefault="00744F3A" w:rsidP="00A06685">
            <w:pPr>
              <w:jc w:val="both"/>
            </w:pPr>
            <w:r w:rsidRPr="002D2326">
              <w:t>By 2030, achieve universal and equitable access to safe and affordable drinking water for all</w:t>
            </w:r>
          </w:p>
        </w:tc>
      </w:tr>
      <w:tr w:rsidR="00744F3A" w:rsidRPr="002D2326" w14:paraId="1C9A696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D9F31CA"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5F46077F" w14:textId="77777777" w:rsidR="00744F3A" w:rsidRPr="002D2326" w:rsidRDefault="00744F3A" w:rsidP="00A06685">
            <w:r w:rsidRPr="002D2326">
              <w:t>6.1</w:t>
            </w:r>
          </w:p>
        </w:tc>
      </w:tr>
      <w:tr w:rsidR="00744F3A" w:rsidRPr="002D2326" w14:paraId="7613A2D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C98AB3"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0DAD469" w14:textId="77777777" w:rsidR="00744F3A" w:rsidRPr="002D2326" w:rsidRDefault="00744F3A" w:rsidP="00A06685"/>
        </w:tc>
      </w:tr>
      <w:tr w:rsidR="00744F3A" w:rsidRPr="002D2326" w14:paraId="34BD157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5A5AF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27604ED5" w14:textId="77777777" w:rsidR="00744F3A" w:rsidRPr="002D2326" w:rsidRDefault="00744F3A" w:rsidP="00A06685">
            <w:r w:rsidRPr="002D2326">
              <w:t>2</w:t>
            </w:r>
          </w:p>
        </w:tc>
      </w:tr>
      <w:tr w:rsidR="00744F3A" w:rsidRPr="002D2326" w14:paraId="2C56641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4ECAEF9"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17016A44" w14:textId="77777777" w:rsidR="00744F3A" w:rsidRPr="002D2326" w:rsidRDefault="00744F3A" w:rsidP="00A06685">
            <w:r w:rsidRPr="002D2326">
              <w:t>UNICEF, WHO, UN-WATER</w:t>
            </w:r>
          </w:p>
        </w:tc>
      </w:tr>
      <w:tr w:rsidR="00744F3A" w:rsidRPr="002D2326" w14:paraId="0922ADE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94A4802"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01B9280E" w14:textId="77777777" w:rsidR="00744F3A" w:rsidRPr="002D2326" w:rsidRDefault="00744F3A" w:rsidP="00A06685">
            <w:pPr>
              <w:rPr>
                <w:rStyle w:val="HeaderChar"/>
              </w:rPr>
            </w:pPr>
            <w:hyperlink r:id="rId141" w:history="1">
              <w:r w:rsidRPr="002D2326">
                <w:rPr>
                  <w:rStyle w:val="Hyperlink"/>
                </w:rPr>
                <w:t>https://unstats.un.org/sdgs/metadata/files/Metadata-06-01-01.pdf</w:t>
              </w:r>
            </w:hyperlink>
          </w:p>
          <w:p w14:paraId="374264D2" w14:textId="77777777" w:rsidR="00744F3A" w:rsidRPr="002D2326" w:rsidRDefault="00744F3A" w:rsidP="00A06685">
            <w:pPr>
              <w:rPr>
                <w:rStyle w:val="HeaderChar"/>
              </w:rPr>
            </w:pPr>
          </w:p>
        </w:tc>
      </w:tr>
      <w:tr w:rsidR="00744F3A" w:rsidRPr="002D2326" w14:paraId="2448D3C5"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2771B37"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E5BD6B5" w14:textId="77777777" w:rsidR="00744F3A" w:rsidRPr="002D2326" w:rsidRDefault="00744F3A" w:rsidP="00A06685"/>
        </w:tc>
      </w:tr>
      <w:tr w:rsidR="00744F3A" w:rsidRPr="002D2326" w14:paraId="4018FCD0" w14:textId="77777777" w:rsidTr="00A06685">
        <w:tc>
          <w:tcPr>
            <w:tcW w:w="2689" w:type="dxa"/>
            <w:tcBorders>
              <w:top w:val="single" w:sz="4" w:space="0" w:color="auto"/>
              <w:left w:val="single" w:sz="4" w:space="0" w:color="auto"/>
              <w:bottom w:val="single" w:sz="4" w:space="0" w:color="auto"/>
              <w:right w:val="single" w:sz="4" w:space="0" w:color="auto"/>
            </w:tcBorders>
          </w:tcPr>
          <w:p w14:paraId="18F0E357" w14:textId="77777777" w:rsidR="00744F3A" w:rsidRPr="002D2326" w:rsidRDefault="00744F3A" w:rsidP="00A06685">
            <w:pPr>
              <w:ind w:right="283"/>
              <w:jc w:val="both"/>
            </w:pPr>
            <w:r w:rsidRPr="002D2326">
              <w:t xml:space="preserve">Source Organization </w:t>
            </w:r>
          </w:p>
          <w:p w14:paraId="6C4E51F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3ABC7B4" w14:textId="77777777" w:rsidR="00744F3A" w:rsidRPr="002D2326" w:rsidRDefault="00744F3A" w:rsidP="00A06685">
            <w:r w:rsidRPr="002D2326">
              <w:t>National Institute of Statistics of Rwanda (NISR)</w:t>
            </w:r>
          </w:p>
        </w:tc>
      </w:tr>
      <w:tr w:rsidR="00744F3A" w:rsidRPr="002D2326" w14:paraId="25F6305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9A788CA"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4B375CF6" w14:textId="77777777" w:rsidR="00744F3A" w:rsidRPr="002D2326" w:rsidRDefault="00744F3A" w:rsidP="00A06685">
            <w:r w:rsidRPr="002D2326">
              <w:t>Rwanda Demographic Health Survey (RDHS)</w:t>
            </w:r>
          </w:p>
        </w:tc>
      </w:tr>
      <w:tr w:rsidR="00744F3A" w:rsidRPr="002D2326" w14:paraId="2784998B" w14:textId="77777777" w:rsidTr="00A06685">
        <w:tc>
          <w:tcPr>
            <w:tcW w:w="2689" w:type="dxa"/>
            <w:tcBorders>
              <w:top w:val="single" w:sz="4" w:space="0" w:color="auto"/>
              <w:left w:val="single" w:sz="4" w:space="0" w:color="auto"/>
              <w:bottom w:val="single" w:sz="4" w:space="0" w:color="auto"/>
              <w:right w:val="single" w:sz="4" w:space="0" w:color="auto"/>
            </w:tcBorders>
          </w:tcPr>
          <w:p w14:paraId="70A8834B" w14:textId="77777777" w:rsidR="00744F3A" w:rsidRPr="002D2326" w:rsidRDefault="00744F3A" w:rsidP="00A06685">
            <w:r w:rsidRPr="002D2326">
              <w:t>Periodicity</w:t>
            </w:r>
          </w:p>
          <w:p w14:paraId="0BC1B55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157271F" w14:textId="77777777" w:rsidR="00744F3A" w:rsidRPr="002D2326" w:rsidRDefault="00744F3A" w:rsidP="00A06685">
            <w:r w:rsidRPr="002D2326">
              <w:t>3-5 Years</w:t>
            </w:r>
          </w:p>
        </w:tc>
      </w:tr>
      <w:tr w:rsidR="00744F3A" w:rsidRPr="002D2326" w14:paraId="4B79B760" w14:textId="77777777" w:rsidTr="00A06685">
        <w:tc>
          <w:tcPr>
            <w:tcW w:w="2689" w:type="dxa"/>
            <w:tcBorders>
              <w:top w:val="single" w:sz="4" w:space="0" w:color="auto"/>
              <w:left w:val="single" w:sz="4" w:space="0" w:color="auto"/>
              <w:bottom w:val="single" w:sz="4" w:space="0" w:color="auto"/>
              <w:right w:val="single" w:sz="4" w:space="0" w:color="auto"/>
            </w:tcBorders>
          </w:tcPr>
          <w:p w14:paraId="250335B3" w14:textId="77777777" w:rsidR="00744F3A" w:rsidRPr="002D2326" w:rsidRDefault="00744F3A" w:rsidP="00A06685">
            <w:pPr>
              <w:ind w:right="283"/>
              <w:jc w:val="both"/>
            </w:pPr>
            <w:r w:rsidRPr="002D2326">
              <w:t>Earliest available data</w:t>
            </w:r>
          </w:p>
          <w:p w14:paraId="072FE37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335A14C" w14:textId="77777777" w:rsidR="00744F3A" w:rsidRPr="002D2326" w:rsidRDefault="00744F3A" w:rsidP="00A06685">
            <w:r w:rsidRPr="002D2326">
              <w:t>1992</w:t>
            </w:r>
          </w:p>
        </w:tc>
      </w:tr>
      <w:tr w:rsidR="00744F3A" w:rsidRPr="002D2326" w14:paraId="76C34E74" w14:textId="77777777" w:rsidTr="00A06685">
        <w:tc>
          <w:tcPr>
            <w:tcW w:w="2689" w:type="dxa"/>
            <w:tcBorders>
              <w:top w:val="single" w:sz="4" w:space="0" w:color="auto"/>
              <w:left w:val="single" w:sz="4" w:space="0" w:color="auto"/>
              <w:bottom w:val="single" w:sz="4" w:space="0" w:color="auto"/>
              <w:right w:val="single" w:sz="4" w:space="0" w:color="auto"/>
            </w:tcBorders>
          </w:tcPr>
          <w:p w14:paraId="177CC4C1" w14:textId="77777777" w:rsidR="00744F3A" w:rsidRPr="002D2326" w:rsidRDefault="00744F3A" w:rsidP="00A06685">
            <w:pPr>
              <w:ind w:right="283"/>
              <w:jc w:val="both"/>
            </w:pPr>
            <w:r w:rsidRPr="002D2326">
              <w:lastRenderedPageBreak/>
              <w:t>Link to data source/ The text to show instead of the URL</w:t>
            </w:r>
          </w:p>
          <w:p w14:paraId="2894E2A7"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72C7DF88" w14:textId="77777777" w:rsidR="00744F3A" w:rsidRPr="002D2326" w:rsidRDefault="00744F3A" w:rsidP="00A06685">
            <w:hyperlink r:id="rId142" w:history="1">
              <w:r w:rsidRPr="002D2326">
                <w:rPr>
                  <w:rStyle w:val="HeaderChar"/>
                </w:rPr>
                <w:t>http://www.statistics.gov.rw/datasource/demographic-and-health-survey-dhs</w:t>
              </w:r>
            </w:hyperlink>
          </w:p>
          <w:p w14:paraId="78D74D74" w14:textId="77777777" w:rsidR="00744F3A" w:rsidRPr="002D2326" w:rsidRDefault="00744F3A" w:rsidP="00A06685"/>
        </w:tc>
      </w:tr>
      <w:tr w:rsidR="00744F3A" w:rsidRPr="002D2326" w14:paraId="0414502C" w14:textId="77777777" w:rsidTr="00A06685">
        <w:tc>
          <w:tcPr>
            <w:tcW w:w="2689" w:type="dxa"/>
            <w:tcBorders>
              <w:top w:val="single" w:sz="4" w:space="0" w:color="auto"/>
              <w:left w:val="single" w:sz="4" w:space="0" w:color="auto"/>
              <w:bottom w:val="single" w:sz="4" w:space="0" w:color="auto"/>
              <w:right w:val="single" w:sz="4" w:space="0" w:color="auto"/>
            </w:tcBorders>
          </w:tcPr>
          <w:p w14:paraId="3DA5A6F6" w14:textId="77777777" w:rsidR="00744F3A" w:rsidRPr="002D2326" w:rsidRDefault="00744F3A" w:rsidP="00A06685">
            <w:pPr>
              <w:ind w:right="283"/>
              <w:jc w:val="both"/>
            </w:pPr>
            <w:r w:rsidRPr="002D2326">
              <w:t>Release date</w:t>
            </w:r>
          </w:p>
          <w:p w14:paraId="1702F7B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7E62B34" w14:textId="77777777" w:rsidR="00744F3A" w:rsidRPr="002D2326" w:rsidRDefault="00744F3A" w:rsidP="00A06685"/>
        </w:tc>
      </w:tr>
      <w:tr w:rsidR="00744F3A" w:rsidRPr="002D2326" w14:paraId="454B7E9E" w14:textId="77777777" w:rsidTr="00A06685">
        <w:tc>
          <w:tcPr>
            <w:tcW w:w="2689" w:type="dxa"/>
            <w:tcBorders>
              <w:top w:val="single" w:sz="4" w:space="0" w:color="auto"/>
              <w:left w:val="single" w:sz="4" w:space="0" w:color="auto"/>
              <w:bottom w:val="single" w:sz="4" w:space="0" w:color="auto"/>
              <w:right w:val="single" w:sz="4" w:space="0" w:color="auto"/>
            </w:tcBorders>
          </w:tcPr>
          <w:p w14:paraId="1A545924" w14:textId="77777777" w:rsidR="00744F3A" w:rsidRPr="002D2326" w:rsidRDefault="00744F3A" w:rsidP="00A06685">
            <w:pPr>
              <w:ind w:right="283"/>
              <w:jc w:val="both"/>
            </w:pPr>
            <w:r w:rsidRPr="002D2326">
              <w:t>Statistical classification</w:t>
            </w:r>
          </w:p>
          <w:p w14:paraId="30EC738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A19A7E9" w14:textId="77777777" w:rsidR="00744F3A" w:rsidRPr="002D2326" w:rsidRDefault="00744F3A" w:rsidP="00A06685"/>
        </w:tc>
      </w:tr>
      <w:tr w:rsidR="00744F3A" w:rsidRPr="002D2326" w14:paraId="187B77AD" w14:textId="77777777" w:rsidTr="00A06685">
        <w:tc>
          <w:tcPr>
            <w:tcW w:w="2689" w:type="dxa"/>
            <w:tcBorders>
              <w:top w:val="single" w:sz="4" w:space="0" w:color="auto"/>
              <w:left w:val="single" w:sz="4" w:space="0" w:color="auto"/>
              <w:bottom w:val="single" w:sz="4" w:space="0" w:color="auto"/>
              <w:right w:val="single" w:sz="4" w:space="0" w:color="auto"/>
            </w:tcBorders>
          </w:tcPr>
          <w:p w14:paraId="7C455FAB" w14:textId="77777777" w:rsidR="00744F3A" w:rsidRPr="002D2326" w:rsidRDefault="00744F3A" w:rsidP="00A06685">
            <w:pPr>
              <w:ind w:right="283"/>
              <w:jc w:val="both"/>
            </w:pPr>
            <w:r w:rsidRPr="002D2326">
              <w:t>Contact details</w:t>
            </w:r>
          </w:p>
          <w:p w14:paraId="0C740F0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B70FBDF" w14:textId="77777777" w:rsidR="00744F3A" w:rsidRPr="002D2326" w:rsidRDefault="00744F3A" w:rsidP="00A06685">
            <w:hyperlink r:id="rId143" w:history="1">
              <w:r w:rsidRPr="002D2326">
                <w:rPr>
                  <w:rStyle w:val="HeaderChar"/>
                  <w:color w:val="2258A9"/>
                  <w:sz w:val="21"/>
                  <w:szCs w:val="21"/>
                  <w:shd w:val="clear" w:color="auto" w:fill="FFFFFF"/>
                </w:rPr>
                <w:t>info@statistics.gov.rw</w:t>
              </w:r>
            </w:hyperlink>
          </w:p>
        </w:tc>
      </w:tr>
      <w:tr w:rsidR="00744F3A" w:rsidRPr="002D2326" w14:paraId="1FFAC93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3AADD45"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5CF78D76" w14:textId="77777777" w:rsidR="00744F3A" w:rsidRPr="002D2326" w:rsidRDefault="00744F3A" w:rsidP="00A06685"/>
        </w:tc>
      </w:tr>
      <w:tr w:rsidR="00744F3A" w:rsidRPr="002D2326" w14:paraId="3FF3473D" w14:textId="77777777" w:rsidTr="00A06685">
        <w:tc>
          <w:tcPr>
            <w:tcW w:w="2689" w:type="dxa"/>
            <w:tcBorders>
              <w:top w:val="single" w:sz="4" w:space="0" w:color="auto"/>
              <w:left w:val="single" w:sz="4" w:space="0" w:color="auto"/>
              <w:bottom w:val="single" w:sz="4" w:space="0" w:color="auto"/>
              <w:right w:val="single" w:sz="4" w:space="0" w:color="auto"/>
            </w:tcBorders>
          </w:tcPr>
          <w:p w14:paraId="7305817E" w14:textId="77777777" w:rsidR="00744F3A" w:rsidRPr="002D2326" w:rsidRDefault="00744F3A" w:rsidP="00A06685">
            <w:pPr>
              <w:ind w:right="283"/>
              <w:jc w:val="both"/>
            </w:pPr>
            <w:r w:rsidRPr="002D2326">
              <w:t xml:space="preserve">Source Organization </w:t>
            </w:r>
          </w:p>
          <w:p w14:paraId="3545A20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B66C07D" w14:textId="77777777" w:rsidR="00744F3A" w:rsidRPr="002D2326" w:rsidRDefault="00744F3A" w:rsidP="00A06685">
            <w:r w:rsidRPr="002D2326">
              <w:t>National Institute of Statistics of Rwanda (NISR)</w:t>
            </w:r>
          </w:p>
        </w:tc>
      </w:tr>
      <w:tr w:rsidR="00744F3A" w:rsidRPr="002D2326" w14:paraId="0B89501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300C21A"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7F236291" w14:textId="77777777" w:rsidR="00744F3A" w:rsidRPr="002D2326" w:rsidRDefault="00744F3A" w:rsidP="00A06685">
            <w:r w:rsidRPr="002D2326">
              <w:t>Integrated Household Living Condition (EICV)</w:t>
            </w:r>
          </w:p>
        </w:tc>
      </w:tr>
      <w:tr w:rsidR="00744F3A" w:rsidRPr="002D2326" w14:paraId="4C4F9A0D" w14:textId="77777777" w:rsidTr="00A06685">
        <w:tc>
          <w:tcPr>
            <w:tcW w:w="2689" w:type="dxa"/>
            <w:tcBorders>
              <w:top w:val="single" w:sz="4" w:space="0" w:color="auto"/>
              <w:left w:val="single" w:sz="4" w:space="0" w:color="auto"/>
              <w:bottom w:val="single" w:sz="4" w:space="0" w:color="auto"/>
              <w:right w:val="single" w:sz="4" w:space="0" w:color="auto"/>
            </w:tcBorders>
          </w:tcPr>
          <w:p w14:paraId="2DD215C3" w14:textId="77777777" w:rsidR="00744F3A" w:rsidRPr="002D2326" w:rsidRDefault="00744F3A" w:rsidP="00A06685">
            <w:r w:rsidRPr="002D2326">
              <w:t>Periodicity</w:t>
            </w:r>
          </w:p>
          <w:p w14:paraId="6F99B56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6D108E8" w14:textId="77777777" w:rsidR="00744F3A" w:rsidRPr="002D2326" w:rsidRDefault="00744F3A" w:rsidP="00A06685">
            <w:r w:rsidRPr="002D2326">
              <w:t>3 years</w:t>
            </w:r>
          </w:p>
        </w:tc>
      </w:tr>
      <w:tr w:rsidR="00744F3A" w:rsidRPr="002D2326" w14:paraId="0E035F5E" w14:textId="77777777" w:rsidTr="00A06685">
        <w:tc>
          <w:tcPr>
            <w:tcW w:w="2689" w:type="dxa"/>
            <w:tcBorders>
              <w:top w:val="single" w:sz="4" w:space="0" w:color="auto"/>
              <w:left w:val="single" w:sz="4" w:space="0" w:color="auto"/>
              <w:bottom w:val="single" w:sz="4" w:space="0" w:color="auto"/>
              <w:right w:val="single" w:sz="4" w:space="0" w:color="auto"/>
            </w:tcBorders>
          </w:tcPr>
          <w:p w14:paraId="24D5C29C" w14:textId="77777777" w:rsidR="00744F3A" w:rsidRPr="002D2326" w:rsidRDefault="00744F3A" w:rsidP="00A06685">
            <w:pPr>
              <w:ind w:right="283"/>
              <w:jc w:val="both"/>
            </w:pPr>
            <w:r w:rsidRPr="002D2326">
              <w:t>Earliest available data</w:t>
            </w:r>
          </w:p>
          <w:p w14:paraId="3797A50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4FA1D208" w14:textId="77777777" w:rsidR="00744F3A" w:rsidRPr="002D2326" w:rsidRDefault="00744F3A" w:rsidP="00A06685">
            <w:r w:rsidRPr="002D2326">
              <w:t>2000</w:t>
            </w:r>
          </w:p>
        </w:tc>
      </w:tr>
      <w:tr w:rsidR="00744F3A" w:rsidRPr="002D2326" w14:paraId="44E99612" w14:textId="77777777" w:rsidTr="00A06685">
        <w:tc>
          <w:tcPr>
            <w:tcW w:w="2689" w:type="dxa"/>
            <w:tcBorders>
              <w:top w:val="single" w:sz="4" w:space="0" w:color="auto"/>
              <w:left w:val="single" w:sz="4" w:space="0" w:color="auto"/>
              <w:bottom w:val="single" w:sz="4" w:space="0" w:color="auto"/>
              <w:right w:val="single" w:sz="4" w:space="0" w:color="auto"/>
            </w:tcBorders>
          </w:tcPr>
          <w:p w14:paraId="326E4030" w14:textId="77777777" w:rsidR="00744F3A" w:rsidRPr="002D2326" w:rsidRDefault="00744F3A" w:rsidP="00A06685">
            <w:pPr>
              <w:ind w:right="283"/>
              <w:jc w:val="both"/>
            </w:pPr>
            <w:r w:rsidRPr="002D2326">
              <w:t>Link to data source/ The text to show instead of the URL</w:t>
            </w:r>
          </w:p>
          <w:p w14:paraId="4AA13D44"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hideMark/>
          </w:tcPr>
          <w:p w14:paraId="26B82CA7" w14:textId="77777777" w:rsidR="00744F3A" w:rsidRDefault="00744F3A" w:rsidP="00A06685">
            <w:hyperlink r:id="rId144" w:history="1">
              <w:r w:rsidRPr="00F333A4">
                <w:rPr>
                  <w:rStyle w:val="Hyperlink"/>
                </w:rPr>
                <w:t>http://www.statistics.gov.rw/datasource/integrated-household-living-conditions-survey-eicv</w:t>
              </w:r>
            </w:hyperlink>
          </w:p>
          <w:p w14:paraId="0295B912" w14:textId="77777777" w:rsidR="00744F3A" w:rsidRPr="002D2326" w:rsidRDefault="00744F3A" w:rsidP="00A06685"/>
        </w:tc>
      </w:tr>
      <w:tr w:rsidR="00744F3A" w:rsidRPr="002D2326" w14:paraId="2BE3EF0B" w14:textId="77777777" w:rsidTr="00A06685">
        <w:tc>
          <w:tcPr>
            <w:tcW w:w="2689" w:type="dxa"/>
            <w:tcBorders>
              <w:top w:val="single" w:sz="4" w:space="0" w:color="auto"/>
              <w:left w:val="single" w:sz="4" w:space="0" w:color="auto"/>
              <w:bottom w:val="single" w:sz="4" w:space="0" w:color="auto"/>
              <w:right w:val="single" w:sz="4" w:space="0" w:color="auto"/>
            </w:tcBorders>
          </w:tcPr>
          <w:p w14:paraId="502F02AA" w14:textId="77777777" w:rsidR="00744F3A" w:rsidRPr="002D2326" w:rsidRDefault="00744F3A" w:rsidP="00A06685">
            <w:pPr>
              <w:ind w:right="283"/>
              <w:jc w:val="both"/>
            </w:pPr>
            <w:r w:rsidRPr="002D2326">
              <w:t>Release date</w:t>
            </w:r>
          </w:p>
          <w:p w14:paraId="3686013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DEA2D98" w14:textId="77777777" w:rsidR="00744F3A" w:rsidRPr="002D2326" w:rsidRDefault="00744F3A" w:rsidP="00A06685">
            <w:r>
              <w:t>2018</w:t>
            </w:r>
          </w:p>
        </w:tc>
      </w:tr>
      <w:tr w:rsidR="00744F3A" w:rsidRPr="002D2326" w14:paraId="1213D2B4" w14:textId="77777777" w:rsidTr="00A06685">
        <w:tc>
          <w:tcPr>
            <w:tcW w:w="2689" w:type="dxa"/>
            <w:tcBorders>
              <w:top w:val="single" w:sz="4" w:space="0" w:color="auto"/>
              <w:left w:val="single" w:sz="4" w:space="0" w:color="auto"/>
              <w:bottom w:val="single" w:sz="4" w:space="0" w:color="auto"/>
              <w:right w:val="single" w:sz="4" w:space="0" w:color="auto"/>
            </w:tcBorders>
          </w:tcPr>
          <w:p w14:paraId="62565621" w14:textId="77777777" w:rsidR="00744F3A" w:rsidRPr="002D2326" w:rsidRDefault="00744F3A" w:rsidP="00A06685">
            <w:pPr>
              <w:ind w:right="283"/>
              <w:jc w:val="both"/>
            </w:pPr>
            <w:r w:rsidRPr="002D2326">
              <w:t>Statistical classification</w:t>
            </w:r>
          </w:p>
          <w:p w14:paraId="253327B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687C816" w14:textId="77777777" w:rsidR="00744F3A" w:rsidRPr="002D2326" w:rsidRDefault="00744F3A" w:rsidP="00A06685"/>
        </w:tc>
      </w:tr>
      <w:tr w:rsidR="00744F3A" w:rsidRPr="002D2326" w14:paraId="2646BB94" w14:textId="77777777" w:rsidTr="00A06685">
        <w:tc>
          <w:tcPr>
            <w:tcW w:w="2689" w:type="dxa"/>
            <w:tcBorders>
              <w:top w:val="single" w:sz="4" w:space="0" w:color="auto"/>
              <w:left w:val="single" w:sz="4" w:space="0" w:color="auto"/>
              <w:bottom w:val="single" w:sz="4" w:space="0" w:color="auto"/>
              <w:right w:val="single" w:sz="4" w:space="0" w:color="auto"/>
            </w:tcBorders>
          </w:tcPr>
          <w:p w14:paraId="1D870DA6" w14:textId="77777777" w:rsidR="00744F3A" w:rsidRPr="002D2326" w:rsidRDefault="00744F3A" w:rsidP="00A06685">
            <w:pPr>
              <w:ind w:right="283"/>
              <w:jc w:val="both"/>
            </w:pPr>
            <w:r w:rsidRPr="002D2326">
              <w:t>Contact details</w:t>
            </w:r>
          </w:p>
          <w:p w14:paraId="61234D0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24E05F1" w14:textId="77777777" w:rsidR="00744F3A" w:rsidRPr="002D2326" w:rsidRDefault="00744F3A" w:rsidP="00A06685">
            <w:hyperlink r:id="rId145" w:history="1">
              <w:r w:rsidRPr="002D2326">
                <w:rPr>
                  <w:rStyle w:val="HeaderChar"/>
                  <w:color w:val="2258A9"/>
                  <w:sz w:val="21"/>
                  <w:szCs w:val="21"/>
                  <w:shd w:val="clear" w:color="auto" w:fill="FFFFFF"/>
                </w:rPr>
                <w:t>info@statistics.gov.rw</w:t>
              </w:r>
            </w:hyperlink>
          </w:p>
        </w:tc>
      </w:tr>
      <w:tr w:rsidR="00744F3A" w:rsidRPr="002D2326" w14:paraId="088FB2E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296EC1E"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2ECFC15" w14:textId="77777777" w:rsidR="00744F3A" w:rsidRPr="002D2326" w:rsidRDefault="00744F3A" w:rsidP="00A06685"/>
        </w:tc>
      </w:tr>
    </w:tbl>
    <w:p w14:paraId="0BCE5F3F" w14:textId="77777777" w:rsidR="00744F3A" w:rsidRPr="002D2326" w:rsidRDefault="00744F3A" w:rsidP="00744F3A"/>
    <w:p w14:paraId="0728B0E2" w14:textId="77777777" w:rsidR="00744F3A" w:rsidRPr="002D2326" w:rsidRDefault="00744F3A" w:rsidP="00744F3A">
      <w:pPr>
        <w:pStyle w:val="Heading2"/>
        <w:numPr>
          <w:ilvl w:val="0"/>
          <w:numId w:val="0"/>
        </w:numPr>
        <w:ind w:left="576" w:hanging="576"/>
        <w:rPr>
          <w:rFonts w:ascii="Arial" w:hAnsi="Arial" w:cs="Arial"/>
        </w:rPr>
      </w:pPr>
      <w:bookmarkStart w:id="151" w:name="_Toc533147160"/>
      <w:bookmarkEnd w:id="149"/>
      <w:r w:rsidRPr="002D2326">
        <w:rPr>
          <w:rFonts w:ascii="Arial" w:hAnsi="Arial" w:cs="Arial"/>
        </w:rPr>
        <w:t>6.2.1 Proportion of population using safely managed sanitation services, including a hand-washing facility with soap and water</w:t>
      </w:r>
      <w:bookmarkEnd w:id="151"/>
    </w:p>
    <w:tbl>
      <w:tblPr>
        <w:tblStyle w:val="TableGrid"/>
        <w:tblW w:w="9634" w:type="dxa"/>
        <w:tblLook w:val="04A0" w:firstRow="1" w:lastRow="0" w:firstColumn="1" w:lastColumn="0" w:noHBand="0" w:noVBand="1"/>
      </w:tblPr>
      <w:tblGrid>
        <w:gridCol w:w="2689"/>
        <w:gridCol w:w="6945"/>
      </w:tblGrid>
      <w:tr w:rsidR="00744F3A" w:rsidRPr="002D2326" w14:paraId="2D3BF22B"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F167C08"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5CA12602" w14:textId="77777777" w:rsidR="00744F3A" w:rsidRPr="002D2326" w:rsidRDefault="00744F3A" w:rsidP="00A06685"/>
        </w:tc>
      </w:tr>
      <w:tr w:rsidR="00744F3A" w:rsidRPr="002D2326" w14:paraId="1531086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FC6347C" w14:textId="77777777" w:rsidR="00744F3A" w:rsidRPr="002D2326" w:rsidRDefault="00744F3A" w:rsidP="00A06685">
            <w:pPr>
              <w:ind w:right="283"/>
              <w:jc w:val="both"/>
            </w:pPr>
            <w:r w:rsidRPr="002D2326">
              <w:lastRenderedPageBreak/>
              <w:t>Available Indicator</w:t>
            </w:r>
          </w:p>
        </w:tc>
        <w:tc>
          <w:tcPr>
            <w:tcW w:w="6945" w:type="dxa"/>
            <w:tcBorders>
              <w:top w:val="single" w:sz="4" w:space="0" w:color="auto"/>
              <w:left w:val="single" w:sz="4" w:space="0" w:color="auto"/>
              <w:bottom w:val="single" w:sz="4" w:space="0" w:color="auto"/>
              <w:right w:val="single" w:sz="4" w:space="0" w:color="auto"/>
            </w:tcBorders>
          </w:tcPr>
          <w:p w14:paraId="21D86339" w14:textId="77777777" w:rsidR="00744F3A" w:rsidRPr="002D2326" w:rsidRDefault="00744F3A" w:rsidP="00744F3A">
            <w:pPr>
              <w:pStyle w:val="ListParagraph"/>
              <w:numPr>
                <w:ilvl w:val="0"/>
                <w:numId w:val="24"/>
              </w:numPr>
              <w:spacing w:after="0" w:line="240" w:lineRule="auto"/>
              <w:jc w:val="both"/>
            </w:pPr>
            <w:r w:rsidRPr="002D2326">
              <w:t>Percent distribution of households and de jure population by type of toilet/latrine facilities, according to residence,</w:t>
            </w:r>
          </w:p>
          <w:p w14:paraId="05634406" w14:textId="77777777" w:rsidR="00744F3A" w:rsidRPr="002D2326" w:rsidRDefault="00744F3A" w:rsidP="00744F3A">
            <w:pPr>
              <w:pStyle w:val="ListParagraph"/>
              <w:numPr>
                <w:ilvl w:val="0"/>
                <w:numId w:val="3"/>
              </w:numPr>
              <w:spacing w:after="0" w:line="240" w:lineRule="auto"/>
              <w:jc w:val="both"/>
            </w:pPr>
            <w:r w:rsidRPr="002D2326">
              <w:t>Improved, not shared facility</w:t>
            </w:r>
          </w:p>
          <w:p w14:paraId="4C354424" w14:textId="77777777" w:rsidR="00744F3A" w:rsidRPr="002D2326" w:rsidRDefault="00744F3A" w:rsidP="00744F3A">
            <w:pPr>
              <w:pStyle w:val="ListParagraph"/>
              <w:numPr>
                <w:ilvl w:val="0"/>
                <w:numId w:val="3"/>
              </w:numPr>
              <w:spacing w:after="0" w:line="240" w:lineRule="auto"/>
              <w:jc w:val="both"/>
            </w:pPr>
            <w:r w:rsidRPr="002D2326">
              <w:t>Shared facility</w:t>
            </w:r>
          </w:p>
          <w:p w14:paraId="3283E821" w14:textId="77777777" w:rsidR="00744F3A" w:rsidRPr="002D2326" w:rsidRDefault="00744F3A" w:rsidP="00744F3A">
            <w:pPr>
              <w:pStyle w:val="ListParagraph"/>
              <w:numPr>
                <w:ilvl w:val="0"/>
                <w:numId w:val="3"/>
              </w:numPr>
              <w:spacing w:after="0" w:line="240" w:lineRule="auto"/>
              <w:jc w:val="both"/>
            </w:pPr>
            <w:r w:rsidRPr="002D2326">
              <w:t>Non-improved facility</w:t>
            </w:r>
          </w:p>
          <w:p w14:paraId="096D05AB" w14:textId="77777777" w:rsidR="00744F3A" w:rsidRPr="002D2326" w:rsidRDefault="00744F3A" w:rsidP="00744F3A">
            <w:pPr>
              <w:pStyle w:val="ListParagraph"/>
              <w:numPr>
                <w:ilvl w:val="0"/>
                <w:numId w:val="24"/>
              </w:numPr>
              <w:spacing w:after="0" w:line="240" w:lineRule="auto"/>
              <w:jc w:val="both"/>
            </w:pPr>
            <w:r w:rsidRPr="002D2326">
              <w:t>Hand washing</w:t>
            </w:r>
          </w:p>
          <w:p w14:paraId="367F3622" w14:textId="77777777" w:rsidR="00744F3A" w:rsidRPr="002D2326" w:rsidRDefault="00744F3A" w:rsidP="00744F3A">
            <w:pPr>
              <w:pStyle w:val="ListParagraph"/>
              <w:numPr>
                <w:ilvl w:val="0"/>
                <w:numId w:val="3"/>
              </w:numPr>
              <w:spacing w:after="0" w:line="240" w:lineRule="auto"/>
              <w:jc w:val="both"/>
            </w:pPr>
            <w:r w:rsidRPr="002D2326">
              <w:t xml:space="preserve">Among households where place for hand washing was observed, percentage with: Soap and water </w:t>
            </w:r>
          </w:p>
          <w:p w14:paraId="494C74FE" w14:textId="77777777" w:rsidR="00744F3A" w:rsidRPr="002D2326" w:rsidRDefault="00744F3A" w:rsidP="00A06685">
            <w:pPr>
              <w:jc w:val="both"/>
            </w:pPr>
          </w:p>
        </w:tc>
      </w:tr>
      <w:tr w:rsidR="00744F3A" w:rsidRPr="002D2326" w14:paraId="5550C3F9" w14:textId="77777777" w:rsidTr="00A06685">
        <w:tc>
          <w:tcPr>
            <w:tcW w:w="2689" w:type="dxa"/>
            <w:tcBorders>
              <w:top w:val="single" w:sz="4" w:space="0" w:color="auto"/>
              <w:left w:val="single" w:sz="4" w:space="0" w:color="auto"/>
              <w:bottom w:val="single" w:sz="4" w:space="0" w:color="auto"/>
              <w:right w:val="single" w:sz="4" w:space="0" w:color="auto"/>
            </w:tcBorders>
          </w:tcPr>
          <w:p w14:paraId="151CCA0A" w14:textId="77777777" w:rsidR="00744F3A" w:rsidRPr="002D2326" w:rsidRDefault="00744F3A" w:rsidP="00A06685">
            <w:pPr>
              <w:ind w:right="283"/>
              <w:jc w:val="both"/>
            </w:pPr>
            <w:r w:rsidRPr="002D2326">
              <w:t>Definition</w:t>
            </w:r>
          </w:p>
          <w:p w14:paraId="0C7F9AF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6685AC2" w14:textId="77777777" w:rsidR="00744F3A" w:rsidRPr="002D2326" w:rsidRDefault="00744F3A" w:rsidP="00A06685">
            <w:pPr>
              <w:jc w:val="both"/>
            </w:pPr>
            <w:r w:rsidRPr="002D2326">
              <w:t xml:space="preserve">It is the proportion of the </w:t>
            </w:r>
            <w:r>
              <w:t>households</w:t>
            </w:r>
            <w:r w:rsidRPr="002D2326">
              <w:t xml:space="preserve"> using a basic sanitation facility which is not shared with other households.</w:t>
            </w:r>
          </w:p>
          <w:p w14:paraId="3C6E8F55" w14:textId="77777777" w:rsidR="00744F3A" w:rsidRPr="002D2326" w:rsidRDefault="00744F3A" w:rsidP="00A06685">
            <w:pPr>
              <w:jc w:val="both"/>
            </w:pPr>
          </w:p>
          <w:p w14:paraId="787D74F6" w14:textId="77777777" w:rsidR="00744F3A" w:rsidRPr="002D2326" w:rsidRDefault="00744F3A" w:rsidP="00A06685">
            <w:pPr>
              <w:jc w:val="both"/>
            </w:pPr>
            <w:r w:rsidRPr="002D2326">
              <w:t>Improved sanitation facilities include the following: flush or pour flush toilets to sewer systems, septic tanks or pit latrines, ventilated improved pit latrines, pit latrines with a slab, and composting toilets.</w:t>
            </w:r>
          </w:p>
          <w:p w14:paraId="7FFCED56" w14:textId="77777777" w:rsidR="00744F3A" w:rsidRPr="002D2326" w:rsidRDefault="00744F3A" w:rsidP="00A06685">
            <w:pPr>
              <w:jc w:val="both"/>
            </w:pPr>
          </w:p>
          <w:p w14:paraId="2529F2B5" w14:textId="77777777" w:rsidR="00744F3A" w:rsidRPr="002D2326" w:rsidRDefault="00744F3A" w:rsidP="00A06685">
            <w:pPr>
              <w:jc w:val="both"/>
            </w:pPr>
            <w:r w:rsidRPr="002D2326">
              <w:t>Population with a basic handwashing facility: a device to contain, transport or regulate the flow of water to facilitate handwashing with soap and water in the household.</w:t>
            </w:r>
          </w:p>
        </w:tc>
      </w:tr>
      <w:tr w:rsidR="00744F3A" w:rsidRPr="002D2326" w14:paraId="64CD4013" w14:textId="77777777" w:rsidTr="00A06685">
        <w:tc>
          <w:tcPr>
            <w:tcW w:w="2689" w:type="dxa"/>
            <w:tcBorders>
              <w:top w:val="single" w:sz="4" w:space="0" w:color="auto"/>
              <w:left w:val="single" w:sz="4" w:space="0" w:color="auto"/>
              <w:bottom w:val="single" w:sz="4" w:space="0" w:color="auto"/>
              <w:right w:val="single" w:sz="4" w:space="0" w:color="auto"/>
            </w:tcBorders>
          </w:tcPr>
          <w:p w14:paraId="167B0678" w14:textId="77777777" w:rsidR="00744F3A" w:rsidRPr="002D2326" w:rsidRDefault="00744F3A" w:rsidP="00A06685">
            <w:pPr>
              <w:ind w:right="283"/>
              <w:jc w:val="both"/>
            </w:pPr>
            <w:r w:rsidRPr="002D2326">
              <w:t>Geographic coverage</w:t>
            </w:r>
          </w:p>
          <w:p w14:paraId="08B3E95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90C3800" w14:textId="77777777" w:rsidR="00744F3A" w:rsidRPr="002D2326" w:rsidRDefault="00744F3A" w:rsidP="00A06685">
            <w:r w:rsidRPr="002D2326">
              <w:t>National</w:t>
            </w:r>
          </w:p>
        </w:tc>
      </w:tr>
      <w:tr w:rsidR="00744F3A" w:rsidRPr="002D2326" w14:paraId="19957CA5" w14:textId="77777777" w:rsidTr="00A06685">
        <w:tc>
          <w:tcPr>
            <w:tcW w:w="2689" w:type="dxa"/>
            <w:tcBorders>
              <w:top w:val="single" w:sz="4" w:space="0" w:color="auto"/>
              <w:left w:val="single" w:sz="4" w:space="0" w:color="auto"/>
              <w:bottom w:val="single" w:sz="4" w:space="0" w:color="auto"/>
              <w:right w:val="single" w:sz="4" w:space="0" w:color="auto"/>
            </w:tcBorders>
          </w:tcPr>
          <w:p w14:paraId="311FFE48" w14:textId="77777777" w:rsidR="00744F3A" w:rsidRPr="002D2326" w:rsidRDefault="00744F3A" w:rsidP="00A06685">
            <w:pPr>
              <w:ind w:right="283"/>
              <w:jc w:val="both"/>
            </w:pPr>
          </w:p>
          <w:p w14:paraId="336AE0C8" w14:textId="77777777" w:rsidR="00744F3A" w:rsidRPr="002D2326" w:rsidRDefault="00744F3A" w:rsidP="00A06685">
            <w:pPr>
              <w:ind w:right="283"/>
              <w:jc w:val="both"/>
            </w:pPr>
            <w:r w:rsidRPr="002D2326">
              <w:t>Unit of Measurement</w:t>
            </w:r>
          </w:p>
          <w:p w14:paraId="263E1D3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7F3A88A" w14:textId="77777777" w:rsidR="00744F3A" w:rsidRPr="002D2326" w:rsidRDefault="00744F3A" w:rsidP="00A06685">
            <w:r w:rsidRPr="002D2326">
              <w:t>Percent (%)</w:t>
            </w:r>
          </w:p>
        </w:tc>
      </w:tr>
      <w:tr w:rsidR="00744F3A" w:rsidRPr="002D2326" w14:paraId="6ACA5ECA" w14:textId="77777777" w:rsidTr="00A06685">
        <w:tc>
          <w:tcPr>
            <w:tcW w:w="2689" w:type="dxa"/>
            <w:tcBorders>
              <w:top w:val="single" w:sz="4" w:space="0" w:color="auto"/>
              <w:left w:val="single" w:sz="4" w:space="0" w:color="auto"/>
              <w:bottom w:val="single" w:sz="4" w:space="0" w:color="auto"/>
              <w:right w:val="single" w:sz="4" w:space="0" w:color="auto"/>
            </w:tcBorders>
          </w:tcPr>
          <w:p w14:paraId="16DB767F" w14:textId="77777777" w:rsidR="00744F3A" w:rsidRPr="002D2326" w:rsidRDefault="00744F3A" w:rsidP="00A06685">
            <w:pPr>
              <w:ind w:right="283"/>
              <w:jc w:val="both"/>
            </w:pPr>
            <w:r w:rsidRPr="002D2326">
              <w:t>Computation method</w:t>
            </w:r>
          </w:p>
          <w:p w14:paraId="7C5DB49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1E5BF27" w14:textId="77777777" w:rsidR="00744F3A" w:rsidRPr="002D2326" w:rsidRDefault="00744F3A" w:rsidP="00A06685">
            <w:r w:rsidRPr="002D2326">
              <w:t xml:space="preserve">Percentage of households having improved sanitation facilities is computed as;  </w:t>
            </w:r>
          </w:p>
          <w:p w14:paraId="55E2FAEE" w14:textId="77777777" w:rsidR="00744F3A" w:rsidRPr="002D2326" w:rsidRDefault="00744F3A" w:rsidP="00A06685"/>
          <w:p w14:paraId="7FC16C66" w14:textId="77777777" w:rsidR="00744F3A" w:rsidRPr="002D2326" w:rsidRDefault="00744F3A" w:rsidP="00A06685">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den>
                </m:f>
                <m:r>
                  <w:rPr>
                    <w:rFonts w:ascii="Cambria Math" w:hAnsi="Cambria Math"/>
                  </w:rPr>
                  <m:t>×100</m:t>
                </m:r>
              </m:oMath>
            </m:oMathPara>
          </w:p>
          <w:p w14:paraId="3A68937E" w14:textId="77777777" w:rsidR="00744F3A" w:rsidRPr="002D2326" w:rsidRDefault="00744F3A" w:rsidP="00A06685">
            <w:r w:rsidRPr="002D2326">
              <w:t xml:space="preserve"> </w:t>
            </w:r>
          </w:p>
          <w:p w14:paraId="58EF2E26" w14:textId="77777777" w:rsidR="00744F3A" w:rsidRPr="002D2326" w:rsidRDefault="00744F3A" w:rsidP="00A06685">
            <w:r w:rsidRPr="002D2326">
              <w:t>Where N</w:t>
            </w:r>
            <w:r w:rsidRPr="002D2326">
              <w:rPr>
                <w:vertAlign w:val="subscript"/>
              </w:rPr>
              <w:t>a</w:t>
            </w:r>
            <w:r w:rsidRPr="002D2326">
              <w:t xml:space="preserve"> denotes number of households with access to improved   sanitation facilities and N denotes total number of households.</w:t>
            </w:r>
          </w:p>
        </w:tc>
      </w:tr>
      <w:tr w:rsidR="00744F3A" w:rsidRPr="002D2326" w14:paraId="0752A8A0" w14:textId="77777777" w:rsidTr="00A06685">
        <w:tc>
          <w:tcPr>
            <w:tcW w:w="2689" w:type="dxa"/>
            <w:tcBorders>
              <w:top w:val="single" w:sz="4" w:space="0" w:color="auto"/>
              <w:left w:val="single" w:sz="4" w:space="0" w:color="auto"/>
              <w:bottom w:val="single" w:sz="4" w:space="0" w:color="auto"/>
              <w:right w:val="single" w:sz="4" w:space="0" w:color="auto"/>
            </w:tcBorders>
          </w:tcPr>
          <w:p w14:paraId="70A3564E" w14:textId="77777777" w:rsidR="00744F3A" w:rsidRPr="002D2326" w:rsidRDefault="00744F3A" w:rsidP="00A06685">
            <w:pPr>
              <w:ind w:right="283"/>
              <w:jc w:val="both"/>
            </w:pPr>
            <w:r w:rsidRPr="002D2326">
              <w:t>Disaggregation</w:t>
            </w:r>
          </w:p>
          <w:p w14:paraId="4532CFF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9612AA5" w14:textId="77777777" w:rsidR="00744F3A" w:rsidRPr="000E51CA" w:rsidRDefault="00744F3A" w:rsidP="00A06685">
            <w:pPr>
              <w:pStyle w:val="PlainText"/>
              <w:numPr>
                <w:ilvl w:val="0"/>
                <w:numId w:val="3"/>
              </w:numPr>
              <w:rPr>
                <w:rFonts w:ascii="Arial" w:hAnsi="Arial"/>
                <w:sz w:val="20"/>
                <w:szCs w:val="20"/>
              </w:rPr>
            </w:pPr>
            <w:r w:rsidRPr="000E51CA">
              <w:rPr>
                <w:rFonts w:ascii="Arial" w:hAnsi="Arial"/>
                <w:sz w:val="20"/>
                <w:szCs w:val="20"/>
              </w:rPr>
              <w:t>Geographical: National, Province, District &amp;</w:t>
            </w:r>
            <w:r>
              <w:rPr>
                <w:rFonts w:ascii="Arial" w:hAnsi="Arial"/>
                <w:sz w:val="20"/>
                <w:szCs w:val="20"/>
              </w:rPr>
              <w:t xml:space="preserve"> Residence (Urban, Rural)</w:t>
            </w:r>
          </w:p>
          <w:p w14:paraId="2FADD5B5" w14:textId="77777777" w:rsidR="00744F3A" w:rsidRDefault="00744F3A" w:rsidP="00A06685">
            <w:pPr>
              <w:pStyle w:val="PlainText"/>
              <w:numPr>
                <w:ilvl w:val="0"/>
                <w:numId w:val="3"/>
              </w:numPr>
              <w:rPr>
                <w:rFonts w:ascii="Arial" w:hAnsi="Arial"/>
                <w:sz w:val="20"/>
                <w:szCs w:val="20"/>
              </w:rPr>
            </w:pPr>
            <w:r w:rsidRPr="000E51CA">
              <w:rPr>
                <w:rFonts w:ascii="Arial" w:hAnsi="Arial"/>
                <w:sz w:val="20"/>
                <w:szCs w:val="20"/>
              </w:rPr>
              <w:t>Types of improved sanitation facility and habitat</w:t>
            </w:r>
          </w:p>
          <w:p w14:paraId="3AEC4B75" w14:textId="77777777" w:rsidR="00744F3A" w:rsidRDefault="00744F3A" w:rsidP="00744F3A">
            <w:pPr>
              <w:pStyle w:val="ListParagraph"/>
              <w:numPr>
                <w:ilvl w:val="0"/>
                <w:numId w:val="3"/>
              </w:numPr>
              <w:spacing w:after="0" w:line="240" w:lineRule="auto"/>
            </w:pPr>
            <w:r w:rsidRPr="002D2326">
              <w:t>Sex</w:t>
            </w:r>
            <w:r>
              <w:t xml:space="preserve"> of head of household</w:t>
            </w:r>
          </w:p>
          <w:p w14:paraId="1617A504" w14:textId="77777777" w:rsidR="00744F3A" w:rsidRPr="00992D3E" w:rsidRDefault="00744F3A" w:rsidP="00744F3A">
            <w:pPr>
              <w:pStyle w:val="ListParagraph"/>
              <w:numPr>
                <w:ilvl w:val="0"/>
                <w:numId w:val="3"/>
              </w:numPr>
              <w:spacing w:after="0" w:line="240" w:lineRule="auto"/>
            </w:pPr>
            <w:r>
              <w:t>Consumption</w:t>
            </w:r>
            <w:r w:rsidRPr="002D2326">
              <w:t xml:space="preserve"> quintile, disability status</w:t>
            </w:r>
          </w:p>
          <w:p w14:paraId="2422584E" w14:textId="77777777" w:rsidR="00744F3A" w:rsidRPr="000E51CA" w:rsidRDefault="00744F3A" w:rsidP="00A06685">
            <w:pPr>
              <w:pStyle w:val="PlainText"/>
              <w:rPr>
                <w:rFonts w:ascii="Arial" w:hAnsi="Arial"/>
                <w:sz w:val="20"/>
                <w:szCs w:val="20"/>
              </w:rPr>
            </w:pPr>
            <w:r w:rsidRPr="000E51CA">
              <w:rPr>
                <w:rFonts w:ascii="Arial" w:hAnsi="Arial"/>
                <w:sz w:val="20"/>
                <w:szCs w:val="20"/>
              </w:rPr>
              <w:t>Handwashing</w:t>
            </w:r>
          </w:p>
          <w:p w14:paraId="54A2779C" w14:textId="77777777" w:rsidR="00744F3A" w:rsidRPr="000E51CA" w:rsidRDefault="00744F3A" w:rsidP="00A06685">
            <w:pPr>
              <w:pStyle w:val="PlainText"/>
              <w:numPr>
                <w:ilvl w:val="0"/>
                <w:numId w:val="3"/>
              </w:numPr>
              <w:rPr>
                <w:rFonts w:ascii="Arial" w:hAnsi="Arial"/>
                <w:sz w:val="20"/>
                <w:szCs w:val="20"/>
              </w:rPr>
            </w:pPr>
            <w:r w:rsidRPr="000E51CA">
              <w:rPr>
                <w:rFonts w:ascii="Arial" w:hAnsi="Arial"/>
                <w:sz w:val="20"/>
                <w:szCs w:val="20"/>
              </w:rPr>
              <w:t>Province, Residence (Urban, Rural)</w:t>
            </w:r>
          </w:p>
          <w:p w14:paraId="77D37C40" w14:textId="77777777" w:rsidR="00744F3A" w:rsidRPr="002D2326" w:rsidRDefault="00744F3A" w:rsidP="00A06685">
            <w:pPr>
              <w:pStyle w:val="PlainText"/>
              <w:numPr>
                <w:ilvl w:val="0"/>
                <w:numId w:val="3"/>
              </w:numPr>
              <w:rPr>
                <w:rFonts w:ascii="Arial" w:hAnsi="Arial"/>
              </w:rPr>
            </w:pPr>
            <w:r w:rsidRPr="000E51CA">
              <w:rPr>
                <w:rFonts w:ascii="Arial" w:hAnsi="Arial"/>
                <w:sz w:val="20"/>
                <w:szCs w:val="20"/>
              </w:rPr>
              <w:t>Wealth Quintile</w:t>
            </w:r>
          </w:p>
        </w:tc>
      </w:tr>
      <w:tr w:rsidR="00744F3A" w:rsidRPr="002D2326" w14:paraId="2C6978DD" w14:textId="77777777" w:rsidTr="00A06685">
        <w:tc>
          <w:tcPr>
            <w:tcW w:w="2689" w:type="dxa"/>
            <w:tcBorders>
              <w:top w:val="single" w:sz="4" w:space="0" w:color="auto"/>
              <w:left w:val="single" w:sz="4" w:space="0" w:color="auto"/>
              <w:bottom w:val="single" w:sz="4" w:space="0" w:color="auto"/>
              <w:right w:val="single" w:sz="4" w:space="0" w:color="auto"/>
            </w:tcBorders>
          </w:tcPr>
          <w:p w14:paraId="091BC1E5" w14:textId="77777777" w:rsidR="00744F3A" w:rsidRPr="002D2326" w:rsidRDefault="00744F3A" w:rsidP="00A06685">
            <w:pPr>
              <w:ind w:right="283"/>
            </w:pPr>
            <w:r w:rsidRPr="002D2326">
              <w:t>Comments and limitations/ Other Information</w:t>
            </w:r>
          </w:p>
          <w:p w14:paraId="08EA116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6AAAADC" w14:textId="77777777" w:rsidR="00744F3A" w:rsidRPr="002D2326" w:rsidRDefault="00744F3A" w:rsidP="00A06685"/>
        </w:tc>
      </w:tr>
      <w:tr w:rsidR="00744F3A" w:rsidRPr="002D2326" w14:paraId="7D61FD9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54E7FF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F8F093C" w14:textId="77777777" w:rsidR="00744F3A" w:rsidRPr="002D2326" w:rsidRDefault="00744F3A" w:rsidP="00A06685"/>
        </w:tc>
      </w:tr>
      <w:tr w:rsidR="00744F3A" w:rsidRPr="002D2326" w14:paraId="58666ED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34B606E"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6DBF211E" w14:textId="77777777" w:rsidR="00744F3A" w:rsidRPr="002D2326" w:rsidRDefault="00744F3A" w:rsidP="00A06685">
            <w:pPr>
              <w:jc w:val="both"/>
            </w:pPr>
            <w:r w:rsidRPr="002D2326">
              <w:t>Proportion of population using safely managed sanitation services, including a hand-washing facility with soap and water</w:t>
            </w:r>
          </w:p>
        </w:tc>
      </w:tr>
      <w:tr w:rsidR="00744F3A" w:rsidRPr="002D2326" w14:paraId="3759582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CB6FA28"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42A7B862" w14:textId="77777777" w:rsidR="00744F3A" w:rsidRPr="002D2326" w:rsidRDefault="00744F3A" w:rsidP="00A06685">
            <w:pPr>
              <w:jc w:val="both"/>
            </w:pPr>
            <w:r w:rsidRPr="002D2326">
              <w:t>6.2.1</w:t>
            </w:r>
          </w:p>
        </w:tc>
      </w:tr>
      <w:tr w:rsidR="00744F3A" w:rsidRPr="002D2326" w14:paraId="0F3BE112" w14:textId="77777777" w:rsidTr="00A06685">
        <w:tc>
          <w:tcPr>
            <w:tcW w:w="2689" w:type="dxa"/>
            <w:tcBorders>
              <w:top w:val="single" w:sz="4" w:space="0" w:color="auto"/>
              <w:left w:val="single" w:sz="4" w:space="0" w:color="auto"/>
              <w:bottom w:val="single" w:sz="4" w:space="0" w:color="auto"/>
              <w:right w:val="single" w:sz="4" w:space="0" w:color="auto"/>
            </w:tcBorders>
          </w:tcPr>
          <w:p w14:paraId="79978DC1" w14:textId="77777777" w:rsidR="00744F3A" w:rsidRPr="002D2326" w:rsidRDefault="00744F3A" w:rsidP="00A06685">
            <w:pPr>
              <w:ind w:right="283"/>
              <w:jc w:val="both"/>
            </w:pPr>
            <w:r w:rsidRPr="002D2326">
              <w:t>Target Name</w:t>
            </w:r>
          </w:p>
          <w:p w14:paraId="4626312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23891BD" w14:textId="77777777" w:rsidR="00744F3A" w:rsidRPr="002D2326" w:rsidRDefault="00744F3A" w:rsidP="00A06685">
            <w:pPr>
              <w:jc w:val="both"/>
            </w:pPr>
            <w:r w:rsidRPr="002D2326">
              <w:t>By 2030, achieve access to adequate and equitable sanitation and hygiene for all and end open defecation, paying special attention to the needs of women and girls and those in vulnerable situations</w:t>
            </w:r>
          </w:p>
        </w:tc>
      </w:tr>
      <w:tr w:rsidR="00744F3A" w:rsidRPr="002D2326" w14:paraId="75E01F94"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736281D"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43AD9955" w14:textId="77777777" w:rsidR="00744F3A" w:rsidRPr="002D2326" w:rsidRDefault="00744F3A" w:rsidP="00A06685">
            <w:pPr>
              <w:jc w:val="both"/>
            </w:pPr>
            <w:r w:rsidRPr="002D2326">
              <w:t>6.2</w:t>
            </w:r>
          </w:p>
        </w:tc>
      </w:tr>
      <w:tr w:rsidR="00744F3A" w:rsidRPr="002D2326" w14:paraId="5813155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2285878"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0D6B60E" w14:textId="77777777" w:rsidR="00744F3A" w:rsidRPr="002D2326" w:rsidRDefault="00744F3A" w:rsidP="00A06685">
            <w:pPr>
              <w:jc w:val="both"/>
            </w:pPr>
          </w:p>
        </w:tc>
      </w:tr>
      <w:tr w:rsidR="00744F3A" w:rsidRPr="002D2326" w14:paraId="45B3343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F26BE23"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3C593781" w14:textId="77777777" w:rsidR="00744F3A" w:rsidRPr="002D2326" w:rsidRDefault="00744F3A" w:rsidP="00A06685">
            <w:pPr>
              <w:jc w:val="both"/>
            </w:pPr>
            <w:r w:rsidRPr="002D2326">
              <w:t>2</w:t>
            </w:r>
          </w:p>
        </w:tc>
      </w:tr>
      <w:tr w:rsidR="00744F3A" w:rsidRPr="002D2326" w14:paraId="2DD68E5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6E61DF6" w14:textId="77777777" w:rsidR="00744F3A" w:rsidRPr="002D2326" w:rsidRDefault="00744F3A" w:rsidP="00A06685">
            <w:pPr>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51817E5" w14:textId="77777777" w:rsidR="00744F3A" w:rsidRPr="002D2326" w:rsidRDefault="00744F3A" w:rsidP="00A06685">
            <w:pPr>
              <w:jc w:val="both"/>
            </w:pPr>
            <w:r w:rsidRPr="002D2326">
              <w:t>World Health Organisation (WHO), United Nations International Children's Emergency Fund (UNICEF)</w:t>
            </w:r>
          </w:p>
          <w:p w14:paraId="48598881" w14:textId="77777777" w:rsidR="00744F3A" w:rsidRPr="002D2326" w:rsidRDefault="00744F3A" w:rsidP="00A06685">
            <w:pPr>
              <w:jc w:val="both"/>
            </w:pPr>
          </w:p>
        </w:tc>
      </w:tr>
      <w:tr w:rsidR="00744F3A" w:rsidRPr="002D2326" w14:paraId="1613B66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B1E578D"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76117072" w14:textId="77777777" w:rsidR="00744F3A" w:rsidRPr="002D2326" w:rsidRDefault="00744F3A" w:rsidP="00A06685">
            <w:pPr>
              <w:rPr>
                <w:rStyle w:val="HeaderChar"/>
              </w:rPr>
            </w:pPr>
            <w:r w:rsidRPr="002D2326">
              <w:rPr>
                <w:rStyle w:val="HeaderChar"/>
              </w:rPr>
              <w:t>https://unstats.un.org/sdgs/metadata/files/Metadata-06-02-01.pdf</w:t>
            </w:r>
          </w:p>
        </w:tc>
      </w:tr>
      <w:tr w:rsidR="00744F3A" w:rsidRPr="002D2326" w14:paraId="62A9EE86"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D498A5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94C641F" w14:textId="77777777" w:rsidR="00744F3A" w:rsidRPr="002D2326" w:rsidRDefault="00744F3A" w:rsidP="00A06685"/>
        </w:tc>
      </w:tr>
      <w:tr w:rsidR="00744F3A" w:rsidRPr="002D2326" w14:paraId="5B1D05FA" w14:textId="77777777" w:rsidTr="00A06685">
        <w:tc>
          <w:tcPr>
            <w:tcW w:w="2689" w:type="dxa"/>
            <w:tcBorders>
              <w:top w:val="single" w:sz="4" w:space="0" w:color="auto"/>
              <w:left w:val="single" w:sz="4" w:space="0" w:color="auto"/>
              <w:bottom w:val="single" w:sz="4" w:space="0" w:color="auto"/>
              <w:right w:val="single" w:sz="4" w:space="0" w:color="auto"/>
            </w:tcBorders>
          </w:tcPr>
          <w:p w14:paraId="2C306EC9" w14:textId="77777777" w:rsidR="00744F3A" w:rsidRPr="002D2326" w:rsidRDefault="00744F3A" w:rsidP="00A06685">
            <w:pPr>
              <w:ind w:right="283"/>
              <w:jc w:val="both"/>
            </w:pPr>
            <w:r w:rsidRPr="002D2326">
              <w:t xml:space="preserve">Source Organization </w:t>
            </w:r>
          </w:p>
          <w:p w14:paraId="5916E24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DF35552" w14:textId="77777777" w:rsidR="00744F3A" w:rsidRPr="002D2326" w:rsidRDefault="00744F3A" w:rsidP="00A06685">
            <w:r w:rsidRPr="002D2326">
              <w:t>National Institute of Statistics of Rwanda (NISR)</w:t>
            </w:r>
          </w:p>
        </w:tc>
      </w:tr>
      <w:tr w:rsidR="00744F3A" w:rsidRPr="002D2326" w14:paraId="616CBE65" w14:textId="77777777" w:rsidTr="00A06685">
        <w:tc>
          <w:tcPr>
            <w:tcW w:w="2689" w:type="dxa"/>
            <w:tcBorders>
              <w:top w:val="single" w:sz="4" w:space="0" w:color="auto"/>
              <w:left w:val="single" w:sz="4" w:space="0" w:color="auto"/>
              <w:bottom w:val="single" w:sz="4" w:space="0" w:color="auto"/>
              <w:right w:val="single" w:sz="4" w:space="0" w:color="auto"/>
            </w:tcBorders>
          </w:tcPr>
          <w:p w14:paraId="037B23D6"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261A7E51" w14:textId="77777777" w:rsidR="00744F3A" w:rsidRPr="002D2326" w:rsidRDefault="00744F3A" w:rsidP="00A06685">
            <w:r w:rsidRPr="002D2326">
              <w:t>Rwanda Demographic Health Survey (RDHS)</w:t>
            </w:r>
          </w:p>
        </w:tc>
      </w:tr>
      <w:tr w:rsidR="00744F3A" w:rsidRPr="002D2326" w14:paraId="2859663B" w14:textId="77777777" w:rsidTr="00A06685">
        <w:tc>
          <w:tcPr>
            <w:tcW w:w="2689" w:type="dxa"/>
            <w:tcBorders>
              <w:top w:val="single" w:sz="4" w:space="0" w:color="auto"/>
              <w:left w:val="single" w:sz="4" w:space="0" w:color="auto"/>
              <w:bottom w:val="single" w:sz="4" w:space="0" w:color="auto"/>
              <w:right w:val="single" w:sz="4" w:space="0" w:color="auto"/>
            </w:tcBorders>
          </w:tcPr>
          <w:p w14:paraId="23D101C8" w14:textId="77777777" w:rsidR="00744F3A" w:rsidRPr="002D2326" w:rsidRDefault="00744F3A" w:rsidP="00A06685">
            <w:r w:rsidRPr="002D2326">
              <w:t>Periodicity</w:t>
            </w:r>
          </w:p>
          <w:p w14:paraId="243E2E6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085CEC1" w14:textId="77777777" w:rsidR="00744F3A" w:rsidRPr="002D2326" w:rsidRDefault="00744F3A" w:rsidP="00A06685">
            <w:r w:rsidRPr="002D2326">
              <w:t>3-5 Years</w:t>
            </w:r>
          </w:p>
        </w:tc>
      </w:tr>
      <w:tr w:rsidR="00744F3A" w:rsidRPr="002D2326" w14:paraId="067917AA" w14:textId="77777777" w:rsidTr="00A06685">
        <w:tc>
          <w:tcPr>
            <w:tcW w:w="2689" w:type="dxa"/>
            <w:tcBorders>
              <w:top w:val="single" w:sz="4" w:space="0" w:color="auto"/>
              <w:left w:val="single" w:sz="4" w:space="0" w:color="auto"/>
              <w:bottom w:val="single" w:sz="4" w:space="0" w:color="auto"/>
              <w:right w:val="single" w:sz="4" w:space="0" w:color="auto"/>
            </w:tcBorders>
          </w:tcPr>
          <w:p w14:paraId="08B3AE0B" w14:textId="77777777" w:rsidR="00744F3A" w:rsidRPr="002D2326" w:rsidRDefault="00744F3A" w:rsidP="00A06685">
            <w:pPr>
              <w:ind w:right="283"/>
              <w:jc w:val="both"/>
            </w:pPr>
            <w:r w:rsidRPr="002D2326">
              <w:t>Earliest available data</w:t>
            </w:r>
          </w:p>
          <w:p w14:paraId="70289B5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0DC8221" w14:textId="77777777" w:rsidR="00744F3A" w:rsidRPr="002D2326" w:rsidRDefault="00744F3A" w:rsidP="00A06685">
            <w:r w:rsidRPr="002D2326">
              <w:t>1992</w:t>
            </w:r>
          </w:p>
        </w:tc>
      </w:tr>
      <w:tr w:rsidR="00744F3A" w:rsidRPr="002D2326" w14:paraId="431EA7E5" w14:textId="77777777" w:rsidTr="00A06685">
        <w:tc>
          <w:tcPr>
            <w:tcW w:w="2689" w:type="dxa"/>
            <w:tcBorders>
              <w:top w:val="single" w:sz="4" w:space="0" w:color="auto"/>
              <w:left w:val="single" w:sz="4" w:space="0" w:color="auto"/>
              <w:bottom w:val="single" w:sz="4" w:space="0" w:color="auto"/>
              <w:right w:val="single" w:sz="4" w:space="0" w:color="auto"/>
            </w:tcBorders>
          </w:tcPr>
          <w:p w14:paraId="6E8D88E8" w14:textId="77777777" w:rsidR="00744F3A" w:rsidRPr="002D2326" w:rsidRDefault="00744F3A" w:rsidP="00A06685">
            <w:pPr>
              <w:ind w:right="283"/>
              <w:jc w:val="both"/>
            </w:pPr>
            <w:r w:rsidRPr="002D2326">
              <w:t>Link to data source/ The text to show instead of the URL</w:t>
            </w:r>
          </w:p>
          <w:p w14:paraId="46CA164E"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1C68913" w14:textId="77777777" w:rsidR="00744F3A" w:rsidRPr="002D2326" w:rsidRDefault="00744F3A" w:rsidP="00A06685">
            <w:hyperlink r:id="rId146" w:history="1">
              <w:r w:rsidRPr="002D2326">
                <w:rPr>
                  <w:rStyle w:val="HeaderChar"/>
                </w:rPr>
                <w:t>http://www.statistics.gov.rw/datasource/demographic-and-health-survey-dhs</w:t>
              </w:r>
            </w:hyperlink>
            <w:r>
              <w:rPr>
                <w:rStyle w:val="HeaderChar"/>
              </w:rPr>
              <w:t xml:space="preserve"> </w:t>
            </w:r>
            <w:r w:rsidRPr="002D2326">
              <w:t xml:space="preserve"> </w:t>
            </w:r>
          </w:p>
          <w:p w14:paraId="48857678" w14:textId="77777777" w:rsidR="00744F3A" w:rsidRPr="002D2326" w:rsidRDefault="00744F3A" w:rsidP="00A06685"/>
        </w:tc>
      </w:tr>
      <w:tr w:rsidR="00744F3A" w:rsidRPr="002D2326" w14:paraId="5734E67E" w14:textId="77777777" w:rsidTr="00A06685">
        <w:tc>
          <w:tcPr>
            <w:tcW w:w="2689" w:type="dxa"/>
            <w:tcBorders>
              <w:top w:val="single" w:sz="4" w:space="0" w:color="auto"/>
              <w:left w:val="single" w:sz="4" w:space="0" w:color="auto"/>
              <w:bottom w:val="single" w:sz="4" w:space="0" w:color="auto"/>
              <w:right w:val="single" w:sz="4" w:space="0" w:color="auto"/>
            </w:tcBorders>
          </w:tcPr>
          <w:p w14:paraId="0A1BCEEA" w14:textId="77777777" w:rsidR="00744F3A" w:rsidRPr="002D2326" w:rsidRDefault="00744F3A" w:rsidP="00A06685">
            <w:pPr>
              <w:ind w:right="283"/>
              <w:jc w:val="both"/>
            </w:pPr>
            <w:r w:rsidRPr="002D2326">
              <w:t>Release date</w:t>
            </w:r>
          </w:p>
          <w:p w14:paraId="67DDAED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E8A358B" w14:textId="77777777" w:rsidR="00744F3A" w:rsidRPr="002D2326" w:rsidRDefault="00744F3A" w:rsidP="00A06685">
            <w:r w:rsidRPr="00F46E00">
              <w:t>2014-15</w:t>
            </w:r>
          </w:p>
        </w:tc>
      </w:tr>
      <w:tr w:rsidR="00744F3A" w:rsidRPr="002D2326" w14:paraId="3674085E" w14:textId="77777777" w:rsidTr="00A06685">
        <w:tc>
          <w:tcPr>
            <w:tcW w:w="2689" w:type="dxa"/>
            <w:tcBorders>
              <w:top w:val="single" w:sz="4" w:space="0" w:color="auto"/>
              <w:left w:val="single" w:sz="4" w:space="0" w:color="auto"/>
              <w:bottom w:val="single" w:sz="4" w:space="0" w:color="auto"/>
              <w:right w:val="single" w:sz="4" w:space="0" w:color="auto"/>
            </w:tcBorders>
          </w:tcPr>
          <w:p w14:paraId="237B572D" w14:textId="77777777" w:rsidR="00744F3A" w:rsidRPr="002D2326" w:rsidRDefault="00744F3A" w:rsidP="00A06685">
            <w:pPr>
              <w:ind w:right="283"/>
              <w:jc w:val="both"/>
            </w:pPr>
            <w:r w:rsidRPr="002D2326">
              <w:t>Statistical classification</w:t>
            </w:r>
          </w:p>
          <w:p w14:paraId="4DCC264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BE6205B" w14:textId="77777777" w:rsidR="00744F3A" w:rsidRPr="002D2326" w:rsidRDefault="00744F3A" w:rsidP="00A06685">
            <w:r w:rsidRPr="00F46E00">
              <w:t>2019-20</w:t>
            </w:r>
          </w:p>
        </w:tc>
      </w:tr>
      <w:tr w:rsidR="00744F3A" w:rsidRPr="002D2326" w14:paraId="5459ED5E" w14:textId="77777777" w:rsidTr="00A06685">
        <w:tc>
          <w:tcPr>
            <w:tcW w:w="2689" w:type="dxa"/>
            <w:tcBorders>
              <w:top w:val="single" w:sz="4" w:space="0" w:color="auto"/>
              <w:left w:val="single" w:sz="4" w:space="0" w:color="auto"/>
              <w:bottom w:val="single" w:sz="4" w:space="0" w:color="auto"/>
              <w:right w:val="single" w:sz="4" w:space="0" w:color="auto"/>
            </w:tcBorders>
          </w:tcPr>
          <w:p w14:paraId="1C71D8AA" w14:textId="77777777" w:rsidR="00744F3A" w:rsidRPr="002D2326" w:rsidRDefault="00744F3A" w:rsidP="00A06685">
            <w:pPr>
              <w:ind w:right="283"/>
              <w:jc w:val="both"/>
            </w:pPr>
            <w:r w:rsidRPr="002D2326">
              <w:t>Contact details</w:t>
            </w:r>
          </w:p>
          <w:p w14:paraId="5691B56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EE9A489" w14:textId="77777777" w:rsidR="00744F3A" w:rsidRPr="002D2326" w:rsidRDefault="00744F3A" w:rsidP="00A06685"/>
        </w:tc>
      </w:tr>
      <w:tr w:rsidR="00744F3A" w:rsidRPr="002D2326" w14:paraId="189A715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8F40193"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63ED1062" w14:textId="77777777" w:rsidR="00744F3A" w:rsidRPr="002D2326" w:rsidRDefault="00744F3A" w:rsidP="00A06685">
            <w:hyperlink r:id="rId147" w:history="1">
              <w:r w:rsidRPr="002D2326">
                <w:rPr>
                  <w:rStyle w:val="HeaderChar"/>
                  <w:color w:val="2258A9"/>
                  <w:sz w:val="21"/>
                  <w:szCs w:val="21"/>
                  <w:shd w:val="clear" w:color="auto" w:fill="FFFFFF"/>
                </w:rPr>
                <w:t>info@statistics.gov.rw</w:t>
              </w:r>
            </w:hyperlink>
          </w:p>
        </w:tc>
      </w:tr>
      <w:tr w:rsidR="00744F3A" w:rsidRPr="002D2326" w14:paraId="116029BD" w14:textId="77777777" w:rsidTr="00A06685">
        <w:tc>
          <w:tcPr>
            <w:tcW w:w="2689" w:type="dxa"/>
            <w:tcBorders>
              <w:top w:val="single" w:sz="4" w:space="0" w:color="auto"/>
              <w:left w:val="single" w:sz="4" w:space="0" w:color="auto"/>
              <w:bottom w:val="single" w:sz="4" w:space="0" w:color="auto"/>
              <w:right w:val="single" w:sz="4" w:space="0" w:color="auto"/>
            </w:tcBorders>
          </w:tcPr>
          <w:p w14:paraId="77FB0C77" w14:textId="77777777" w:rsidR="00744F3A" w:rsidRPr="002D2326" w:rsidRDefault="00744F3A" w:rsidP="00A06685">
            <w:pPr>
              <w:ind w:right="283"/>
              <w:jc w:val="both"/>
            </w:pPr>
            <w:r w:rsidRPr="002D2326">
              <w:t xml:space="preserve">Source Organization </w:t>
            </w:r>
          </w:p>
          <w:p w14:paraId="751A26B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74C337E" w14:textId="77777777" w:rsidR="00744F3A" w:rsidRPr="000E51CA" w:rsidRDefault="00744F3A" w:rsidP="00A06685">
            <w:r w:rsidRPr="000E51CA">
              <w:lastRenderedPageBreak/>
              <w:t>National Institute of Statistics of Rwanda (NISR)</w:t>
            </w:r>
          </w:p>
        </w:tc>
      </w:tr>
      <w:tr w:rsidR="00744F3A" w:rsidRPr="002D2326" w14:paraId="5D882D59" w14:textId="77777777" w:rsidTr="00A06685">
        <w:tc>
          <w:tcPr>
            <w:tcW w:w="2689" w:type="dxa"/>
            <w:tcBorders>
              <w:top w:val="single" w:sz="4" w:space="0" w:color="auto"/>
              <w:left w:val="single" w:sz="4" w:space="0" w:color="auto"/>
              <w:bottom w:val="single" w:sz="4" w:space="0" w:color="auto"/>
              <w:right w:val="single" w:sz="4" w:space="0" w:color="auto"/>
            </w:tcBorders>
          </w:tcPr>
          <w:p w14:paraId="312DFDA5"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C686F71" w14:textId="77777777" w:rsidR="00744F3A" w:rsidRPr="000E51CA" w:rsidRDefault="00744F3A" w:rsidP="00A06685">
            <w:r w:rsidRPr="000E51CA">
              <w:t>Integrated Household Living Condition (EICV)</w:t>
            </w:r>
          </w:p>
        </w:tc>
      </w:tr>
      <w:tr w:rsidR="00744F3A" w:rsidRPr="002D2326" w14:paraId="168FD4D1" w14:textId="77777777" w:rsidTr="00A06685">
        <w:tc>
          <w:tcPr>
            <w:tcW w:w="2689" w:type="dxa"/>
            <w:tcBorders>
              <w:top w:val="single" w:sz="4" w:space="0" w:color="auto"/>
              <w:left w:val="single" w:sz="4" w:space="0" w:color="auto"/>
              <w:bottom w:val="single" w:sz="4" w:space="0" w:color="auto"/>
              <w:right w:val="single" w:sz="4" w:space="0" w:color="auto"/>
            </w:tcBorders>
          </w:tcPr>
          <w:p w14:paraId="4C408D5E" w14:textId="77777777" w:rsidR="00744F3A" w:rsidRPr="002D2326" w:rsidRDefault="00744F3A" w:rsidP="00A06685">
            <w:r w:rsidRPr="002D2326">
              <w:t>Periodicity</w:t>
            </w:r>
          </w:p>
          <w:p w14:paraId="637C276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D00E64D" w14:textId="77777777" w:rsidR="00744F3A" w:rsidRPr="000E51CA" w:rsidRDefault="00744F3A" w:rsidP="00A06685">
            <w:r w:rsidRPr="000E51CA">
              <w:t>3 years</w:t>
            </w:r>
          </w:p>
        </w:tc>
      </w:tr>
      <w:tr w:rsidR="00744F3A" w:rsidRPr="002D2326" w14:paraId="12FDD5B6" w14:textId="77777777" w:rsidTr="00A06685">
        <w:tc>
          <w:tcPr>
            <w:tcW w:w="2689" w:type="dxa"/>
            <w:tcBorders>
              <w:top w:val="single" w:sz="4" w:space="0" w:color="auto"/>
              <w:left w:val="single" w:sz="4" w:space="0" w:color="auto"/>
              <w:bottom w:val="single" w:sz="4" w:space="0" w:color="auto"/>
              <w:right w:val="single" w:sz="4" w:space="0" w:color="auto"/>
            </w:tcBorders>
          </w:tcPr>
          <w:p w14:paraId="26E41C49" w14:textId="77777777" w:rsidR="00744F3A" w:rsidRPr="002D2326" w:rsidRDefault="00744F3A" w:rsidP="00A06685">
            <w:pPr>
              <w:ind w:right="283"/>
              <w:jc w:val="both"/>
            </w:pPr>
            <w:r w:rsidRPr="002D2326">
              <w:t>Earliest available data</w:t>
            </w:r>
          </w:p>
          <w:p w14:paraId="181DE58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DFA3631" w14:textId="77777777" w:rsidR="00744F3A" w:rsidRPr="000E51CA" w:rsidRDefault="00744F3A" w:rsidP="00A06685"/>
        </w:tc>
      </w:tr>
      <w:tr w:rsidR="00744F3A" w:rsidRPr="002D2326" w14:paraId="04A4CB42" w14:textId="77777777" w:rsidTr="00A06685">
        <w:tc>
          <w:tcPr>
            <w:tcW w:w="2689" w:type="dxa"/>
            <w:tcBorders>
              <w:top w:val="single" w:sz="4" w:space="0" w:color="auto"/>
              <w:left w:val="single" w:sz="4" w:space="0" w:color="auto"/>
              <w:bottom w:val="single" w:sz="4" w:space="0" w:color="auto"/>
              <w:right w:val="single" w:sz="4" w:space="0" w:color="auto"/>
            </w:tcBorders>
          </w:tcPr>
          <w:p w14:paraId="2EFC6DC7" w14:textId="77777777" w:rsidR="00744F3A" w:rsidRPr="002D2326" w:rsidRDefault="00744F3A" w:rsidP="00A06685">
            <w:pPr>
              <w:ind w:right="283"/>
              <w:jc w:val="both"/>
            </w:pPr>
            <w:r w:rsidRPr="002D2326">
              <w:t>Link to data source/ The text to show instead of the URL</w:t>
            </w:r>
          </w:p>
          <w:p w14:paraId="250C29C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EABCA3A" w14:textId="77777777" w:rsidR="00744F3A" w:rsidRDefault="00744F3A" w:rsidP="00A06685">
            <w:hyperlink r:id="rId148" w:history="1">
              <w:r w:rsidRPr="00F333A4">
                <w:rPr>
                  <w:rStyle w:val="Hyperlink"/>
                </w:rPr>
                <w:t>http://www.statistics.gov.rw/datasource/integrated-household-living-conditions-survey-eicv</w:t>
              </w:r>
            </w:hyperlink>
          </w:p>
          <w:p w14:paraId="7F79F479" w14:textId="77777777" w:rsidR="00744F3A" w:rsidRPr="000E51CA" w:rsidRDefault="00744F3A" w:rsidP="00A06685"/>
        </w:tc>
      </w:tr>
      <w:tr w:rsidR="00744F3A" w:rsidRPr="002D2326" w14:paraId="2E3A1A77" w14:textId="77777777" w:rsidTr="00A06685">
        <w:tc>
          <w:tcPr>
            <w:tcW w:w="2689" w:type="dxa"/>
            <w:tcBorders>
              <w:top w:val="single" w:sz="4" w:space="0" w:color="auto"/>
              <w:left w:val="single" w:sz="4" w:space="0" w:color="auto"/>
              <w:bottom w:val="single" w:sz="4" w:space="0" w:color="auto"/>
              <w:right w:val="single" w:sz="4" w:space="0" w:color="auto"/>
            </w:tcBorders>
          </w:tcPr>
          <w:p w14:paraId="41165BD9" w14:textId="77777777" w:rsidR="00744F3A" w:rsidRPr="002D2326" w:rsidRDefault="00744F3A" w:rsidP="00A06685">
            <w:pPr>
              <w:ind w:right="283"/>
              <w:jc w:val="both"/>
            </w:pPr>
            <w:r w:rsidRPr="002D2326">
              <w:t>Release date</w:t>
            </w:r>
          </w:p>
          <w:p w14:paraId="11CE688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68BDA15" w14:textId="77777777" w:rsidR="00744F3A" w:rsidRPr="000E51CA" w:rsidRDefault="00744F3A" w:rsidP="00A06685">
            <w:r>
              <w:t>2018</w:t>
            </w:r>
          </w:p>
        </w:tc>
      </w:tr>
      <w:tr w:rsidR="00744F3A" w:rsidRPr="002D2326" w14:paraId="7FDBB362" w14:textId="77777777" w:rsidTr="00A06685">
        <w:tc>
          <w:tcPr>
            <w:tcW w:w="2689" w:type="dxa"/>
            <w:tcBorders>
              <w:top w:val="single" w:sz="4" w:space="0" w:color="auto"/>
              <w:left w:val="single" w:sz="4" w:space="0" w:color="auto"/>
              <w:bottom w:val="single" w:sz="4" w:space="0" w:color="auto"/>
              <w:right w:val="single" w:sz="4" w:space="0" w:color="auto"/>
            </w:tcBorders>
          </w:tcPr>
          <w:p w14:paraId="061621F9" w14:textId="77777777" w:rsidR="00744F3A" w:rsidRPr="002D2326" w:rsidRDefault="00744F3A" w:rsidP="00A06685">
            <w:pPr>
              <w:ind w:right="283"/>
              <w:jc w:val="both"/>
            </w:pPr>
            <w:r w:rsidRPr="002D2326">
              <w:t>Statistical classification</w:t>
            </w:r>
          </w:p>
          <w:p w14:paraId="1A21FFA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559C4B2" w14:textId="77777777" w:rsidR="00744F3A" w:rsidRPr="000E51CA" w:rsidRDefault="00744F3A" w:rsidP="00A06685"/>
        </w:tc>
      </w:tr>
      <w:tr w:rsidR="00744F3A" w:rsidRPr="002D2326" w14:paraId="42C5D685" w14:textId="77777777" w:rsidTr="00A06685">
        <w:tc>
          <w:tcPr>
            <w:tcW w:w="2689" w:type="dxa"/>
            <w:tcBorders>
              <w:top w:val="single" w:sz="4" w:space="0" w:color="auto"/>
              <w:left w:val="single" w:sz="4" w:space="0" w:color="auto"/>
              <w:bottom w:val="single" w:sz="4" w:space="0" w:color="auto"/>
              <w:right w:val="single" w:sz="4" w:space="0" w:color="auto"/>
            </w:tcBorders>
          </w:tcPr>
          <w:p w14:paraId="2A7DA4D3" w14:textId="77777777" w:rsidR="00744F3A" w:rsidRPr="002D2326" w:rsidRDefault="00744F3A" w:rsidP="00A06685">
            <w:pPr>
              <w:ind w:right="283"/>
              <w:jc w:val="both"/>
            </w:pPr>
            <w:r w:rsidRPr="002D2326">
              <w:t>Contact details</w:t>
            </w:r>
          </w:p>
          <w:p w14:paraId="3128ED9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A30C4BB" w14:textId="77777777" w:rsidR="00744F3A" w:rsidRDefault="00744F3A" w:rsidP="00A06685">
            <w:pPr>
              <w:rPr>
                <w:rStyle w:val="HeaderChar"/>
                <w:sz w:val="21"/>
                <w:szCs w:val="21"/>
                <w:shd w:val="clear" w:color="auto" w:fill="FFFFFF"/>
              </w:rPr>
            </w:pPr>
            <w:hyperlink r:id="rId149" w:history="1">
              <w:r w:rsidRPr="002D2326">
                <w:rPr>
                  <w:rStyle w:val="HeaderChar"/>
                  <w:color w:val="2258A9"/>
                  <w:sz w:val="21"/>
                  <w:szCs w:val="21"/>
                  <w:shd w:val="clear" w:color="auto" w:fill="FFFFFF"/>
                </w:rPr>
                <w:t>info@statistics.gov.rw</w:t>
              </w:r>
            </w:hyperlink>
          </w:p>
          <w:p w14:paraId="0BF7F6DB" w14:textId="77777777" w:rsidR="00744F3A" w:rsidRPr="000E51CA" w:rsidRDefault="00744F3A" w:rsidP="00A06685">
            <w:pPr>
              <w:rPr>
                <w:sz w:val="21"/>
                <w:szCs w:val="21"/>
                <w:shd w:val="clear" w:color="auto" w:fill="FFFFFF"/>
              </w:rPr>
            </w:pPr>
          </w:p>
        </w:tc>
      </w:tr>
      <w:tr w:rsidR="00744F3A" w:rsidRPr="002D2326" w14:paraId="230C60EB" w14:textId="77777777" w:rsidTr="00A06685">
        <w:tc>
          <w:tcPr>
            <w:tcW w:w="2689" w:type="dxa"/>
            <w:tcBorders>
              <w:top w:val="single" w:sz="4" w:space="0" w:color="auto"/>
              <w:left w:val="single" w:sz="4" w:space="0" w:color="auto"/>
              <w:bottom w:val="single" w:sz="4" w:space="0" w:color="auto"/>
              <w:right w:val="single" w:sz="4" w:space="0" w:color="auto"/>
            </w:tcBorders>
          </w:tcPr>
          <w:p w14:paraId="3AC3978A" w14:textId="77777777" w:rsidR="00744F3A" w:rsidRPr="002D2326" w:rsidRDefault="00744F3A" w:rsidP="00A06685">
            <w:pPr>
              <w:ind w:right="283"/>
              <w:jc w:val="both"/>
              <w:rPr>
                <w:color w:val="FF0000"/>
              </w:rPr>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C996032" w14:textId="77777777" w:rsidR="00744F3A" w:rsidRPr="002D2326" w:rsidRDefault="00744F3A" w:rsidP="00A06685">
            <w:pPr>
              <w:rPr>
                <w:color w:val="FF0000"/>
                <w:highlight w:val="yellow"/>
              </w:rPr>
            </w:pPr>
          </w:p>
        </w:tc>
      </w:tr>
    </w:tbl>
    <w:p w14:paraId="2CEEC980" w14:textId="77777777" w:rsidR="00744F3A" w:rsidRPr="002D2326" w:rsidRDefault="00744F3A" w:rsidP="00744F3A"/>
    <w:p w14:paraId="5FB4FAD5" w14:textId="77777777" w:rsidR="00744F3A" w:rsidRPr="002D2326" w:rsidRDefault="00744F3A" w:rsidP="00744F3A">
      <w:pPr>
        <w:pStyle w:val="Heading2"/>
        <w:numPr>
          <w:ilvl w:val="0"/>
          <w:numId w:val="0"/>
        </w:numPr>
        <w:ind w:left="576"/>
        <w:rPr>
          <w:rFonts w:ascii="Arial" w:hAnsi="Arial" w:cs="Arial"/>
        </w:rPr>
      </w:pPr>
      <w:bookmarkStart w:id="152" w:name="_Toc517414081"/>
      <w:bookmarkStart w:id="153" w:name="_Toc533147161"/>
      <w:bookmarkStart w:id="154" w:name="_Hlk524108043"/>
      <w:bookmarkEnd w:id="150"/>
      <w:r w:rsidRPr="002D2326">
        <w:rPr>
          <w:rFonts w:ascii="Arial" w:hAnsi="Arial" w:cs="Arial"/>
        </w:rPr>
        <w:t>7.1.1 Proportion of population with access to electricity</w:t>
      </w:r>
      <w:bookmarkEnd w:id="152"/>
      <w:bookmarkEnd w:id="153"/>
    </w:p>
    <w:tbl>
      <w:tblPr>
        <w:tblStyle w:val="TableGrid"/>
        <w:tblW w:w="9634" w:type="dxa"/>
        <w:tblLook w:val="04A0" w:firstRow="1" w:lastRow="0" w:firstColumn="1" w:lastColumn="0" w:noHBand="0" w:noVBand="1"/>
      </w:tblPr>
      <w:tblGrid>
        <w:gridCol w:w="2689"/>
        <w:gridCol w:w="6945"/>
      </w:tblGrid>
      <w:tr w:rsidR="00744F3A" w:rsidRPr="002D2326" w14:paraId="0B361438"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D07943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6CE1630" w14:textId="77777777" w:rsidR="00744F3A" w:rsidRPr="002D2326" w:rsidRDefault="00744F3A" w:rsidP="00A06685"/>
        </w:tc>
      </w:tr>
      <w:tr w:rsidR="00744F3A" w:rsidRPr="002D2326" w14:paraId="20859F98" w14:textId="77777777" w:rsidTr="00A06685">
        <w:tc>
          <w:tcPr>
            <w:tcW w:w="2689" w:type="dxa"/>
            <w:tcBorders>
              <w:top w:val="single" w:sz="4" w:space="0" w:color="auto"/>
              <w:left w:val="single" w:sz="4" w:space="0" w:color="auto"/>
              <w:bottom w:val="single" w:sz="4" w:space="0" w:color="auto"/>
              <w:right w:val="single" w:sz="4" w:space="0" w:color="auto"/>
            </w:tcBorders>
          </w:tcPr>
          <w:p w14:paraId="34B26796" w14:textId="77777777" w:rsidR="00744F3A" w:rsidRPr="002D2326" w:rsidRDefault="00744F3A" w:rsidP="00A06685">
            <w:pPr>
              <w:ind w:right="283"/>
              <w:jc w:val="both"/>
            </w:pPr>
            <w:r w:rsidRPr="002D2326">
              <w:t xml:space="preserve">Indicator Available </w:t>
            </w:r>
          </w:p>
        </w:tc>
        <w:tc>
          <w:tcPr>
            <w:tcW w:w="6945" w:type="dxa"/>
            <w:tcBorders>
              <w:top w:val="single" w:sz="4" w:space="0" w:color="auto"/>
              <w:left w:val="single" w:sz="4" w:space="0" w:color="auto"/>
              <w:bottom w:val="single" w:sz="4" w:space="0" w:color="auto"/>
              <w:right w:val="single" w:sz="4" w:space="0" w:color="auto"/>
            </w:tcBorders>
          </w:tcPr>
          <w:p w14:paraId="3B3CA4A8" w14:textId="77777777" w:rsidR="00744F3A" w:rsidRPr="002D2326" w:rsidRDefault="00744F3A" w:rsidP="00A06685"/>
        </w:tc>
      </w:tr>
      <w:tr w:rsidR="00744F3A" w:rsidRPr="002D2326" w14:paraId="5AAAA1C1" w14:textId="77777777" w:rsidTr="00A06685">
        <w:tc>
          <w:tcPr>
            <w:tcW w:w="2689" w:type="dxa"/>
            <w:tcBorders>
              <w:top w:val="single" w:sz="4" w:space="0" w:color="auto"/>
              <w:left w:val="single" w:sz="4" w:space="0" w:color="auto"/>
              <w:bottom w:val="single" w:sz="4" w:space="0" w:color="auto"/>
              <w:right w:val="single" w:sz="4" w:space="0" w:color="auto"/>
            </w:tcBorders>
          </w:tcPr>
          <w:p w14:paraId="41484689" w14:textId="77777777" w:rsidR="00744F3A" w:rsidRPr="002D2326" w:rsidRDefault="00744F3A" w:rsidP="00A06685">
            <w:pPr>
              <w:ind w:right="283"/>
              <w:jc w:val="both"/>
            </w:pPr>
            <w:r w:rsidRPr="002D2326">
              <w:t>Definition</w:t>
            </w:r>
          </w:p>
          <w:p w14:paraId="0CC6D81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435C36BB" w14:textId="77777777" w:rsidR="00744F3A" w:rsidRPr="002D2326" w:rsidRDefault="00744F3A" w:rsidP="00A06685">
            <w:pPr>
              <w:jc w:val="both"/>
            </w:pPr>
            <w:r w:rsidRPr="002D2326">
              <w:t>It is the number of households who use electricity as their main source for lighting to the total number of households expressed as a percentage.</w:t>
            </w:r>
          </w:p>
          <w:p w14:paraId="43AC7801" w14:textId="77777777" w:rsidR="00744F3A" w:rsidRPr="002D2326" w:rsidRDefault="00744F3A" w:rsidP="00A06685">
            <w:pPr>
              <w:jc w:val="both"/>
            </w:pPr>
          </w:p>
          <w:p w14:paraId="4A84908F" w14:textId="77777777" w:rsidR="00744F3A" w:rsidRPr="002D2326" w:rsidRDefault="00744F3A" w:rsidP="00A06685"/>
        </w:tc>
      </w:tr>
      <w:tr w:rsidR="00744F3A" w:rsidRPr="002D2326" w14:paraId="087C64C4" w14:textId="77777777" w:rsidTr="00A06685">
        <w:tc>
          <w:tcPr>
            <w:tcW w:w="2689" w:type="dxa"/>
            <w:tcBorders>
              <w:top w:val="single" w:sz="4" w:space="0" w:color="auto"/>
              <w:left w:val="single" w:sz="4" w:space="0" w:color="auto"/>
              <w:bottom w:val="single" w:sz="4" w:space="0" w:color="auto"/>
              <w:right w:val="single" w:sz="4" w:space="0" w:color="auto"/>
            </w:tcBorders>
          </w:tcPr>
          <w:p w14:paraId="5F0C40DA" w14:textId="77777777" w:rsidR="00744F3A" w:rsidRPr="002D2326" w:rsidRDefault="00744F3A" w:rsidP="00A06685">
            <w:pPr>
              <w:ind w:right="283"/>
              <w:jc w:val="both"/>
            </w:pPr>
            <w:r w:rsidRPr="002D2326">
              <w:t>Geographic coverage</w:t>
            </w:r>
          </w:p>
          <w:p w14:paraId="7420DFE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C3BAD84" w14:textId="77777777" w:rsidR="00744F3A" w:rsidRPr="002D2326" w:rsidRDefault="00744F3A" w:rsidP="00A06685">
            <w:r w:rsidRPr="002D2326">
              <w:t>National</w:t>
            </w:r>
          </w:p>
        </w:tc>
      </w:tr>
      <w:tr w:rsidR="00744F3A" w:rsidRPr="002D2326" w14:paraId="7E4FE071" w14:textId="77777777" w:rsidTr="00A06685">
        <w:tc>
          <w:tcPr>
            <w:tcW w:w="2689" w:type="dxa"/>
            <w:tcBorders>
              <w:top w:val="single" w:sz="4" w:space="0" w:color="auto"/>
              <w:left w:val="single" w:sz="4" w:space="0" w:color="auto"/>
              <w:bottom w:val="single" w:sz="4" w:space="0" w:color="auto"/>
              <w:right w:val="single" w:sz="4" w:space="0" w:color="auto"/>
            </w:tcBorders>
          </w:tcPr>
          <w:p w14:paraId="27327571" w14:textId="77777777" w:rsidR="00744F3A" w:rsidRPr="002D2326" w:rsidRDefault="00744F3A" w:rsidP="00A06685">
            <w:pPr>
              <w:ind w:right="283"/>
              <w:jc w:val="both"/>
            </w:pPr>
          </w:p>
          <w:p w14:paraId="55D03968" w14:textId="77777777" w:rsidR="00744F3A" w:rsidRPr="002D2326" w:rsidRDefault="00744F3A" w:rsidP="00A06685">
            <w:pPr>
              <w:ind w:right="283"/>
              <w:jc w:val="both"/>
            </w:pPr>
            <w:r w:rsidRPr="002D2326">
              <w:t>Unit of Measurement</w:t>
            </w:r>
          </w:p>
          <w:p w14:paraId="30371DF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D84E4F1" w14:textId="77777777" w:rsidR="00744F3A" w:rsidRPr="002D2326" w:rsidRDefault="00744F3A" w:rsidP="00A06685">
            <w:r w:rsidRPr="002D2326">
              <w:t>Percentage (%)</w:t>
            </w:r>
          </w:p>
        </w:tc>
      </w:tr>
      <w:tr w:rsidR="00744F3A" w:rsidRPr="002D2326" w14:paraId="3CA70BA9" w14:textId="77777777" w:rsidTr="00A06685">
        <w:tc>
          <w:tcPr>
            <w:tcW w:w="2689" w:type="dxa"/>
            <w:tcBorders>
              <w:top w:val="single" w:sz="4" w:space="0" w:color="auto"/>
              <w:left w:val="single" w:sz="4" w:space="0" w:color="auto"/>
              <w:bottom w:val="single" w:sz="4" w:space="0" w:color="auto"/>
              <w:right w:val="single" w:sz="4" w:space="0" w:color="auto"/>
            </w:tcBorders>
          </w:tcPr>
          <w:p w14:paraId="596248A8" w14:textId="77777777" w:rsidR="00744F3A" w:rsidRPr="002D2326" w:rsidRDefault="00744F3A" w:rsidP="00A06685">
            <w:pPr>
              <w:ind w:right="283"/>
              <w:jc w:val="both"/>
            </w:pPr>
            <w:r w:rsidRPr="002D2326">
              <w:t>Computation method</w:t>
            </w:r>
          </w:p>
          <w:p w14:paraId="2A8A4DB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6D53D67" w14:textId="77777777" w:rsidR="00744F3A" w:rsidRPr="002D2326" w:rsidRDefault="00744F3A" w:rsidP="00A06685">
            <w:pPr>
              <w:jc w:val="both"/>
            </w:pPr>
            <w:r w:rsidRPr="002D2326">
              <w:t xml:space="preserve">The indicator is computed as;  </w:t>
            </w:r>
          </w:p>
          <w:p w14:paraId="0DA167EC" w14:textId="77777777" w:rsidR="00744F3A" w:rsidRPr="002D2326" w:rsidRDefault="00744F3A" w:rsidP="00A06685">
            <w:pPr>
              <w:jc w:val="both"/>
            </w:pPr>
            <w:r w:rsidRPr="002D2326">
              <w:t xml:space="preserve"> </w:t>
            </w:r>
          </w:p>
          <w:p w14:paraId="041C7180" w14:textId="77777777" w:rsidR="00744F3A" w:rsidRPr="002D2326" w:rsidRDefault="00744F3A" w:rsidP="00A06685">
            <w:pPr>
              <w:jc w:val="both"/>
            </w:pPr>
            <m:oMathPara>
              <m:oMath>
                <m:f>
                  <m:fPr>
                    <m:ctrlPr>
                      <w:rPr>
                        <w:rFonts w:ascii="Cambria Math" w:hAnsi="Cambria Math"/>
                        <w:i/>
                      </w:rPr>
                    </m:ctrlPr>
                  </m:fPr>
                  <m:num>
                    <m:r>
                      <w:rPr>
                        <w:rFonts w:ascii="Cambria Math" w:hAnsi="Cambria Math"/>
                      </w:rPr>
                      <m:t>Pe</m:t>
                    </m:r>
                  </m:num>
                  <m:den>
                    <m:r>
                      <w:rPr>
                        <w:rFonts w:ascii="Cambria Math" w:hAnsi="Cambria Math"/>
                      </w:rPr>
                      <m:t>Pt</m:t>
                    </m:r>
                  </m:den>
                </m:f>
              </m:oMath>
            </m:oMathPara>
          </w:p>
          <w:p w14:paraId="523AE7C8" w14:textId="77777777" w:rsidR="00744F3A" w:rsidRPr="002D2326" w:rsidRDefault="00744F3A" w:rsidP="00A06685">
            <w:pPr>
              <w:jc w:val="both"/>
            </w:pPr>
          </w:p>
          <w:p w14:paraId="38DACAE8" w14:textId="77777777" w:rsidR="00744F3A" w:rsidRPr="002D2326" w:rsidRDefault="00744F3A" w:rsidP="00A06685">
            <w:pPr>
              <w:jc w:val="both"/>
            </w:pPr>
            <w:r w:rsidRPr="002D2326">
              <w:t>Where Pe denotes the number of households who declared using electricity as their main source for lighting and Pt denotes the total number of urban households.</w:t>
            </w:r>
          </w:p>
        </w:tc>
      </w:tr>
      <w:tr w:rsidR="00744F3A" w:rsidRPr="002D2326" w14:paraId="4DDC4FB4" w14:textId="77777777" w:rsidTr="00A06685">
        <w:tc>
          <w:tcPr>
            <w:tcW w:w="2689" w:type="dxa"/>
            <w:tcBorders>
              <w:top w:val="single" w:sz="4" w:space="0" w:color="auto"/>
              <w:left w:val="single" w:sz="4" w:space="0" w:color="auto"/>
              <w:bottom w:val="single" w:sz="4" w:space="0" w:color="auto"/>
              <w:right w:val="single" w:sz="4" w:space="0" w:color="auto"/>
            </w:tcBorders>
          </w:tcPr>
          <w:p w14:paraId="6F772304" w14:textId="77777777" w:rsidR="00744F3A" w:rsidRPr="002D2326" w:rsidRDefault="00744F3A" w:rsidP="00A06685">
            <w:pPr>
              <w:ind w:right="283"/>
              <w:jc w:val="both"/>
            </w:pPr>
            <w:r w:rsidRPr="002D2326">
              <w:t>Disaggregation</w:t>
            </w:r>
          </w:p>
          <w:p w14:paraId="48873B6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6FDB383" w14:textId="77777777" w:rsidR="00744F3A" w:rsidRPr="002D2326" w:rsidRDefault="00744F3A" w:rsidP="00A06685">
            <w:pPr>
              <w:pStyle w:val="ListParagraph"/>
              <w:ind w:left="360"/>
            </w:pPr>
            <w:r w:rsidRPr="005C4B2C">
              <w:rPr>
                <w:szCs w:val="20"/>
              </w:rPr>
              <w:t>Geographical: National, Province, District &amp; Residence (Urban &amp; Rural)</w:t>
            </w:r>
          </w:p>
        </w:tc>
      </w:tr>
      <w:tr w:rsidR="00744F3A" w:rsidRPr="002D2326" w14:paraId="009E8D2F" w14:textId="77777777" w:rsidTr="00A06685">
        <w:tc>
          <w:tcPr>
            <w:tcW w:w="2689" w:type="dxa"/>
            <w:tcBorders>
              <w:top w:val="single" w:sz="4" w:space="0" w:color="auto"/>
              <w:left w:val="single" w:sz="4" w:space="0" w:color="auto"/>
              <w:bottom w:val="single" w:sz="4" w:space="0" w:color="auto"/>
              <w:right w:val="single" w:sz="4" w:space="0" w:color="auto"/>
            </w:tcBorders>
          </w:tcPr>
          <w:p w14:paraId="17EA7F30" w14:textId="77777777" w:rsidR="00744F3A" w:rsidRPr="002D2326" w:rsidRDefault="00744F3A" w:rsidP="00A06685">
            <w:pPr>
              <w:ind w:right="283"/>
            </w:pPr>
            <w:r w:rsidRPr="002D2326">
              <w:t>Comments and limitations/ Other Information</w:t>
            </w:r>
          </w:p>
          <w:p w14:paraId="1A1E234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13B9E7B" w14:textId="77777777" w:rsidR="00744F3A" w:rsidRDefault="00744F3A" w:rsidP="00A06685">
            <w:pPr>
              <w:jc w:val="both"/>
              <w:rPr>
                <w:rFonts w:cstheme="minorHAnsi"/>
              </w:rPr>
            </w:pPr>
            <w:r w:rsidRPr="005D53BD">
              <w:rPr>
                <w:rFonts w:cstheme="minorHAnsi"/>
              </w:rPr>
              <w:t xml:space="preserve">EICV considers </w:t>
            </w:r>
            <w:r w:rsidRPr="005D53BD">
              <w:rPr>
                <w:rFonts w:cstheme="minorHAnsi"/>
                <w:b/>
                <w:i/>
              </w:rPr>
              <w:t xml:space="preserve">only grid connected households </w:t>
            </w:r>
            <w:r w:rsidRPr="005D53BD">
              <w:rPr>
                <w:rFonts w:cstheme="minorHAnsi"/>
              </w:rPr>
              <w:t>using electricity</w:t>
            </w:r>
            <w:r w:rsidRPr="005D53BD">
              <w:rPr>
                <w:rFonts w:cstheme="minorHAnsi"/>
                <w:b/>
                <w:i/>
              </w:rPr>
              <w:t xml:space="preserve"> </w:t>
            </w:r>
            <w:r w:rsidRPr="005D53BD">
              <w:rPr>
                <w:rFonts w:cstheme="minorHAnsi"/>
              </w:rPr>
              <w:t>as their main source of home lighting (National connection grid and local mini grid are combined together). Off grid sources like solar panel, generator and rechargeable batteries are reported separately.</w:t>
            </w:r>
          </w:p>
          <w:p w14:paraId="373B7FB1" w14:textId="77777777" w:rsidR="00744F3A" w:rsidRPr="002D2326" w:rsidRDefault="00744F3A" w:rsidP="00A06685"/>
        </w:tc>
      </w:tr>
      <w:tr w:rsidR="00744F3A" w:rsidRPr="002D2326" w14:paraId="3057F1F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D9AFC6B"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DD2857E" w14:textId="77777777" w:rsidR="00744F3A" w:rsidRPr="002D2326" w:rsidRDefault="00744F3A" w:rsidP="00A06685"/>
        </w:tc>
      </w:tr>
      <w:tr w:rsidR="00744F3A" w:rsidRPr="002D2326" w14:paraId="3D079A7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8E962BF"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6C7E1C11" w14:textId="77777777" w:rsidR="00744F3A" w:rsidRPr="002D2326" w:rsidRDefault="00744F3A" w:rsidP="00A06685">
            <w:pPr>
              <w:jc w:val="both"/>
            </w:pPr>
            <w:r w:rsidRPr="002D2326">
              <w:t>Proportion of population with access to electricity</w:t>
            </w:r>
          </w:p>
        </w:tc>
      </w:tr>
      <w:tr w:rsidR="00744F3A" w:rsidRPr="002D2326" w14:paraId="6F619C9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7BE4682"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09A3E3AA" w14:textId="77777777" w:rsidR="00744F3A" w:rsidRPr="002D2326" w:rsidRDefault="00744F3A" w:rsidP="00A06685">
            <w:pPr>
              <w:jc w:val="both"/>
            </w:pPr>
            <w:r w:rsidRPr="002D2326">
              <w:t>7.1.1</w:t>
            </w:r>
          </w:p>
        </w:tc>
      </w:tr>
      <w:tr w:rsidR="00744F3A" w:rsidRPr="002D2326" w14:paraId="7989B80B" w14:textId="77777777" w:rsidTr="00A06685">
        <w:tc>
          <w:tcPr>
            <w:tcW w:w="2689" w:type="dxa"/>
            <w:tcBorders>
              <w:top w:val="single" w:sz="4" w:space="0" w:color="auto"/>
              <w:left w:val="single" w:sz="4" w:space="0" w:color="auto"/>
              <w:bottom w:val="single" w:sz="4" w:space="0" w:color="auto"/>
              <w:right w:val="single" w:sz="4" w:space="0" w:color="auto"/>
            </w:tcBorders>
          </w:tcPr>
          <w:p w14:paraId="0EC130AA" w14:textId="77777777" w:rsidR="00744F3A" w:rsidRPr="002D2326" w:rsidRDefault="00744F3A" w:rsidP="00A06685">
            <w:pPr>
              <w:ind w:right="283"/>
              <w:jc w:val="both"/>
            </w:pPr>
            <w:r w:rsidRPr="002D2326">
              <w:t>Target Name</w:t>
            </w:r>
          </w:p>
          <w:p w14:paraId="24749B2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8705C17" w14:textId="77777777" w:rsidR="00744F3A" w:rsidRPr="002D2326" w:rsidRDefault="00744F3A" w:rsidP="00A06685">
            <w:pPr>
              <w:jc w:val="both"/>
            </w:pPr>
            <w:r w:rsidRPr="002D2326">
              <w:t>By 2030, ensure universal access to affordable, reliable and modern energy services</w:t>
            </w:r>
          </w:p>
        </w:tc>
      </w:tr>
      <w:tr w:rsidR="00744F3A" w:rsidRPr="002D2326" w14:paraId="7062442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3666818"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7AB44259" w14:textId="77777777" w:rsidR="00744F3A" w:rsidRPr="002D2326" w:rsidRDefault="00744F3A" w:rsidP="00A06685">
            <w:r w:rsidRPr="002D2326">
              <w:t>7.1</w:t>
            </w:r>
          </w:p>
        </w:tc>
      </w:tr>
      <w:tr w:rsidR="00744F3A" w:rsidRPr="002D2326" w14:paraId="604ED87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4DE1EEF"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58556D4C" w14:textId="77777777" w:rsidR="00744F3A" w:rsidRPr="002D2326" w:rsidRDefault="00744F3A" w:rsidP="00A06685"/>
        </w:tc>
      </w:tr>
      <w:tr w:rsidR="00744F3A" w:rsidRPr="002D2326" w14:paraId="4D16B95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BD367F5"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0847FF38" w14:textId="77777777" w:rsidR="00744F3A" w:rsidRPr="002D2326" w:rsidRDefault="00744F3A" w:rsidP="00A06685">
            <w:r w:rsidRPr="002D2326">
              <w:t>1</w:t>
            </w:r>
          </w:p>
        </w:tc>
      </w:tr>
      <w:tr w:rsidR="00744F3A" w:rsidRPr="002D2326" w14:paraId="2AB2ADB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BD05E8B"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03C7FFF3" w14:textId="77777777" w:rsidR="00744F3A" w:rsidRPr="002D2326" w:rsidRDefault="00744F3A" w:rsidP="00A06685">
            <w:r w:rsidRPr="002D2326">
              <w:t>World Bank (WB)</w:t>
            </w:r>
          </w:p>
        </w:tc>
      </w:tr>
      <w:tr w:rsidR="00744F3A" w:rsidRPr="002D2326" w14:paraId="779D33D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3BF5EA3"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7F9E512D" w14:textId="77777777" w:rsidR="00744F3A" w:rsidRPr="002D2326" w:rsidRDefault="00744F3A" w:rsidP="00A06685">
            <w:pPr>
              <w:rPr>
                <w:rStyle w:val="HeaderChar"/>
              </w:rPr>
            </w:pPr>
            <w:hyperlink r:id="rId150" w:history="1">
              <w:r w:rsidRPr="002D2326">
                <w:rPr>
                  <w:rStyle w:val="Hyperlink"/>
                </w:rPr>
                <w:t>https://unstats.un.org/sdgs/metadata/files/Metadata-07-01-01.pdf</w:t>
              </w:r>
            </w:hyperlink>
            <w:r w:rsidRPr="002D2326">
              <w:rPr>
                <w:rStyle w:val="HeaderChar"/>
              </w:rPr>
              <w:t xml:space="preserve"> </w:t>
            </w:r>
          </w:p>
        </w:tc>
      </w:tr>
      <w:tr w:rsidR="00744F3A" w:rsidRPr="002D2326" w14:paraId="4222B783"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4DBA3B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9238142" w14:textId="77777777" w:rsidR="00744F3A" w:rsidRPr="002D2326" w:rsidRDefault="00744F3A" w:rsidP="00A06685"/>
        </w:tc>
      </w:tr>
      <w:tr w:rsidR="00744F3A" w:rsidRPr="002D2326" w14:paraId="502100A7" w14:textId="77777777" w:rsidTr="00A06685">
        <w:tc>
          <w:tcPr>
            <w:tcW w:w="2689" w:type="dxa"/>
            <w:tcBorders>
              <w:top w:val="single" w:sz="4" w:space="0" w:color="auto"/>
              <w:left w:val="single" w:sz="4" w:space="0" w:color="auto"/>
              <w:bottom w:val="single" w:sz="4" w:space="0" w:color="auto"/>
              <w:right w:val="single" w:sz="4" w:space="0" w:color="auto"/>
            </w:tcBorders>
          </w:tcPr>
          <w:p w14:paraId="48E70411" w14:textId="77777777" w:rsidR="00744F3A" w:rsidRPr="002D2326" w:rsidRDefault="00744F3A" w:rsidP="00A06685">
            <w:pPr>
              <w:ind w:right="283"/>
              <w:jc w:val="both"/>
            </w:pPr>
            <w:r w:rsidRPr="002D2326">
              <w:t xml:space="preserve">Source Organization </w:t>
            </w:r>
          </w:p>
          <w:p w14:paraId="6193D41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F3C8757" w14:textId="77777777" w:rsidR="00744F3A" w:rsidRPr="002D2326" w:rsidRDefault="00744F3A" w:rsidP="00A06685">
            <w:r w:rsidRPr="002D2326">
              <w:t>National Institute of Statistics of Rwanda (NISR)</w:t>
            </w:r>
          </w:p>
        </w:tc>
      </w:tr>
      <w:tr w:rsidR="00744F3A" w:rsidRPr="002D2326" w14:paraId="7F0DE8E0" w14:textId="77777777" w:rsidTr="00A06685">
        <w:tc>
          <w:tcPr>
            <w:tcW w:w="2689" w:type="dxa"/>
            <w:tcBorders>
              <w:top w:val="single" w:sz="4" w:space="0" w:color="auto"/>
              <w:left w:val="single" w:sz="4" w:space="0" w:color="auto"/>
              <w:bottom w:val="single" w:sz="4" w:space="0" w:color="auto"/>
              <w:right w:val="single" w:sz="4" w:space="0" w:color="auto"/>
            </w:tcBorders>
          </w:tcPr>
          <w:p w14:paraId="1D22DDD0"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DA4318D" w14:textId="77777777" w:rsidR="00744F3A" w:rsidRPr="002D2326" w:rsidRDefault="00744F3A" w:rsidP="00A06685">
            <w:r w:rsidRPr="002D2326">
              <w:t>Integrated Household Living Condition (EICV)</w:t>
            </w:r>
          </w:p>
        </w:tc>
      </w:tr>
      <w:tr w:rsidR="00744F3A" w:rsidRPr="002D2326" w14:paraId="47438F61" w14:textId="77777777" w:rsidTr="00A06685">
        <w:tc>
          <w:tcPr>
            <w:tcW w:w="2689" w:type="dxa"/>
            <w:tcBorders>
              <w:top w:val="single" w:sz="4" w:space="0" w:color="auto"/>
              <w:left w:val="single" w:sz="4" w:space="0" w:color="auto"/>
              <w:bottom w:val="single" w:sz="4" w:space="0" w:color="auto"/>
              <w:right w:val="single" w:sz="4" w:space="0" w:color="auto"/>
            </w:tcBorders>
          </w:tcPr>
          <w:p w14:paraId="53ABE6D7" w14:textId="77777777" w:rsidR="00744F3A" w:rsidRPr="002D2326" w:rsidRDefault="00744F3A" w:rsidP="00A06685">
            <w:r w:rsidRPr="002D2326">
              <w:t>Periodicity</w:t>
            </w:r>
          </w:p>
          <w:p w14:paraId="04C39D8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F7FDCB9" w14:textId="77777777" w:rsidR="00744F3A" w:rsidRPr="002D2326" w:rsidRDefault="00744F3A" w:rsidP="00A06685">
            <w:r w:rsidRPr="002D2326">
              <w:t>3 years</w:t>
            </w:r>
          </w:p>
        </w:tc>
      </w:tr>
      <w:tr w:rsidR="00744F3A" w:rsidRPr="002D2326" w14:paraId="230441F0" w14:textId="77777777" w:rsidTr="00A06685">
        <w:tc>
          <w:tcPr>
            <w:tcW w:w="2689" w:type="dxa"/>
            <w:tcBorders>
              <w:top w:val="single" w:sz="4" w:space="0" w:color="auto"/>
              <w:left w:val="single" w:sz="4" w:space="0" w:color="auto"/>
              <w:bottom w:val="single" w:sz="4" w:space="0" w:color="auto"/>
              <w:right w:val="single" w:sz="4" w:space="0" w:color="auto"/>
            </w:tcBorders>
          </w:tcPr>
          <w:p w14:paraId="05E064D8" w14:textId="77777777" w:rsidR="00744F3A" w:rsidRPr="002D2326" w:rsidRDefault="00744F3A" w:rsidP="00A06685">
            <w:pPr>
              <w:ind w:right="283"/>
              <w:jc w:val="both"/>
            </w:pPr>
            <w:r w:rsidRPr="002D2326">
              <w:t>Earliest available data</w:t>
            </w:r>
          </w:p>
          <w:p w14:paraId="0C89557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BA0630B" w14:textId="77777777" w:rsidR="00744F3A" w:rsidRPr="002D2326" w:rsidRDefault="00744F3A" w:rsidP="00A06685">
            <w:r w:rsidRPr="002D2326">
              <w:t>2000</w:t>
            </w:r>
          </w:p>
        </w:tc>
      </w:tr>
      <w:tr w:rsidR="00744F3A" w:rsidRPr="002D2326" w14:paraId="10FA5AC6" w14:textId="77777777" w:rsidTr="00A06685">
        <w:tc>
          <w:tcPr>
            <w:tcW w:w="2689" w:type="dxa"/>
            <w:tcBorders>
              <w:top w:val="single" w:sz="4" w:space="0" w:color="auto"/>
              <w:left w:val="single" w:sz="4" w:space="0" w:color="auto"/>
              <w:bottom w:val="single" w:sz="4" w:space="0" w:color="auto"/>
              <w:right w:val="single" w:sz="4" w:space="0" w:color="auto"/>
            </w:tcBorders>
          </w:tcPr>
          <w:p w14:paraId="75625CB7" w14:textId="77777777" w:rsidR="00744F3A" w:rsidRPr="002D2326" w:rsidRDefault="00744F3A" w:rsidP="00A06685">
            <w:pPr>
              <w:ind w:right="283"/>
              <w:jc w:val="both"/>
            </w:pPr>
            <w:r w:rsidRPr="002D2326">
              <w:t>Link to data source/ The text to show instead of the URL</w:t>
            </w:r>
          </w:p>
          <w:p w14:paraId="598BD216"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64078EB3" w14:textId="77777777" w:rsidR="00744F3A" w:rsidRPr="002D2326" w:rsidRDefault="00744F3A" w:rsidP="00A06685">
            <w:hyperlink r:id="rId151" w:history="1">
              <w:r w:rsidRPr="002D2326">
                <w:rPr>
                  <w:rStyle w:val="Hyperlink"/>
                </w:rPr>
                <w:t>http://www.statistics.gov.rw/datasource/integrated-household-living-conditions-survey-eicv</w:t>
              </w:r>
            </w:hyperlink>
            <w:r w:rsidRPr="002D2326">
              <w:t xml:space="preserve"> </w:t>
            </w:r>
          </w:p>
        </w:tc>
      </w:tr>
      <w:tr w:rsidR="00744F3A" w:rsidRPr="002D2326" w14:paraId="0AB896A7" w14:textId="77777777" w:rsidTr="00A06685">
        <w:tc>
          <w:tcPr>
            <w:tcW w:w="2689" w:type="dxa"/>
            <w:tcBorders>
              <w:top w:val="single" w:sz="4" w:space="0" w:color="auto"/>
              <w:left w:val="single" w:sz="4" w:space="0" w:color="auto"/>
              <w:bottom w:val="single" w:sz="4" w:space="0" w:color="auto"/>
              <w:right w:val="single" w:sz="4" w:space="0" w:color="auto"/>
            </w:tcBorders>
          </w:tcPr>
          <w:p w14:paraId="6F790710" w14:textId="77777777" w:rsidR="00744F3A" w:rsidRPr="002D2326" w:rsidRDefault="00744F3A" w:rsidP="00A06685">
            <w:pPr>
              <w:ind w:right="283"/>
              <w:jc w:val="both"/>
            </w:pPr>
            <w:r w:rsidRPr="002D2326">
              <w:lastRenderedPageBreak/>
              <w:t>Release date</w:t>
            </w:r>
          </w:p>
          <w:p w14:paraId="1110E64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05FEA9E" w14:textId="77777777" w:rsidR="00744F3A" w:rsidRPr="002D2326" w:rsidRDefault="00744F3A" w:rsidP="00A06685"/>
        </w:tc>
      </w:tr>
      <w:tr w:rsidR="00744F3A" w:rsidRPr="002D2326" w14:paraId="40CA7B8D" w14:textId="77777777" w:rsidTr="00A06685">
        <w:tc>
          <w:tcPr>
            <w:tcW w:w="2689" w:type="dxa"/>
            <w:tcBorders>
              <w:top w:val="single" w:sz="4" w:space="0" w:color="auto"/>
              <w:left w:val="single" w:sz="4" w:space="0" w:color="auto"/>
              <w:bottom w:val="single" w:sz="4" w:space="0" w:color="auto"/>
              <w:right w:val="single" w:sz="4" w:space="0" w:color="auto"/>
            </w:tcBorders>
          </w:tcPr>
          <w:p w14:paraId="667843AE" w14:textId="77777777" w:rsidR="00744F3A" w:rsidRPr="002D2326" w:rsidRDefault="00744F3A" w:rsidP="00A06685">
            <w:pPr>
              <w:ind w:right="283"/>
              <w:jc w:val="both"/>
            </w:pPr>
            <w:r w:rsidRPr="002D2326">
              <w:t>Next release date</w:t>
            </w:r>
          </w:p>
          <w:p w14:paraId="2EC9613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EA2A615" w14:textId="77777777" w:rsidR="00744F3A" w:rsidRPr="002D2326" w:rsidRDefault="00744F3A" w:rsidP="00A06685"/>
        </w:tc>
      </w:tr>
      <w:tr w:rsidR="00744F3A" w:rsidRPr="002D2326" w14:paraId="08A6DA02" w14:textId="77777777" w:rsidTr="00A06685">
        <w:tc>
          <w:tcPr>
            <w:tcW w:w="2689" w:type="dxa"/>
            <w:tcBorders>
              <w:top w:val="single" w:sz="4" w:space="0" w:color="auto"/>
              <w:left w:val="single" w:sz="4" w:space="0" w:color="auto"/>
              <w:bottom w:val="single" w:sz="4" w:space="0" w:color="auto"/>
              <w:right w:val="single" w:sz="4" w:space="0" w:color="auto"/>
            </w:tcBorders>
          </w:tcPr>
          <w:p w14:paraId="32F296E2" w14:textId="77777777" w:rsidR="00744F3A" w:rsidRPr="002D2326" w:rsidRDefault="00744F3A" w:rsidP="00A06685">
            <w:pPr>
              <w:ind w:right="283"/>
              <w:jc w:val="both"/>
            </w:pPr>
            <w:r w:rsidRPr="002D2326">
              <w:t>Statistical classification</w:t>
            </w:r>
          </w:p>
          <w:p w14:paraId="1F931A9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96FFF6D" w14:textId="77777777" w:rsidR="00744F3A" w:rsidRPr="002D2326" w:rsidRDefault="00744F3A" w:rsidP="00A06685"/>
        </w:tc>
      </w:tr>
      <w:tr w:rsidR="00744F3A" w:rsidRPr="002D2326" w14:paraId="72A6247A" w14:textId="77777777" w:rsidTr="00A06685">
        <w:tc>
          <w:tcPr>
            <w:tcW w:w="2689" w:type="dxa"/>
            <w:tcBorders>
              <w:top w:val="single" w:sz="4" w:space="0" w:color="auto"/>
              <w:left w:val="single" w:sz="4" w:space="0" w:color="auto"/>
              <w:bottom w:val="single" w:sz="4" w:space="0" w:color="auto"/>
              <w:right w:val="single" w:sz="4" w:space="0" w:color="auto"/>
            </w:tcBorders>
          </w:tcPr>
          <w:p w14:paraId="0406374D" w14:textId="77777777" w:rsidR="00744F3A" w:rsidRPr="002D2326" w:rsidRDefault="00744F3A" w:rsidP="00A06685">
            <w:pPr>
              <w:ind w:right="283"/>
              <w:jc w:val="both"/>
            </w:pPr>
            <w:r w:rsidRPr="002D2326">
              <w:t>Contact details</w:t>
            </w:r>
          </w:p>
          <w:p w14:paraId="7D843DC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5427C44" w14:textId="77777777" w:rsidR="00744F3A" w:rsidRPr="002D2326" w:rsidRDefault="00744F3A" w:rsidP="00A06685">
            <w:hyperlink r:id="rId152" w:history="1">
              <w:r w:rsidRPr="002D2326">
                <w:rPr>
                  <w:rStyle w:val="HeaderChar"/>
                  <w:color w:val="2258A9"/>
                  <w:sz w:val="21"/>
                  <w:szCs w:val="21"/>
                  <w:shd w:val="clear" w:color="auto" w:fill="FFFFFF"/>
                </w:rPr>
                <w:t>info@statistics.gov.rw</w:t>
              </w:r>
            </w:hyperlink>
          </w:p>
        </w:tc>
      </w:tr>
      <w:tr w:rsidR="00744F3A" w:rsidRPr="002D2326" w14:paraId="530B8A1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D24C1C"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20BECEAD" w14:textId="77777777" w:rsidR="00744F3A" w:rsidRPr="002D2326" w:rsidRDefault="00744F3A" w:rsidP="00A06685"/>
        </w:tc>
      </w:tr>
    </w:tbl>
    <w:p w14:paraId="7CBDFDAE" w14:textId="77777777" w:rsidR="00744F3A" w:rsidRPr="002D2326" w:rsidRDefault="00744F3A" w:rsidP="00744F3A"/>
    <w:p w14:paraId="1FB9EE2E" w14:textId="77777777" w:rsidR="00744F3A" w:rsidRPr="002D2326" w:rsidRDefault="00744F3A" w:rsidP="00744F3A">
      <w:pPr>
        <w:pStyle w:val="Heading2"/>
        <w:numPr>
          <w:ilvl w:val="0"/>
          <w:numId w:val="0"/>
        </w:numPr>
        <w:ind w:left="576" w:hanging="576"/>
        <w:rPr>
          <w:rFonts w:ascii="Arial" w:hAnsi="Arial" w:cs="Arial"/>
        </w:rPr>
      </w:pPr>
      <w:bookmarkStart w:id="155" w:name="_Toc517414129"/>
      <w:bookmarkStart w:id="156" w:name="_Toc533147162"/>
      <w:bookmarkStart w:id="157" w:name="_Hlk516744282"/>
      <w:bookmarkEnd w:id="154"/>
      <w:r w:rsidRPr="002D2326">
        <w:rPr>
          <w:rFonts w:ascii="Arial" w:hAnsi="Arial" w:cs="Arial"/>
        </w:rPr>
        <w:t>8.9.2 Proportion of jobs in sustainable tourism industries out of total tourism jobs</w:t>
      </w:r>
      <w:bookmarkEnd w:id="155"/>
      <w:bookmarkEnd w:id="156"/>
    </w:p>
    <w:p w14:paraId="3AF318D4"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25E67F55"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1B0C46BF"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4102DD09" w14:textId="77777777" w:rsidR="00744F3A" w:rsidRPr="002D2326" w:rsidRDefault="00744F3A" w:rsidP="00A06685"/>
        </w:tc>
      </w:tr>
      <w:tr w:rsidR="00744F3A" w:rsidRPr="002D2326" w14:paraId="4D8900D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6AFAA49" w14:textId="77777777" w:rsidR="00744F3A" w:rsidRPr="00545A4E" w:rsidRDefault="00744F3A" w:rsidP="00A06685">
            <w:pPr>
              <w:ind w:right="283"/>
              <w:jc w:val="both"/>
            </w:pPr>
            <w:r w:rsidRPr="00545A4E">
              <w:t>Indicator Available</w:t>
            </w:r>
          </w:p>
        </w:tc>
        <w:tc>
          <w:tcPr>
            <w:tcW w:w="6945" w:type="dxa"/>
            <w:tcBorders>
              <w:top w:val="single" w:sz="4" w:space="0" w:color="auto"/>
              <w:left w:val="single" w:sz="4" w:space="0" w:color="auto"/>
              <w:bottom w:val="single" w:sz="4" w:space="0" w:color="auto"/>
              <w:right w:val="single" w:sz="4" w:space="0" w:color="auto"/>
            </w:tcBorders>
            <w:hideMark/>
          </w:tcPr>
          <w:p w14:paraId="6C247428" w14:textId="77777777" w:rsidR="00744F3A" w:rsidRPr="00545A4E" w:rsidRDefault="00744F3A" w:rsidP="00A06685">
            <w:r w:rsidRPr="00545A4E">
              <w:t>The proportion of employment in tourism in total employment</w:t>
            </w:r>
          </w:p>
        </w:tc>
      </w:tr>
      <w:tr w:rsidR="00744F3A" w:rsidRPr="002D2326" w14:paraId="7DDF29B1" w14:textId="77777777" w:rsidTr="00A06685">
        <w:tc>
          <w:tcPr>
            <w:tcW w:w="2689" w:type="dxa"/>
            <w:tcBorders>
              <w:top w:val="single" w:sz="4" w:space="0" w:color="auto"/>
              <w:left w:val="single" w:sz="4" w:space="0" w:color="auto"/>
              <w:bottom w:val="single" w:sz="4" w:space="0" w:color="auto"/>
              <w:right w:val="single" w:sz="4" w:space="0" w:color="auto"/>
            </w:tcBorders>
          </w:tcPr>
          <w:p w14:paraId="1BF31280" w14:textId="77777777" w:rsidR="00744F3A" w:rsidRPr="002D2326" w:rsidRDefault="00744F3A" w:rsidP="00A06685">
            <w:pPr>
              <w:ind w:right="283"/>
              <w:jc w:val="both"/>
            </w:pPr>
            <w:r w:rsidRPr="002D2326">
              <w:t>Definition</w:t>
            </w:r>
          </w:p>
          <w:p w14:paraId="571987C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97A9784" w14:textId="77777777" w:rsidR="00744F3A" w:rsidRPr="00545A4E" w:rsidRDefault="00744F3A" w:rsidP="00A06685">
            <w:r w:rsidRPr="00545A4E">
              <w:t>Is the number of people employed in tourism industries in any of their jobs, as a count of the persons employed in tourism industries in their main job, or as a count of the jobs in tourism industries, expressed as a percentage of total employment.</w:t>
            </w:r>
          </w:p>
          <w:p w14:paraId="3F135B99" w14:textId="77777777" w:rsidR="00744F3A" w:rsidRPr="00545A4E" w:rsidRDefault="00744F3A" w:rsidP="00A06685">
            <w:r w:rsidRPr="00545A4E">
              <w:t>The tourism industries comprise all establishments for which the principal activity is a tourism characteristic activity.</w:t>
            </w:r>
          </w:p>
          <w:p w14:paraId="64ADE2B5" w14:textId="77777777" w:rsidR="00744F3A" w:rsidRPr="00545A4E" w:rsidRDefault="00744F3A" w:rsidP="00A06685">
            <w:r w:rsidRPr="00545A4E">
              <w:t>Tourism characteristic activities are the activities that typically produce tourism characteristic products. Tourism characteristic products are those that satisfy one or both of the following criteria: (a) Tourism expenditure on the product (either good or service) should represent a significant share of total tourism expenditure (share-of-expenditure/demand condition); (b) Tourism expenditure on the product should represent a significant share of the supply of the product in the economy (share-of-supply condition). This criterion implies that the supply of a tourism characteristic product would cease to exist in meaningful quantity in the absence of visitors. Tourism expenditure Tourism expenditure refers to the amount pa</w:t>
            </w:r>
          </w:p>
        </w:tc>
      </w:tr>
      <w:tr w:rsidR="00744F3A" w:rsidRPr="002D2326" w14:paraId="34F6ED68" w14:textId="77777777" w:rsidTr="00A06685">
        <w:tc>
          <w:tcPr>
            <w:tcW w:w="2689" w:type="dxa"/>
            <w:tcBorders>
              <w:top w:val="single" w:sz="4" w:space="0" w:color="auto"/>
              <w:left w:val="single" w:sz="4" w:space="0" w:color="auto"/>
              <w:bottom w:val="single" w:sz="4" w:space="0" w:color="auto"/>
              <w:right w:val="single" w:sz="4" w:space="0" w:color="auto"/>
            </w:tcBorders>
          </w:tcPr>
          <w:p w14:paraId="754F79BD" w14:textId="77777777" w:rsidR="00744F3A" w:rsidRPr="002D2326" w:rsidRDefault="00744F3A" w:rsidP="00A06685">
            <w:pPr>
              <w:ind w:right="283"/>
              <w:jc w:val="both"/>
            </w:pPr>
            <w:r w:rsidRPr="002D2326">
              <w:t>Geographic coverage</w:t>
            </w:r>
          </w:p>
          <w:p w14:paraId="04FE2D0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2612A955" w14:textId="77777777" w:rsidR="00744F3A" w:rsidRPr="002D2326" w:rsidRDefault="00744F3A" w:rsidP="00A06685">
            <w:r w:rsidRPr="002D2326">
              <w:t>National</w:t>
            </w:r>
          </w:p>
        </w:tc>
      </w:tr>
      <w:tr w:rsidR="00744F3A" w:rsidRPr="002D2326" w14:paraId="6E2F0726" w14:textId="77777777" w:rsidTr="00A06685">
        <w:tc>
          <w:tcPr>
            <w:tcW w:w="2689" w:type="dxa"/>
            <w:tcBorders>
              <w:top w:val="single" w:sz="4" w:space="0" w:color="auto"/>
              <w:left w:val="single" w:sz="4" w:space="0" w:color="auto"/>
              <w:bottom w:val="single" w:sz="4" w:space="0" w:color="auto"/>
              <w:right w:val="single" w:sz="4" w:space="0" w:color="auto"/>
            </w:tcBorders>
          </w:tcPr>
          <w:p w14:paraId="7FFE8C37" w14:textId="77777777" w:rsidR="00744F3A" w:rsidRPr="002D2326" w:rsidRDefault="00744F3A" w:rsidP="00A06685">
            <w:pPr>
              <w:ind w:right="283"/>
              <w:jc w:val="both"/>
            </w:pPr>
          </w:p>
          <w:p w14:paraId="63560739" w14:textId="77777777" w:rsidR="00744F3A" w:rsidRPr="002D2326" w:rsidRDefault="00744F3A" w:rsidP="00A06685">
            <w:pPr>
              <w:ind w:right="283"/>
              <w:jc w:val="both"/>
            </w:pPr>
            <w:r w:rsidRPr="002D2326">
              <w:t>Unit of Measurement</w:t>
            </w:r>
          </w:p>
          <w:p w14:paraId="76600F9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E43E82E" w14:textId="77777777" w:rsidR="00744F3A" w:rsidRPr="002D2326" w:rsidRDefault="00744F3A" w:rsidP="00A06685">
            <w:r w:rsidRPr="002D2326">
              <w:t>Percent (%)</w:t>
            </w:r>
          </w:p>
        </w:tc>
      </w:tr>
      <w:tr w:rsidR="00744F3A" w:rsidRPr="002D2326" w14:paraId="4CE5EBFD" w14:textId="77777777" w:rsidTr="00A06685">
        <w:tc>
          <w:tcPr>
            <w:tcW w:w="2689" w:type="dxa"/>
            <w:tcBorders>
              <w:top w:val="single" w:sz="4" w:space="0" w:color="auto"/>
              <w:left w:val="single" w:sz="4" w:space="0" w:color="auto"/>
              <w:bottom w:val="single" w:sz="4" w:space="0" w:color="auto"/>
              <w:right w:val="single" w:sz="4" w:space="0" w:color="auto"/>
            </w:tcBorders>
          </w:tcPr>
          <w:p w14:paraId="1D321FDD" w14:textId="77777777" w:rsidR="00744F3A" w:rsidRPr="002D2326" w:rsidRDefault="00744F3A" w:rsidP="00A06685">
            <w:pPr>
              <w:ind w:right="283"/>
              <w:jc w:val="both"/>
            </w:pPr>
            <w:r w:rsidRPr="002D2326">
              <w:t>Computation method</w:t>
            </w:r>
          </w:p>
          <w:p w14:paraId="26FD19D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6D5C5B7" w14:textId="77777777" w:rsidR="00744F3A" w:rsidRPr="002D2326" w:rsidRDefault="00744F3A" w:rsidP="00A06685">
            <w:r w:rsidRPr="002D2326">
              <w:lastRenderedPageBreak/>
              <w:t xml:space="preserve">The indicator is computed as, </w:t>
            </w:r>
          </w:p>
          <w:p w14:paraId="620EF18B" w14:textId="77777777" w:rsidR="00744F3A" w:rsidRPr="002D2326" w:rsidRDefault="00744F3A" w:rsidP="00A06685">
            <w:pPr>
              <w:rPr>
                <w:color w:val="FF0000"/>
              </w:rPr>
            </w:pPr>
          </w:p>
          <w:p w14:paraId="72554932" w14:textId="77777777" w:rsidR="00744F3A" w:rsidRPr="002D2326" w:rsidRDefault="00744F3A" w:rsidP="00A06685">
            <m:oMathPara>
              <m:oMath>
                <m:f>
                  <m:fPr>
                    <m:ctrlPr>
                      <w:rPr>
                        <w:rFonts w:ascii="Cambria Math" w:hAnsi="Cambria Math"/>
                        <w:i/>
                        <w:sz w:val="24"/>
                      </w:rPr>
                    </m:ctrlPr>
                  </m:fPr>
                  <m:num>
                    <m:r>
                      <w:rPr>
                        <w:rFonts w:ascii="Cambria Math" w:hAnsi="Cambria Math"/>
                      </w:rPr>
                      <m:t>numbe employed person in tourism industries</m:t>
                    </m:r>
                  </m:num>
                  <m:den>
                    <m:r>
                      <w:rPr>
                        <w:rFonts w:ascii="Cambria Math" w:hAnsi="Cambria Math"/>
                      </w:rPr>
                      <m:t xml:space="preserve">Total employment </m:t>
                    </m:r>
                  </m:den>
                </m:f>
              </m:oMath>
            </m:oMathPara>
          </w:p>
        </w:tc>
      </w:tr>
      <w:tr w:rsidR="00744F3A" w:rsidRPr="002D2326" w14:paraId="6AAC4775" w14:textId="77777777" w:rsidTr="00A06685">
        <w:tc>
          <w:tcPr>
            <w:tcW w:w="2689" w:type="dxa"/>
            <w:tcBorders>
              <w:top w:val="single" w:sz="4" w:space="0" w:color="auto"/>
              <w:left w:val="single" w:sz="4" w:space="0" w:color="auto"/>
              <w:bottom w:val="single" w:sz="4" w:space="0" w:color="auto"/>
              <w:right w:val="single" w:sz="4" w:space="0" w:color="auto"/>
            </w:tcBorders>
          </w:tcPr>
          <w:p w14:paraId="2B9B273F" w14:textId="77777777" w:rsidR="00744F3A" w:rsidRPr="002D2326" w:rsidRDefault="00744F3A" w:rsidP="00A06685">
            <w:pPr>
              <w:ind w:right="283"/>
              <w:jc w:val="both"/>
            </w:pPr>
            <w:r w:rsidRPr="002D2326">
              <w:t>Disaggregation</w:t>
            </w:r>
          </w:p>
          <w:p w14:paraId="7A3D69A9"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210B6711" w14:textId="77777777" w:rsidR="00744F3A" w:rsidRPr="002D2326" w:rsidRDefault="00744F3A" w:rsidP="00744F3A">
            <w:pPr>
              <w:pStyle w:val="PlainText"/>
              <w:numPr>
                <w:ilvl w:val="0"/>
                <w:numId w:val="3"/>
              </w:numPr>
              <w:rPr>
                <w:rFonts w:ascii="Arial" w:hAnsi="Arial"/>
                <w:sz w:val="22"/>
                <w:szCs w:val="22"/>
              </w:rPr>
            </w:pPr>
            <w:r w:rsidRPr="002D2326">
              <w:rPr>
                <w:rFonts w:ascii="Arial" w:hAnsi="Arial"/>
                <w:sz w:val="22"/>
                <w:szCs w:val="22"/>
              </w:rPr>
              <w:t>Geographical: National, Residence (Urban/Rural)</w:t>
            </w:r>
          </w:p>
          <w:p w14:paraId="4D7DB597" w14:textId="77777777" w:rsidR="00744F3A" w:rsidRPr="002D2326" w:rsidRDefault="00744F3A" w:rsidP="00744F3A">
            <w:pPr>
              <w:pStyle w:val="PlainText"/>
              <w:numPr>
                <w:ilvl w:val="0"/>
                <w:numId w:val="3"/>
              </w:numPr>
              <w:rPr>
                <w:rFonts w:ascii="Arial" w:hAnsi="Arial"/>
              </w:rPr>
            </w:pPr>
            <w:r w:rsidRPr="002D2326">
              <w:rPr>
                <w:rFonts w:ascii="Arial" w:hAnsi="Arial"/>
                <w:sz w:val="22"/>
                <w:szCs w:val="22"/>
              </w:rPr>
              <w:t>Sex</w:t>
            </w:r>
          </w:p>
        </w:tc>
      </w:tr>
      <w:tr w:rsidR="00744F3A" w:rsidRPr="002D2326" w14:paraId="12DF7DB2" w14:textId="77777777" w:rsidTr="00A06685">
        <w:tc>
          <w:tcPr>
            <w:tcW w:w="2689" w:type="dxa"/>
            <w:tcBorders>
              <w:top w:val="single" w:sz="4" w:space="0" w:color="auto"/>
              <w:left w:val="single" w:sz="4" w:space="0" w:color="auto"/>
              <w:bottom w:val="single" w:sz="4" w:space="0" w:color="auto"/>
              <w:right w:val="single" w:sz="4" w:space="0" w:color="auto"/>
            </w:tcBorders>
          </w:tcPr>
          <w:p w14:paraId="6E3E3907" w14:textId="77777777" w:rsidR="00744F3A" w:rsidRPr="002D2326" w:rsidRDefault="00744F3A" w:rsidP="00A06685">
            <w:pPr>
              <w:ind w:right="283"/>
            </w:pPr>
            <w:r w:rsidRPr="002D2326">
              <w:t>Comments and limitations/ Other Information</w:t>
            </w:r>
          </w:p>
          <w:p w14:paraId="641EC67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BB0A610" w14:textId="77777777" w:rsidR="00744F3A" w:rsidRPr="002D2326" w:rsidRDefault="00744F3A" w:rsidP="00A06685"/>
        </w:tc>
      </w:tr>
      <w:tr w:rsidR="00744F3A" w:rsidRPr="002D2326" w14:paraId="315BBCA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22E5CCE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64F1F548" w14:textId="77777777" w:rsidR="00744F3A" w:rsidRPr="002D2326" w:rsidRDefault="00744F3A" w:rsidP="00A06685"/>
        </w:tc>
      </w:tr>
      <w:tr w:rsidR="00744F3A" w:rsidRPr="002D2326" w14:paraId="6A3EACA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761F372"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73C51189" w14:textId="77777777" w:rsidR="00744F3A" w:rsidRPr="002D2326" w:rsidRDefault="00744F3A" w:rsidP="00A06685">
            <w:pPr>
              <w:jc w:val="both"/>
            </w:pPr>
            <w:r w:rsidRPr="002D2326">
              <w:t>Proportion of jobs in sustainable tourism industries out of total tourism jobs</w:t>
            </w:r>
          </w:p>
        </w:tc>
      </w:tr>
      <w:tr w:rsidR="00744F3A" w:rsidRPr="002D2326" w14:paraId="4DED85F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172747D"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1EEB8F84" w14:textId="77777777" w:rsidR="00744F3A" w:rsidRPr="002D2326" w:rsidRDefault="00744F3A" w:rsidP="00A06685">
            <w:pPr>
              <w:jc w:val="both"/>
            </w:pPr>
            <w:r w:rsidRPr="002D2326">
              <w:t>8.9.2</w:t>
            </w:r>
          </w:p>
        </w:tc>
      </w:tr>
      <w:tr w:rsidR="00744F3A" w:rsidRPr="002D2326" w14:paraId="3FC0C48C" w14:textId="77777777" w:rsidTr="00A06685">
        <w:tc>
          <w:tcPr>
            <w:tcW w:w="2689" w:type="dxa"/>
            <w:tcBorders>
              <w:top w:val="single" w:sz="4" w:space="0" w:color="auto"/>
              <w:left w:val="single" w:sz="4" w:space="0" w:color="auto"/>
              <w:bottom w:val="single" w:sz="4" w:space="0" w:color="auto"/>
              <w:right w:val="single" w:sz="4" w:space="0" w:color="auto"/>
            </w:tcBorders>
          </w:tcPr>
          <w:p w14:paraId="2C38E687" w14:textId="77777777" w:rsidR="00744F3A" w:rsidRPr="002D2326" w:rsidRDefault="00744F3A" w:rsidP="00A06685">
            <w:r w:rsidRPr="002D2326">
              <w:t>Target Name</w:t>
            </w:r>
          </w:p>
          <w:p w14:paraId="1DF0950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3191C1B3" w14:textId="77777777" w:rsidR="00744F3A" w:rsidRPr="002D2326" w:rsidRDefault="00744F3A" w:rsidP="00A06685">
            <w:pPr>
              <w:jc w:val="both"/>
            </w:pPr>
            <w:r w:rsidRPr="002D2326">
              <w:t>By 2030, devise and implement policies to promote sustainable tourism that creates jobs and promotes local culture and products</w:t>
            </w:r>
          </w:p>
        </w:tc>
      </w:tr>
      <w:tr w:rsidR="00744F3A" w:rsidRPr="002D2326" w14:paraId="12765E8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1410480"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hideMark/>
          </w:tcPr>
          <w:p w14:paraId="165693F2" w14:textId="77777777" w:rsidR="00744F3A" w:rsidRPr="002D2326" w:rsidRDefault="00744F3A" w:rsidP="00A06685">
            <w:r w:rsidRPr="002D2326">
              <w:t>8.9</w:t>
            </w:r>
          </w:p>
        </w:tc>
      </w:tr>
      <w:tr w:rsidR="00744F3A" w:rsidRPr="002D2326" w14:paraId="2F3FD3F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215B3BD"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759D512B" w14:textId="77777777" w:rsidR="00744F3A" w:rsidRPr="002D2326" w:rsidRDefault="00744F3A" w:rsidP="00A06685"/>
        </w:tc>
      </w:tr>
      <w:tr w:rsidR="00744F3A" w:rsidRPr="002D2326" w14:paraId="32BDD41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EB3493A"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7F0D0D22" w14:textId="77777777" w:rsidR="00744F3A" w:rsidRPr="002D2326" w:rsidRDefault="00744F3A" w:rsidP="00A06685">
            <w:r w:rsidRPr="002D2326">
              <w:t>3</w:t>
            </w:r>
          </w:p>
        </w:tc>
      </w:tr>
      <w:tr w:rsidR="00744F3A" w:rsidRPr="002D2326" w14:paraId="1A05706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77EC1F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14E2DB86" w14:textId="77777777" w:rsidR="00744F3A" w:rsidRPr="002D2326" w:rsidRDefault="00744F3A" w:rsidP="00A06685">
            <w:pPr>
              <w:jc w:val="both"/>
            </w:pPr>
            <w:hyperlink r:id="rId153" w:history="1">
              <w:r w:rsidRPr="002D2326">
                <w:rPr>
                  <w:rStyle w:val="Hyperlink"/>
                </w:rPr>
                <w:t>World Tourism Organization UNWTO</w:t>
              </w:r>
            </w:hyperlink>
          </w:p>
          <w:p w14:paraId="5E0C5428" w14:textId="77777777" w:rsidR="00744F3A" w:rsidRPr="002D2326" w:rsidRDefault="00744F3A" w:rsidP="00A06685"/>
        </w:tc>
      </w:tr>
      <w:tr w:rsidR="00744F3A" w:rsidRPr="002D2326" w14:paraId="0F56E79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DB4F7A7"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028DA746" w14:textId="77777777" w:rsidR="00744F3A" w:rsidRPr="002D2326" w:rsidRDefault="00744F3A" w:rsidP="00A06685">
            <w:pPr>
              <w:rPr>
                <w:rStyle w:val="HeaderChar"/>
              </w:rPr>
            </w:pPr>
          </w:p>
        </w:tc>
      </w:tr>
      <w:tr w:rsidR="00744F3A" w:rsidRPr="002D2326" w14:paraId="24D81F10"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3FF90C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E621BFA" w14:textId="77777777" w:rsidR="00744F3A" w:rsidRPr="002D2326" w:rsidRDefault="00744F3A" w:rsidP="00A06685"/>
        </w:tc>
      </w:tr>
      <w:tr w:rsidR="00744F3A" w:rsidRPr="002D2326" w14:paraId="161C6BB9" w14:textId="77777777" w:rsidTr="00A06685">
        <w:tc>
          <w:tcPr>
            <w:tcW w:w="2689" w:type="dxa"/>
            <w:tcBorders>
              <w:top w:val="single" w:sz="4" w:space="0" w:color="auto"/>
              <w:left w:val="single" w:sz="4" w:space="0" w:color="auto"/>
              <w:bottom w:val="single" w:sz="4" w:space="0" w:color="auto"/>
              <w:right w:val="single" w:sz="4" w:space="0" w:color="auto"/>
            </w:tcBorders>
          </w:tcPr>
          <w:p w14:paraId="122C691B" w14:textId="77777777" w:rsidR="00744F3A" w:rsidRPr="002D2326" w:rsidRDefault="00744F3A" w:rsidP="00A06685">
            <w:pPr>
              <w:ind w:right="283"/>
              <w:jc w:val="both"/>
            </w:pPr>
            <w:r w:rsidRPr="002D2326">
              <w:t xml:space="preserve">Source Organization </w:t>
            </w:r>
          </w:p>
          <w:p w14:paraId="4CC8DE7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10A6047" w14:textId="77777777" w:rsidR="00744F3A" w:rsidRPr="002D2326" w:rsidRDefault="00744F3A" w:rsidP="00A06685">
            <w:r w:rsidRPr="002D2326">
              <w:t>NISR</w:t>
            </w:r>
          </w:p>
        </w:tc>
      </w:tr>
      <w:tr w:rsidR="00744F3A" w:rsidRPr="002D2326" w14:paraId="1E7285E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B5D4935"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24CE6E84" w14:textId="77777777" w:rsidR="00744F3A" w:rsidRPr="002D2326" w:rsidRDefault="00744F3A" w:rsidP="00A06685">
            <w:r w:rsidRPr="002D2326">
              <w:t xml:space="preserve">Labour Force Survey (LFS) </w:t>
            </w:r>
          </w:p>
        </w:tc>
      </w:tr>
      <w:tr w:rsidR="00744F3A" w:rsidRPr="002D2326" w14:paraId="4DABD73D" w14:textId="77777777" w:rsidTr="00A06685">
        <w:tc>
          <w:tcPr>
            <w:tcW w:w="2689" w:type="dxa"/>
            <w:tcBorders>
              <w:top w:val="single" w:sz="4" w:space="0" w:color="auto"/>
              <w:left w:val="single" w:sz="4" w:space="0" w:color="auto"/>
              <w:bottom w:val="single" w:sz="4" w:space="0" w:color="auto"/>
              <w:right w:val="single" w:sz="4" w:space="0" w:color="auto"/>
            </w:tcBorders>
          </w:tcPr>
          <w:p w14:paraId="2A871754" w14:textId="77777777" w:rsidR="00744F3A" w:rsidRPr="002D2326" w:rsidRDefault="00744F3A" w:rsidP="00A06685">
            <w:r w:rsidRPr="002D2326">
              <w:t>Periodicity</w:t>
            </w:r>
          </w:p>
          <w:p w14:paraId="1B96BE6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0112EA1C" w14:textId="77777777" w:rsidR="00744F3A" w:rsidRPr="002D2326" w:rsidRDefault="00744F3A" w:rsidP="00A06685">
            <w:r w:rsidRPr="002D2326">
              <w:t>Bi-Annual</w:t>
            </w:r>
          </w:p>
        </w:tc>
      </w:tr>
      <w:tr w:rsidR="00744F3A" w:rsidRPr="002D2326" w14:paraId="481D42D5" w14:textId="77777777" w:rsidTr="00A06685">
        <w:tc>
          <w:tcPr>
            <w:tcW w:w="2689" w:type="dxa"/>
            <w:tcBorders>
              <w:top w:val="single" w:sz="4" w:space="0" w:color="auto"/>
              <w:left w:val="single" w:sz="4" w:space="0" w:color="auto"/>
              <w:bottom w:val="single" w:sz="4" w:space="0" w:color="auto"/>
              <w:right w:val="single" w:sz="4" w:space="0" w:color="auto"/>
            </w:tcBorders>
          </w:tcPr>
          <w:p w14:paraId="546D194D" w14:textId="77777777" w:rsidR="00744F3A" w:rsidRPr="002D2326" w:rsidRDefault="00744F3A" w:rsidP="00A06685">
            <w:pPr>
              <w:ind w:right="283"/>
              <w:jc w:val="both"/>
            </w:pPr>
            <w:r w:rsidRPr="002D2326">
              <w:t>Earliest available data</w:t>
            </w:r>
          </w:p>
          <w:p w14:paraId="7870719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CC3A1A7" w14:textId="77777777" w:rsidR="00744F3A" w:rsidRPr="002D2326" w:rsidRDefault="00744F3A" w:rsidP="00A06685">
            <w:r w:rsidRPr="002D2326">
              <w:t>February 2018</w:t>
            </w:r>
          </w:p>
        </w:tc>
      </w:tr>
      <w:tr w:rsidR="00744F3A" w:rsidRPr="002D2326" w14:paraId="135DF3AB" w14:textId="77777777" w:rsidTr="00A06685">
        <w:tc>
          <w:tcPr>
            <w:tcW w:w="2689" w:type="dxa"/>
            <w:tcBorders>
              <w:top w:val="single" w:sz="4" w:space="0" w:color="auto"/>
              <w:left w:val="single" w:sz="4" w:space="0" w:color="auto"/>
              <w:bottom w:val="single" w:sz="4" w:space="0" w:color="auto"/>
              <w:right w:val="single" w:sz="4" w:space="0" w:color="auto"/>
            </w:tcBorders>
          </w:tcPr>
          <w:p w14:paraId="2599C3F1" w14:textId="77777777" w:rsidR="00744F3A" w:rsidRPr="002D2326" w:rsidRDefault="00744F3A" w:rsidP="00A06685">
            <w:pPr>
              <w:ind w:right="283"/>
              <w:jc w:val="both"/>
            </w:pPr>
            <w:r w:rsidRPr="002D2326">
              <w:t>Link to data source/ The text to show instead of the URL</w:t>
            </w:r>
          </w:p>
          <w:p w14:paraId="16FEB0DF"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43D416F4" w14:textId="77777777" w:rsidR="00744F3A" w:rsidRPr="002D2326" w:rsidRDefault="00744F3A" w:rsidP="00A06685">
            <w:hyperlink r:id="rId154" w:history="1">
              <w:r w:rsidRPr="002D2326">
                <w:rPr>
                  <w:rStyle w:val="HeaderChar"/>
                </w:rPr>
                <w:t>http://www.statistics.gov.rw/statistical-publications/subject/labor-force-and-economic-activity/reports</w:t>
              </w:r>
            </w:hyperlink>
          </w:p>
          <w:p w14:paraId="3A817478" w14:textId="77777777" w:rsidR="00744F3A" w:rsidRPr="002D2326" w:rsidRDefault="00744F3A" w:rsidP="00A06685"/>
        </w:tc>
      </w:tr>
      <w:tr w:rsidR="00744F3A" w:rsidRPr="002D2326" w14:paraId="0E67D3E9" w14:textId="77777777" w:rsidTr="00A06685">
        <w:tc>
          <w:tcPr>
            <w:tcW w:w="2689" w:type="dxa"/>
            <w:tcBorders>
              <w:top w:val="single" w:sz="4" w:space="0" w:color="auto"/>
              <w:left w:val="single" w:sz="4" w:space="0" w:color="auto"/>
              <w:bottom w:val="single" w:sz="4" w:space="0" w:color="auto"/>
              <w:right w:val="single" w:sz="4" w:space="0" w:color="auto"/>
            </w:tcBorders>
          </w:tcPr>
          <w:p w14:paraId="165992F5" w14:textId="77777777" w:rsidR="00744F3A" w:rsidRPr="002D2326" w:rsidRDefault="00744F3A" w:rsidP="00A06685">
            <w:pPr>
              <w:ind w:right="283"/>
              <w:jc w:val="both"/>
            </w:pPr>
            <w:r w:rsidRPr="002D2326">
              <w:lastRenderedPageBreak/>
              <w:t>Release date</w:t>
            </w:r>
          </w:p>
          <w:p w14:paraId="05677E7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E6AB327" w14:textId="77777777" w:rsidR="00744F3A" w:rsidRPr="002D2326" w:rsidRDefault="00744F3A" w:rsidP="00A06685">
            <w:r w:rsidRPr="002D2326">
              <w:t>June 2018</w:t>
            </w:r>
          </w:p>
        </w:tc>
      </w:tr>
      <w:tr w:rsidR="00744F3A" w:rsidRPr="002D2326" w14:paraId="41D8CD48" w14:textId="77777777" w:rsidTr="00A06685">
        <w:tc>
          <w:tcPr>
            <w:tcW w:w="2689" w:type="dxa"/>
            <w:tcBorders>
              <w:top w:val="single" w:sz="4" w:space="0" w:color="auto"/>
              <w:left w:val="single" w:sz="4" w:space="0" w:color="auto"/>
              <w:bottom w:val="single" w:sz="4" w:space="0" w:color="auto"/>
              <w:right w:val="single" w:sz="4" w:space="0" w:color="auto"/>
            </w:tcBorders>
          </w:tcPr>
          <w:p w14:paraId="4039451F" w14:textId="77777777" w:rsidR="00744F3A" w:rsidRPr="002D2326" w:rsidRDefault="00744F3A" w:rsidP="00A06685">
            <w:pPr>
              <w:ind w:right="283"/>
              <w:jc w:val="both"/>
            </w:pPr>
            <w:r w:rsidRPr="002D2326">
              <w:t>Next release date</w:t>
            </w:r>
          </w:p>
          <w:p w14:paraId="701D87E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7F4B537" w14:textId="77777777" w:rsidR="00744F3A" w:rsidRPr="002D2326" w:rsidRDefault="00744F3A" w:rsidP="00A06685">
            <w:r w:rsidRPr="002D2326">
              <w:t>December 2018</w:t>
            </w:r>
          </w:p>
        </w:tc>
      </w:tr>
      <w:tr w:rsidR="00744F3A" w:rsidRPr="002D2326" w14:paraId="58184151" w14:textId="77777777" w:rsidTr="00A06685">
        <w:tc>
          <w:tcPr>
            <w:tcW w:w="2689" w:type="dxa"/>
            <w:tcBorders>
              <w:top w:val="single" w:sz="4" w:space="0" w:color="auto"/>
              <w:left w:val="single" w:sz="4" w:space="0" w:color="auto"/>
              <w:bottom w:val="single" w:sz="4" w:space="0" w:color="auto"/>
              <w:right w:val="single" w:sz="4" w:space="0" w:color="auto"/>
            </w:tcBorders>
          </w:tcPr>
          <w:p w14:paraId="354815E1" w14:textId="77777777" w:rsidR="00744F3A" w:rsidRPr="002D2326" w:rsidRDefault="00744F3A" w:rsidP="00A06685">
            <w:pPr>
              <w:ind w:right="283"/>
              <w:jc w:val="both"/>
            </w:pPr>
            <w:r w:rsidRPr="002D2326">
              <w:t>Statistical classification</w:t>
            </w:r>
          </w:p>
          <w:p w14:paraId="297C209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19FB487A" w14:textId="77777777" w:rsidR="00744F3A" w:rsidRPr="002D2326" w:rsidRDefault="00744F3A" w:rsidP="00A06685">
            <w:r w:rsidRPr="002D2326">
              <w:t>International Recommendations for Tourism Statistics 2008 (IRTS 2008)</w:t>
            </w:r>
          </w:p>
        </w:tc>
      </w:tr>
      <w:tr w:rsidR="00744F3A" w:rsidRPr="002D2326" w14:paraId="757C13A0" w14:textId="77777777" w:rsidTr="00A06685">
        <w:tc>
          <w:tcPr>
            <w:tcW w:w="2689" w:type="dxa"/>
            <w:tcBorders>
              <w:top w:val="single" w:sz="4" w:space="0" w:color="auto"/>
              <w:left w:val="single" w:sz="4" w:space="0" w:color="auto"/>
              <w:bottom w:val="single" w:sz="4" w:space="0" w:color="auto"/>
              <w:right w:val="single" w:sz="4" w:space="0" w:color="auto"/>
            </w:tcBorders>
          </w:tcPr>
          <w:p w14:paraId="358EA7D4" w14:textId="77777777" w:rsidR="00744F3A" w:rsidRPr="002D2326" w:rsidRDefault="00744F3A" w:rsidP="00A06685">
            <w:pPr>
              <w:ind w:right="283"/>
              <w:jc w:val="both"/>
            </w:pPr>
            <w:r w:rsidRPr="002D2326">
              <w:t>Contact details</w:t>
            </w:r>
          </w:p>
          <w:p w14:paraId="3CC93CF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0F34BE7A" w14:textId="77777777" w:rsidR="00744F3A" w:rsidRPr="002D2326" w:rsidRDefault="00744F3A" w:rsidP="00A06685">
            <w:hyperlink r:id="rId155" w:history="1">
              <w:r w:rsidRPr="002D2326">
                <w:rPr>
                  <w:rStyle w:val="HeaderChar"/>
                  <w:color w:val="2258A9"/>
                  <w:sz w:val="21"/>
                  <w:szCs w:val="21"/>
                  <w:shd w:val="clear" w:color="auto" w:fill="FFFFFF"/>
                </w:rPr>
                <w:t>info@statistics.gov.rw</w:t>
              </w:r>
            </w:hyperlink>
          </w:p>
        </w:tc>
      </w:tr>
      <w:tr w:rsidR="00744F3A" w:rsidRPr="002D2326" w14:paraId="1F1734D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409E201"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A300405" w14:textId="77777777" w:rsidR="00744F3A" w:rsidRPr="002D2326" w:rsidRDefault="00744F3A" w:rsidP="00A06685"/>
        </w:tc>
      </w:tr>
    </w:tbl>
    <w:p w14:paraId="58531437" w14:textId="77777777" w:rsidR="00744F3A" w:rsidRPr="002D2326" w:rsidRDefault="00744F3A" w:rsidP="00744F3A"/>
    <w:p w14:paraId="063B6258" w14:textId="77777777" w:rsidR="00744F3A" w:rsidRPr="002D2326" w:rsidRDefault="00744F3A" w:rsidP="00744F3A">
      <w:pPr>
        <w:pStyle w:val="Heading2"/>
        <w:numPr>
          <w:ilvl w:val="0"/>
          <w:numId w:val="0"/>
        </w:numPr>
        <w:ind w:left="576" w:hanging="576"/>
        <w:rPr>
          <w:rFonts w:ascii="Arial" w:hAnsi="Arial" w:cs="Arial"/>
        </w:rPr>
      </w:pPr>
      <w:bookmarkStart w:id="158" w:name="_Toc533147165"/>
      <w:bookmarkStart w:id="159" w:name="_Hlk518492154"/>
      <w:bookmarkStart w:id="160" w:name="_Toc517414135"/>
      <w:bookmarkEnd w:id="157"/>
      <w:r w:rsidRPr="002D2326">
        <w:rPr>
          <w:rFonts w:ascii="Arial" w:hAnsi="Arial" w:cs="Arial"/>
        </w:rPr>
        <w:t>11.1.1 Proportion of urban population living in slums, informal settlements or inadequate housing</w:t>
      </w:r>
      <w:bookmarkEnd w:id="158"/>
    </w:p>
    <w:tbl>
      <w:tblPr>
        <w:tblStyle w:val="TableGrid"/>
        <w:tblW w:w="9634" w:type="dxa"/>
        <w:tblLook w:val="04A0" w:firstRow="1" w:lastRow="0" w:firstColumn="1" w:lastColumn="0" w:noHBand="0" w:noVBand="1"/>
      </w:tblPr>
      <w:tblGrid>
        <w:gridCol w:w="2689"/>
        <w:gridCol w:w="6945"/>
      </w:tblGrid>
      <w:tr w:rsidR="00744F3A" w:rsidRPr="002D2326" w14:paraId="7A175857"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F386DB6"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2D5AB3F" w14:textId="77777777" w:rsidR="00744F3A" w:rsidRPr="002D2326" w:rsidRDefault="00744F3A" w:rsidP="00A06685"/>
        </w:tc>
      </w:tr>
      <w:tr w:rsidR="00744F3A" w:rsidRPr="002D2326" w14:paraId="054BD63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CA4F43E"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hideMark/>
          </w:tcPr>
          <w:p w14:paraId="0F3AEB6F" w14:textId="77777777" w:rsidR="00744F3A" w:rsidRDefault="00744F3A" w:rsidP="00A06685">
            <w:pPr>
              <w:rPr>
                <w:color w:val="FF0000"/>
              </w:rPr>
            </w:pPr>
            <w:r w:rsidRPr="002D2326">
              <w:t>Proportion of Urban population living in informal settlements</w:t>
            </w:r>
            <w:r>
              <w:t>.</w:t>
            </w:r>
          </w:p>
          <w:p w14:paraId="6266AD01" w14:textId="77777777" w:rsidR="00744F3A" w:rsidRDefault="00744F3A" w:rsidP="00A06685">
            <w:pPr>
              <w:rPr>
                <w:color w:val="FF0000"/>
              </w:rPr>
            </w:pPr>
          </w:p>
          <w:p w14:paraId="1807FB99" w14:textId="77777777" w:rsidR="00744F3A" w:rsidRPr="005634C1" w:rsidRDefault="00744F3A" w:rsidP="00A06685">
            <w:pPr>
              <w:rPr>
                <w:color w:val="FF0000"/>
              </w:rPr>
            </w:pPr>
            <w:r w:rsidRPr="005634C1">
              <w:t>Informal Settlements include unplanned clustered rural housing, isolated rural housing, agglomeration and unplanned urban housing.</w:t>
            </w:r>
          </w:p>
        </w:tc>
      </w:tr>
      <w:tr w:rsidR="00744F3A" w:rsidRPr="002D2326" w14:paraId="2E3DE148" w14:textId="77777777" w:rsidTr="00A06685">
        <w:tc>
          <w:tcPr>
            <w:tcW w:w="2689" w:type="dxa"/>
            <w:tcBorders>
              <w:top w:val="single" w:sz="4" w:space="0" w:color="auto"/>
              <w:left w:val="single" w:sz="4" w:space="0" w:color="auto"/>
              <w:bottom w:val="single" w:sz="4" w:space="0" w:color="auto"/>
              <w:right w:val="single" w:sz="4" w:space="0" w:color="auto"/>
            </w:tcBorders>
          </w:tcPr>
          <w:p w14:paraId="49655684" w14:textId="77777777" w:rsidR="00744F3A" w:rsidRPr="002D2326" w:rsidRDefault="00744F3A" w:rsidP="00A06685">
            <w:pPr>
              <w:ind w:right="283"/>
              <w:jc w:val="both"/>
            </w:pPr>
            <w:r w:rsidRPr="002D2326">
              <w:t>Definition</w:t>
            </w:r>
          </w:p>
          <w:p w14:paraId="4FB4E6A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6A02B485" w14:textId="77777777" w:rsidR="00744F3A" w:rsidRPr="002D2326" w:rsidRDefault="00744F3A" w:rsidP="00A06685">
            <w:pPr>
              <w:jc w:val="both"/>
            </w:pPr>
            <w:r w:rsidRPr="002D2326">
              <w:rPr>
                <w:b/>
              </w:rPr>
              <w:t>Informal Settlements</w:t>
            </w:r>
            <w:r w:rsidRPr="002D2326">
              <w:t xml:space="preserve"> – Informal settlements are usually seen as synonymous of slums, with a particular focus on the formal status of land, structure and services. </w:t>
            </w:r>
          </w:p>
          <w:p w14:paraId="04D43035" w14:textId="77777777" w:rsidR="00744F3A" w:rsidRPr="002D2326" w:rsidRDefault="00744F3A" w:rsidP="00A06685">
            <w:pPr>
              <w:jc w:val="both"/>
            </w:pPr>
            <w:r w:rsidRPr="002D2326">
              <w:t xml:space="preserve">They are defined by three main criteria, according to Habitat III Issue Paper #2210, which are already covered in the definition of slums. </w:t>
            </w:r>
          </w:p>
          <w:p w14:paraId="5B4A0538" w14:textId="77777777" w:rsidR="00744F3A" w:rsidRPr="002D2326" w:rsidRDefault="00744F3A" w:rsidP="00A06685">
            <w:pPr>
              <w:jc w:val="both"/>
            </w:pPr>
            <w:r w:rsidRPr="002D2326">
              <w:t xml:space="preserve">These are: 1. Inhabitants have no security of tenure vis-à-vis the land or dwellings they inhabit, with modalities ranging from squatting to informal rental housing, 2. The neighbourhoods usually lack, or are cut off from, formal basic services and city infrastructure, and 3. The housing may not comply with current planning and building regulations, is often situated in geographically and environmentally hazardous areas, and may lack a municipal permit. Informal settlements can be occupied by all income levels of urban residents, affluent and poor. </w:t>
            </w:r>
          </w:p>
          <w:p w14:paraId="41B71660" w14:textId="77777777" w:rsidR="00744F3A" w:rsidRDefault="00744F3A" w:rsidP="00A06685">
            <w:pPr>
              <w:jc w:val="both"/>
            </w:pPr>
            <w:r w:rsidRPr="002D2326">
              <w:rPr>
                <w:b/>
              </w:rPr>
              <w:t>Inadequate Housing</w:t>
            </w:r>
            <w:r w:rsidRPr="002D2326">
              <w:t xml:space="preserve"> – Article 25 of the Universal Declaration of Human Rights includes housing as one of the components of the right to adequate standards of living for all.11 The United Nations Committee on Economic, Social and Cultural Rights’ general comments No.4 (1991) on the right to adequate housing and No.7 (1997) on forced evictions have underlined that the right to adequate housing should be seen as the right to live somewhere in security, peace and dignity. For housing to be adequate, it must provide more than four walls and a roof, and at a minimum, meet the following criteria: 1. Legal security of tenure, which guarantees legal protection against forced evictions, harassment and other threats; 2. Availability of services, materials, facilities and infrastructure, including safe drinking water, adequate </w:t>
            </w:r>
            <w:r w:rsidRPr="002D2326">
              <w:lastRenderedPageBreak/>
              <w:t>sanitation, energy for cooking, heating, lighting, food storage or refuse disposal; 3. Affordability, as housing is not adequate if its cost threatens or compromises the occupants’ enjoyment of other human rights; 4. Habitability, as housing is not adequate if it does not guarantee physical safety or provide adequate space, as well as protection against the cold, damp, heat, rain, wind, other threats to health and structural hazards; 5. Accessibility, as housing is not adequate if the specific needs of disadvantaged and marginalized groups are not taken into account (such as the poor, people facing discrimination; persons with disabilities, victims of natural disasters); 6. Location, as housing is not adequate if it is cut off from employment opportunities, health-care services, schools, childcare centres and other social facilities, or if located in dangerous or polluted sites or in immediate proximity to pollution sources; and 7. Cultural adequacy, as housing is not adequate if it does not respect and take into account the expression of cultural identity and ways of life.</w:t>
            </w:r>
          </w:p>
          <w:p w14:paraId="27E24355" w14:textId="77777777" w:rsidR="00744F3A" w:rsidRPr="002D2326" w:rsidRDefault="00744F3A" w:rsidP="00A06685">
            <w:pPr>
              <w:jc w:val="both"/>
            </w:pPr>
          </w:p>
        </w:tc>
      </w:tr>
      <w:tr w:rsidR="00744F3A" w:rsidRPr="002D2326" w14:paraId="523CC2AA" w14:textId="77777777" w:rsidTr="00A06685">
        <w:tc>
          <w:tcPr>
            <w:tcW w:w="2689" w:type="dxa"/>
            <w:tcBorders>
              <w:top w:val="single" w:sz="4" w:space="0" w:color="auto"/>
              <w:left w:val="single" w:sz="4" w:space="0" w:color="auto"/>
              <w:bottom w:val="single" w:sz="4" w:space="0" w:color="auto"/>
              <w:right w:val="single" w:sz="4" w:space="0" w:color="auto"/>
            </w:tcBorders>
          </w:tcPr>
          <w:p w14:paraId="16F852FD" w14:textId="77777777" w:rsidR="00744F3A" w:rsidRPr="002D2326" w:rsidRDefault="00744F3A" w:rsidP="00A06685">
            <w:pPr>
              <w:ind w:right="283"/>
              <w:jc w:val="both"/>
            </w:pPr>
            <w:r w:rsidRPr="002D2326">
              <w:t>Geographic coverage</w:t>
            </w:r>
          </w:p>
          <w:p w14:paraId="4F94607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0A469E8A" w14:textId="77777777" w:rsidR="00744F3A" w:rsidRPr="002D2326" w:rsidRDefault="00744F3A" w:rsidP="00A06685">
            <w:r w:rsidRPr="002D2326">
              <w:t>National</w:t>
            </w:r>
          </w:p>
        </w:tc>
      </w:tr>
      <w:tr w:rsidR="00744F3A" w:rsidRPr="002D2326" w14:paraId="41F5D8AD" w14:textId="77777777" w:rsidTr="00A06685">
        <w:tc>
          <w:tcPr>
            <w:tcW w:w="2689" w:type="dxa"/>
            <w:tcBorders>
              <w:top w:val="single" w:sz="4" w:space="0" w:color="auto"/>
              <w:left w:val="single" w:sz="4" w:space="0" w:color="auto"/>
              <w:bottom w:val="single" w:sz="4" w:space="0" w:color="auto"/>
              <w:right w:val="single" w:sz="4" w:space="0" w:color="auto"/>
            </w:tcBorders>
          </w:tcPr>
          <w:p w14:paraId="0004C5E2" w14:textId="77777777" w:rsidR="00744F3A" w:rsidRPr="002D2326" w:rsidRDefault="00744F3A" w:rsidP="00A06685">
            <w:pPr>
              <w:ind w:right="283"/>
              <w:jc w:val="both"/>
            </w:pPr>
          </w:p>
          <w:p w14:paraId="52282593" w14:textId="77777777" w:rsidR="00744F3A" w:rsidRPr="002D2326" w:rsidRDefault="00744F3A" w:rsidP="00A06685">
            <w:pPr>
              <w:ind w:right="283"/>
              <w:jc w:val="both"/>
            </w:pPr>
            <w:r w:rsidRPr="002D2326">
              <w:t>Unit of Measurement</w:t>
            </w:r>
          </w:p>
          <w:p w14:paraId="6936544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644B9090" w14:textId="77777777" w:rsidR="00744F3A" w:rsidRPr="002D2326" w:rsidRDefault="00744F3A" w:rsidP="00A06685">
            <w:r w:rsidRPr="002D2326">
              <w:t>Percent (%)</w:t>
            </w:r>
          </w:p>
        </w:tc>
      </w:tr>
      <w:tr w:rsidR="00744F3A" w:rsidRPr="002D2326" w14:paraId="59E11603" w14:textId="77777777" w:rsidTr="00A06685">
        <w:tc>
          <w:tcPr>
            <w:tcW w:w="2689" w:type="dxa"/>
            <w:tcBorders>
              <w:top w:val="single" w:sz="4" w:space="0" w:color="auto"/>
              <w:left w:val="single" w:sz="4" w:space="0" w:color="auto"/>
              <w:bottom w:val="single" w:sz="4" w:space="0" w:color="auto"/>
              <w:right w:val="single" w:sz="4" w:space="0" w:color="auto"/>
            </w:tcBorders>
          </w:tcPr>
          <w:p w14:paraId="0F864210" w14:textId="77777777" w:rsidR="00744F3A" w:rsidRPr="002D2326" w:rsidRDefault="00744F3A" w:rsidP="00A06685">
            <w:pPr>
              <w:ind w:right="283"/>
              <w:jc w:val="both"/>
            </w:pPr>
            <w:r w:rsidRPr="002D2326">
              <w:t>Computation method</w:t>
            </w:r>
          </w:p>
          <w:p w14:paraId="2CA111C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A345224" w14:textId="77777777" w:rsidR="00744F3A" w:rsidRPr="002D2326" w:rsidRDefault="00744F3A" w:rsidP="00A06685">
            <w:r w:rsidRPr="002D2326">
              <w:t>The indicator considers two components to be computed as follows:</w:t>
            </w:r>
          </w:p>
          <w:p w14:paraId="04400E2B" w14:textId="77777777" w:rsidR="00744F3A" w:rsidRDefault="00744F3A" w:rsidP="00744F3A">
            <w:pPr>
              <w:pStyle w:val="ListParagraph"/>
              <w:numPr>
                <w:ilvl w:val="0"/>
                <w:numId w:val="14"/>
              </w:numPr>
              <w:spacing w:after="0" w:line="240" w:lineRule="auto"/>
            </w:pPr>
            <w:r w:rsidRPr="002D2326">
              <w:t>Informal Settlements households:</w:t>
            </w:r>
          </w:p>
          <w:p w14:paraId="286C27FE" w14:textId="77777777" w:rsidR="00744F3A" w:rsidRPr="002D2326" w:rsidRDefault="00744F3A" w:rsidP="00A06685">
            <w:pPr>
              <w:pStyle w:val="ListParagraph"/>
            </w:pPr>
          </w:p>
          <w:p w14:paraId="584700BB" w14:textId="77777777" w:rsidR="00744F3A" w:rsidRPr="005634C1" w:rsidRDefault="00744F3A" w:rsidP="00A06685">
            <w:pPr>
              <w:pStyle w:val="ListParagraph"/>
              <w:rPr>
                <w:sz w:val="18"/>
                <w:szCs w:val="18"/>
              </w:rPr>
            </w:pPr>
            <m:oMathPara>
              <m:oMath>
                <m:f>
                  <m:fPr>
                    <m:ctrlPr>
                      <w:rPr>
                        <w:rFonts w:ascii="Cambria Math" w:hAnsi="Cambria Math"/>
                        <w:i/>
                        <w:sz w:val="18"/>
                        <w:szCs w:val="18"/>
                      </w:rPr>
                    </m:ctrlPr>
                  </m:fPr>
                  <m:num>
                    <m:r>
                      <m:rPr>
                        <m:nor/>
                      </m:rPr>
                      <w:rPr>
                        <w:sz w:val="18"/>
                        <w:szCs w:val="18"/>
                      </w:rPr>
                      <m:t xml:space="preserve">Number of people living in Informal Settlements </m:t>
                    </m:r>
                  </m:num>
                  <m:den>
                    <m:r>
                      <m:rPr>
                        <m:nor/>
                      </m:rPr>
                      <w:rPr>
                        <w:sz w:val="18"/>
                        <w:szCs w:val="18"/>
                      </w:rPr>
                      <m:t>Total Urban Population</m:t>
                    </m:r>
                  </m:den>
                </m:f>
              </m:oMath>
            </m:oMathPara>
          </w:p>
          <w:p w14:paraId="36F3EE62" w14:textId="77777777" w:rsidR="00744F3A" w:rsidRPr="002D2326" w:rsidRDefault="00744F3A" w:rsidP="00A06685"/>
          <w:p w14:paraId="470D0762" w14:textId="77777777" w:rsidR="00744F3A" w:rsidRPr="002D2326" w:rsidRDefault="00744F3A" w:rsidP="00A06685">
            <w:pPr>
              <w:pStyle w:val="ListParagraph"/>
            </w:pPr>
          </w:p>
        </w:tc>
      </w:tr>
      <w:tr w:rsidR="00744F3A" w:rsidRPr="002D2326" w14:paraId="084B14B0" w14:textId="77777777" w:rsidTr="00A06685">
        <w:tc>
          <w:tcPr>
            <w:tcW w:w="2689" w:type="dxa"/>
            <w:tcBorders>
              <w:top w:val="single" w:sz="4" w:space="0" w:color="auto"/>
              <w:left w:val="single" w:sz="4" w:space="0" w:color="auto"/>
              <w:bottom w:val="single" w:sz="4" w:space="0" w:color="auto"/>
              <w:right w:val="single" w:sz="4" w:space="0" w:color="auto"/>
            </w:tcBorders>
          </w:tcPr>
          <w:p w14:paraId="2B166202" w14:textId="77777777" w:rsidR="00744F3A" w:rsidRPr="002D2326" w:rsidRDefault="00744F3A" w:rsidP="00A06685">
            <w:pPr>
              <w:ind w:right="283"/>
              <w:jc w:val="both"/>
            </w:pPr>
            <w:r w:rsidRPr="002D2326">
              <w:t>Disaggregation</w:t>
            </w:r>
          </w:p>
          <w:p w14:paraId="14BAB64E"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9F07E10" w14:textId="77777777" w:rsidR="00744F3A" w:rsidRPr="005634C1" w:rsidRDefault="00744F3A" w:rsidP="00744F3A">
            <w:pPr>
              <w:pStyle w:val="ListParagraph"/>
              <w:numPr>
                <w:ilvl w:val="0"/>
                <w:numId w:val="3"/>
              </w:numPr>
              <w:spacing w:after="0" w:line="240" w:lineRule="auto"/>
              <w:ind w:right="283"/>
              <w:jc w:val="both"/>
            </w:pPr>
            <w:r w:rsidRPr="005634C1">
              <w:t>Kigali city</w:t>
            </w:r>
          </w:p>
          <w:p w14:paraId="7A2120B3" w14:textId="77777777" w:rsidR="00744F3A" w:rsidRPr="005634C1" w:rsidRDefault="00744F3A" w:rsidP="00744F3A">
            <w:pPr>
              <w:pStyle w:val="ListParagraph"/>
              <w:numPr>
                <w:ilvl w:val="0"/>
                <w:numId w:val="3"/>
              </w:numPr>
              <w:spacing w:after="0" w:line="240" w:lineRule="auto"/>
              <w:ind w:right="283"/>
              <w:jc w:val="both"/>
            </w:pPr>
            <w:r w:rsidRPr="005634C1">
              <w:t>District</w:t>
            </w:r>
          </w:p>
          <w:p w14:paraId="63F05AA7" w14:textId="77777777" w:rsidR="00744F3A" w:rsidRDefault="00744F3A" w:rsidP="00744F3A">
            <w:pPr>
              <w:pStyle w:val="ListParagraph"/>
              <w:numPr>
                <w:ilvl w:val="0"/>
                <w:numId w:val="3"/>
              </w:numPr>
              <w:spacing w:after="0" w:line="240" w:lineRule="auto"/>
              <w:ind w:right="283"/>
              <w:jc w:val="both"/>
            </w:pPr>
            <w:r w:rsidRPr="005634C1">
              <w:t>Province</w:t>
            </w:r>
          </w:p>
          <w:p w14:paraId="16D29A9A" w14:textId="77777777" w:rsidR="00744F3A" w:rsidRPr="00992D3E" w:rsidRDefault="00744F3A" w:rsidP="00744F3A">
            <w:pPr>
              <w:pStyle w:val="ListParagraph"/>
              <w:numPr>
                <w:ilvl w:val="0"/>
                <w:numId w:val="3"/>
              </w:numPr>
              <w:spacing w:after="0" w:line="240" w:lineRule="auto"/>
              <w:ind w:right="283"/>
              <w:jc w:val="both"/>
            </w:pPr>
            <w:r w:rsidRPr="00992D3E">
              <w:rPr>
                <w:rFonts w:cstheme="minorHAnsi"/>
              </w:rPr>
              <w:t xml:space="preserve">Residence urban/rural, </w:t>
            </w:r>
          </w:p>
          <w:p w14:paraId="2881C8EF" w14:textId="77777777" w:rsidR="00744F3A" w:rsidRPr="00992D3E" w:rsidRDefault="00744F3A" w:rsidP="00744F3A">
            <w:pPr>
              <w:pStyle w:val="ListParagraph"/>
              <w:numPr>
                <w:ilvl w:val="0"/>
                <w:numId w:val="3"/>
              </w:numPr>
              <w:spacing w:after="0" w:line="240" w:lineRule="auto"/>
              <w:ind w:right="283"/>
              <w:jc w:val="both"/>
            </w:pPr>
            <w:r w:rsidRPr="00992D3E">
              <w:rPr>
                <w:rFonts w:cstheme="minorHAnsi"/>
              </w:rPr>
              <w:t xml:space="preserve">Consumption quintiles </w:t>
            </w:r>
          </w:p>
          <w:p w14:paraId="16063B23" w14:textId="77777777" w:rsidR="00744F3A" w:rsidRPr="00992D3E" w:rsidRDefault="00744F3A" w:rsidP="00744F3A">
            <w:pPr>
              <w:pStyle w:val="ListParagraph"/>
              <w:numPr>
                <w:ilvl w:val="0"/>
                <w:numId w:val="3"/>
              </w:numPr>
              <w:spacing w:after="0" w:line="240" w:lineRule="auto"/>
              <w:ind w:right="283"/>
              <w:jc w:val="both"/>
            </w:pPr>
            <w:r>
              <w:rPr>
                <w:rFonts w:cstheme="minorHAnsi"/>
              </w:rPr>
              <w:t>S</w:t>
            </w:r>
            <w:r w:rsidRPr="00992D3E">
              <w:rPr>
                <w:rFonts w:cstheme="minorHAnsi"/>
              </w:rPr>
              <w:t>ex of household head</w:t>
            </w:r>
          </w:p>
          <w:p w14:paraId="08177E0B" w14:textId="77777777" w:rsidR="00744F3A" w:rsidRPr="005634C1" w:rsidRDefault="00744F3A" w:rsidP="00A06685">
            <w:pPr>
              <w:pStyle w:val="ListParagraph"/>
              <w:ind w:left="360" w:right="283"/>
              <w:jc w:val="both"/>
              <w:rPr>
                <w:color w:val="FF0000"/>
              </w:rPr>
            </w:pPr>
          </w:p>
        </w:tc>
      </w:tr>
      <w:tr w:rsidR="00744F3A" w:rsidRPr="002D2326" w14:paraId="68798A58" w14:textId="77777777" w:rsidTr="00A06685">
        <w:tc>
          <w:tcPr>
            <w:tcW w:w="2689" w:type="dxa"/>
            <w:tcBorders>
              <w:top w:val="single" w:sz="4" w:space="0" w:color="auto"/>
              <w:left w:val="single" w:sz="4" w:space="0" w:color="auto"/>
              <w:bottom w:val="single" w:sz="4" w:space="0" w:color="auto"/>
              <w:right w:val="single" w:sz="4" w:space="0" w:color="auto"/>
            </w:tcBorders>
          </w:tcPr>
          <w:p w14:paraId="43654940" w14:textId="77777777" w:rsidR="00744F3A" w:rsidRPr="002D2326" w:rsidRDefault="00744F3A" w:rsidP="00A06685">
            <w:pPr>
              <w:ind w:right="283"/>
            </w:pPr>
            <w:r w:rsidRPr="002D2326">
              <w:t>Comments and limitations/ Other Information</w:t>
            </w:r>
          </w:p>
          <w:p w14:paraId="1FB807A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20943C3" w14:textId="77777777" w:rsidR="00744F3A" w:rsidRPr="002D2326" w:rsidRDefault="00744F3A" w:rsidP="00A06685"/>
        </w:tc>
      </w:tr>
      <w:tr w:rsidR="00744F3A" w:rsidRPr="002D2326" w14:paraId="09C53E4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9BD519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EEF34B2" w14:textId="77777777" w:rsidR="00744F3A" w:rsidRPr="002D2326" w:rsidRDefault="00744F3A" w:rsidP="00A06685"/>
        </w:tc>
      </w:tr>
      <w:tr w:rsidR="00744F3A" w:rsidRPr="002D2326" w14:paraId="7CAF408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EF3B4D6"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hideMark/>
          </w:tcPr>
          <w:p w14:paraId="166D5DAC" w14:textId="77777777" w:rsidR="00744F3A" w:rsidRPr="002D2326" w:rsidRDefault="00744F3A" w:rsidP="00A06685">
            <w:pPr>
              <w:ind w:right="283"/>
              <w:jc w:val="both"/>
            </w:pPr>
            <w:r w:rsidRPr="002D2326">
              <w:t>Proportion of urban population living in slums, informal settlements or inadequate housing</w:t>
            </w:r>
          </w:p>
        </w:tc>
      </w:tr>
      <w:tr w:rsidR="00744F3A" w:rsidRPr="002D2326" w14:paraId="012773A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A4CAD2D"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hideMark/>
          </w:tcPr>
          <w:p w14:paraId="1A9C81AC" w14:textId="77777777" w:rsidR="00744F3A" w:rsidRPr="002D2326" w:rsidRDefault="00744F3A" w:rsidP="00A06685">
            <w:pPr>
              <w:jc w:val="both"/>
            </w:pPr>
            <w:r w:rsidRPr="002D2326">
              <w:t>11.1.1</w:t>
            </w:r>
          </w:p>
        </w:tc>
      </w:tr>
      <w:tr w:rsidR="00744F3A" w:rsidRPr="002D2326" w14:paraId="3B894A13" w14:textId="77777777" w:rsidTr="00A06685">
        <w:tc>
          <w:tcPr>
            <w:tcW w:w="2689" w:type="dxa"/>
            <w:tcBorders>
              <w:top w:val="single" w:sz="4" w:space="0" w:color="auto"/>
              <w:left w:val="single" w:sz="4" w:space="0" w:color="auto"/>
              <w:bottom w:val="single" w:sz="4" w:space="0" w:color="auto"/>
              <w:right w:val="single" w:sz="4" w:space="0" w:color="auto"/>
            </w:tcBorders>
          </w:tcPr>
          <w:p w14:paraId="618CDB81" w14:textId="77777777" w:rsidR="00744F3A" w:rsidRPr="002D2326" w:rsidRDefault="00744F3A" w:rsidP="00A06685">
            <w:pPr>
              <w:ind w:right="283"/>
              <w:jc w:val="both"/>
            </w:pPr>
            <w:r w:rsidRPr="002D2326">
              <w:t>Target Name</w:t>
            </w:r>
          </w:p>
          <w:p w14:paraId="73CDDE2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3BD02787" w14:textId="77777777" w:rsidR="00744F3A" w:rsidRPr="002D2326" w:rsidRDefault="00744F3A" w:rsidP="00A06685">
            <w:pPr>
              <w:ind w:right="283"/>
              <w:jc w:val="both"/>
            </w:pPr>
            <w:r w:rsidRPr="002D2326">
              <w:t>By 2030, ensure access for all to adequate, safe and affordable housing and basic services and upgrade slums</w:t>
            </w:r>
          </w:p>
        </w:tc>
      </w:tr>
      <w:tr w:rsidR="00744F3A" w:rsidRPr="002D2326" w14:paraId="3994A69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CEB8130" w14:textId="77777777" w:rsidR="00744F3A" w:rsidRPr="002D2326" w:rsidRDefault="00744F3A" w:rsidP="00A06685">
            <w:pPr>
              <w:ind w:right="283"/>
              <w:jc w:val="both"/>
            </w:pPr>
            <w:r w:rsidRPr="002D2326">
              <w:lastRenderedPageBreak/>
              <w:t>Target Number</w:t>
            </w:r>
          </w:p>
        </w:tc>
        <w:tc>
          <w:tcPr>
            <w:tcW w:w="6945" w:type="dxa"/>
            <w:tcBorders>
              <w:top w:val="single" w:sz="4" w:space="0" w:color="auto"/>
              <w:left w:val="single" w:sz="4" w:space="0" w:color="auto"/>
              <w:bottom w:val="single" w:sz="4" w:space="0" w:color="auto"/>
              <w:right w:val="single" w:sz="4" w:space="0" w:color="auto"/>
            </w:tcBorders>
            <w:hideMark/>
          </w:tcPr>
          <w:p w14:paraId="11C7D074" w14:textId="77777777" w:rsidR="00744F3A" w:rsidRPr="002D2326" w:rsidRDefault="00744F3A" w:rsidP="00A06685">
            <w:pPr>
              <w:ind w:right="283"/>
              <w:jc w:val="both"/>
            </w:pPr>
            <w:r w:rsidRPr="002D2326">
              <w:t>11.1</w:t>
            </w:r>
          </w:p>
        </w:tc>
      </w:tr>
      <w:tr w:rsidR="00744F3A" w:rsidRPr="002D2326" w14:paraId="2B91FA5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6C7CE64"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0A459C83" w14:textId="77777777" w:rsidR="00744F3A" w:rsidRPr="002D2326" w:rsidRDefault="00744F3A" w:rsidP="00A06685">
            <w:pPr>
              <w:ind w:right="283"/>
              <w:jc w:val="both"/>
            </w:pPr>
          </w:p>
        </w:tc>
      </w:tr>
      <w:tr w:rsidR="00744F3A" w:rsidRPr="002D2326" w14:paraId="450B56A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A3D067D"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hideMark/>
          </w:tcPr>
          <w:p w14:paraId="322EB610" w14:textId="77777777" w:rsidR="00744F3A" w:rsidRPr="002D2326" w:rsidRDefault="00744F3A" w:rsidP="00A06685">
            <w:pPr>
              <w:ind w:right="283"/>
              <w:jc w:val="both"/>
            </w:pPr>
            <w:r w:rsidRPr="002D2326">
              <w:t>1</w:t>
            </w:r>
          </w:p>
        </w:tc>
      </w:tr>
      <w:tr w:rsidR="00744F3A" w:rsidRPr="002D2326" w14:paraId="627C650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F094D5E"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hideMark/>
          </w:tcPr>
          <w:p w14:paraId="02E9E82B" w14:textId="77777777" w:rsidR="00744F3A" w:rsidRPr="002D2326" w:rsidRDefault="00744F3A" w:rsidP="00A06685">
            <w:pPr>
              <w:ind w:right="283"/>
              <w:jc w:val="both"/>
            </w:pPr>
            <w:r w:rsidRPr="002D2326">
              <w:t>United Nations Human Settlements Programme (UN-Habitat)</w:t>
            </w:r>
          </w:p>
        </w:tc>
      </w:tr>
      <w:tr w:rsidR="00744F3A" w:rsidRPr="002D2326" w14:paraId="2EB2877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93BB7B9"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hideMark/>
          </w:tcPr>
          <w:p w14:paraId="63041550" w14:textId="77777777" w:rsidR="00744F3A" w:rsidRPr="002D2326" w:rsidRDefault="00744F3A" w:rsidP="00A06685">
            <w:pPr>
              <w:rPr>
                <w:rStyle w:val="HeaderChar"/>
              </w:rPr>
            </w:pPr>
            <w:hyperlink r:id="rId156" w:tgtFrame="_blank" w:history="1">
              <w:r w:rsidRPr="002D2326">
                <w:rPr>
                  <w:rStyle w:val="Hyperlink"/>
                </w:rPr>
                <w:t>United Nations Sustainable Development Goals Metadata (PDF 93.1 KB)</w:t>
              </w:r>
            </w:hyperlink>
          </w:p>
        </w:tc>
      </w:tr>
      <w:tr w:rsidR="00744F3A" w:rsidRPr="002D2326" w14:paraId="02BC354B"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2048FB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54094581" w14:textId="77777777" w:rsidR="00744F3A" w:rsidRPr="002D2326" w:rsidRDefault="00744F3A" w:rsidP="00A06685"/>
        </w:tc>
      </w:tr>
      <w:tr w:rsidR="00744F3A" w:rsidRPr="002D2326" w14:paraId="3442E8AF" w14:textId="77777777" w:rsidTr="00A06685">
        <w:tc>
          <w:tcPr>
            <w:tcW w:w="2689" w:type="dxa"/>
            <w:tcBorders>
              <w:top w:val="single" w:sz="4" w:space="0" w:color="auto"/>
              <w:left w:val="single" w:sz="4" w:space="0" w:color="auto"/>
              <w:bottom w:val="single" w:sz="4" w:space="0" w:color="auto"/>
              <w:right w:val="single" w:sz="4" w:space="0" w:color="auto"/>
            </w:tcBorders>
          </w:tcPr>
          <w:p w14:paraId="0955200B" w14:textId="77777777" w:rsidR="00744F3A" w:rsidRPr="002D2326" w:rsidRDefault="00744F3A" w:rsidP="00A06685">
            <w:pPr>
              <w:ind w:right="283"/>
              <w:jc w:val="both"/>
            </w:pPr>
            <w:r w:rsidRPr="002D2326">
              <w:t xml:space="preserve">Source Organization </w:t>
            </w:r>
          </w:p>
          <w:p w14:paraId="21BAF66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1C8BA4ED" w14:textId="77777777" w:rsidR="00744F3A" w:rsidRPr="002D2326" w:rsidRDefault="00744F3A" w:rsidP="00A06685">
            <w:r w:rsidRPr="002D2326">
              <w:t>National Institute of Statistics of Rwanda (NISR)</w:t>
            </w:r>
          </w:p>
        </w:tc>
      </w:tr>
      <w:tr w:rsidR="00744F3A" w:rsidRPr="002D2326" w14:paraId="79FEC43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5E555D6"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hideMark/>
          </w:tcPr>
          <w:p w14:paraId="4A1A9CD0" w14:textId="77777777" w:rsidR="00744F3A" w:rsidRPr="002D2326" w:rsidRDefault="00744F3A" w:rsidP="00A06685">
            <w:r w:rsidRPr="002D2326">
              <w:t>Integrated Household Living Conditions Survey(EICV)</w:t>
            </w:r>
          </w:p>
        </w:tc>
      </w:tr>
      <w:tr w:rsidR="00744F3A" w:rsidRPr="002D2326" w14:paraId="7FAD5230" w14:textId="77777777" w:rsidTr="00A06685">
        <w:tc>
          <w:tcPr>
            <w:tcW w:w="2689" w:type="dxa"/>
            <w:tcBorders>
              <w:top w:val="single" w:sz="4" w:space="0" w:color="auto"/>
              <w:left w:val="single" w:sz="4" w:space="0" w:color="auto"/>
              <w:bottom w:val="single" w:sz="4" w:space="0" w:color="auto"/>
              <w:right w:val="single" w:sz="4" w:space="0" w:color="auto"/>
            </w:tcBorders>
          </w:tcPr>
          <w:p w14:paraId="3DBB7D9A" w14:textId="77777777" w:rsidR="00744F3A" w:rsidRPr="002D2326" w:rsidRDefault="00744F3A" w:rsidP="00A06685">
            <w:r w:rsidRPr="002D2326">
              <w:t>Periodicity</w:t>
            </w:r>
          </w:p>
          <w:p w14:paraId="5CCE592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3402A8D" w14:textId="77777777" w:rsidR="00744F3A" w:rsidRPr="002D2326" w:rsidRDefault="00744F3A" w:rsidP="00A06685">
            <w:r w:rsidRPr="002D2326">
              <w:t>3 years</w:t>
            </w:r>
          </w:p>
        </w:tc>
      </w:tr>
      <w:tr w:rsidR="00744F3A" w:rsidRPr="002D2326" w14:paraId="791490E8" w14:textId="77777777" w:rsidTr="00A06685">
        <w:tc>
          <w:tcPr>
            <w:tcW w:w="2689" w:type="dxa"/>
            <w:tcBorders>
              <w:top w:val="single" w:sz="4" w:space="0" w:color="auto"/>
              <w:left w:val="single" w:sz="4" w:space="0" w:color="auto"/>
              <w:bottom w:val="single" w:sz="4" w:space="0" w:color="auto"/>
              <w:right w:val="single" w:sz="4" w:space="0" w:color="auto"/>
            </w:tcBorders>
          </w:tcPr>
          <w:p w14:paraId="3736FC17" w14:textId="77777777" w:rsidR="00744F3A" w:rsidRPr="002D2326" w:rsidRDefault="00744F3A" w:rsidP="00A06685">
            <w:pPr>
              <w:ind w:right="283"/>
              <w:jc w:val="both"/>
            </w:pPr>
            <w:r w:rsidRPr="002D2326">
              <w:t>Earliest available data</w:t>
            </w:r>
          </w:p>
          <w:p w14:paraId="5371D38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50CD8FDA" w14:textId="77777777" w:rsidR="00744F3A" w:rsidRPr="002D2326" w:rsidRDefault="00744F3A" w:rsidP="00A06685">
            <w:r w:rsidRPr="002D2326">
              <w:t>2018</w:t>
            </w:r>
          </w:p>
        </w:tc>
      </w:tr>
      <w:tr w:rsidR="00744F3A" w:rsidRPr="002D2326" w14:paraId="47CB16AE" w14:textId="77777777" w:rsidTr="00A06685">
        <w:tc>
          <w:tcPr>
            <w:tcW w:w="2689" w:type="dxa"/>
            <w:tcBorders>
              <w:top w:val="single" w:sz="4" w:space="0" w:color="auto"/>
              <w:left w:val="single" w:sz="4" w:space="0" w:color="auto"/>
              <w:bottom w:val="single" w:sz="4" w:space="0" w:color="auto"/>
              <w:right w:val="single" w:sz="4" w:space="0" w:color="auto"/>
            </w:tcBorders>
          </w:tcPr>
          <w:p w14:paraId="25081802" w14:textId="77777777" w:rsidR="00744F3A" w:rsidRPr="002D2326" w:rsidRDefault="00744F3A" w:rsidP="00A06685">
            <w:pPr>
              <w:ind w:right="283"/>
              <w:jc w:val="both"/>
            </w:pPr>
            <w:r w:rsidRPr="002D2326">
              <w:t>Link to data source/ The text to show instead of the URL</w:t>
            </w:r>
          </w:p>
          <w:p w14:paraId="428DC4CA"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3C35ED6" w14:textId="77777777" w:rsidR="00744F3A" w:rsidRPr="002D2326" w:rsidRDefault="00744F3A" w:rsidP="00A06685">
            <w:hyperlink r:id="rId157" w:history="1">
              <w:r w:rsidRPr="002D2326">
                <w:rPr>
                  <w:rStyle w:val="Hyperlink"/>
                </w:rPr>
                <w:t>http://www.statistics.gov.rw/datasource/integrated-household-living-conditions-survey-eicv</w:t>
              </w:r>
            </w:hyperlink>
          </w:p>
          <w:p w14:paraId="091A0F56" w14:textId="77777777" w:rsidR="00744F3A" w:rsidRPr="002D2326" w:rsidRDefault="00744F3A" w:rsidP="00A06685"/>
        </w:tc>
      </w:tr>
      <w:tr w:rsidR="00744F3A" w:rsidRPr="002D2326" w14:paraId="3BB1D0D4" w14:textId="77777777" w:rsidTr="00A06685">
        <w:tc>
          <w:tcPr>
            <w:tcW w:w="2689" w:type="dxa"/>
            <w:tcBorders>
              <w:top w:val="single" w:sz="4" w:space="0" w:color="auto"/>
              <w:left w:val="single" w:sz="4" w:space="0" w:color="auto"/>
              <w:bottom w:val="single" w:sz="4" w:space="0" w:color="auto"/>
              <w:right w:val="single" w:sz="4" w:space="0" w:color="auto"/>
            </w:tcBorders>
          </w:tcPr>
          <w:p w14:paraId="5531F324" w14:textId="77777777" w:rsidR="00744F3A" w:rsidRPr="002D2326" w:rsidRDefault="00744F3A" w:rsidP="00A06685">
            <w:pPr>
              <w:ind w:right="283"/>
              <w:jc w:val="both"/>
            </w:pPr>
            <w:r w:rsidRPr="002D2326">
              <w:t>Release date</w:t>
            </w:r>
          </w:p>
          <w:p w14:paraId="7849956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9F65F46" w14:textId="77777777" w:rsidR="00744F3A" w:rsidRPr="002D2326" w:rsidRDefault="00744F3A" w:rsidP="00A06685"/>
        </w:tc>
      </w:tr>
      <w:tr w:rsidR="00744F3A" w:rsidRPr="002D2326" w14:paraId="0B4F43B1" w14:textId="77777777" w:rsidTr="00A06685">
        <w:tc>
          <w:tcPr>
            <w:tcW w:w="2689" w:type="dxa"/>
            <w:tcBorders>
              <w:top w:val="single" w:sz="4" w:space="0" w:color="auto"/>
              <w:left w:val="single" w:sz="4" w:space="0" w:color="auto"/>
              <w:bottom w:val="single" w:sz="4" w:space="0" w:color="auto"/>
              <w:right w:val="single" w:sz="4" w:space="0" w:color="auto"/>
            </w:tcBorders>
          </w:tcPr>
          <w:p w14:paraId="2FA52B09" w14:textId="77777777" w:rsidR="00744F3A" w:rsidRPr="002D2326" w:rsidRDefault="00744F3A" w:rsidP="00A06685">
            <w:pPr>
              <w:ind w:right="283"/>
              <w:jc w:val="both"/>
            </w:pPr>
            <w:r w:rsidRPr="002D2326">
              <w:t>Statistical classification</w:t>
            </w:r>
          </w:p>
          <w:p w14:paraId="6E70BFD3"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67BED65" w14:textId="77777777" w:rsidR="00744F3A" w:rsidRPr="002D2326" w:rsidRDefault="00744F3A" w:rsidP="00A06685"/>
        </w:tc>
      </w:tr>
      <w:tr w:rsidR="00744F3A" w:rsidRPr="002D2326" w14:paraId="58E6E5F9" w14:textId="77777777" w:rsidTr="00A06685">
        <w:tc>
          <w:tcPr>
            <w:tcW w:w="2689" w:type="dxa"/>
            <w:tcBorders>
              <w:top w:val="single" w:sz="4" w:space="0" w:color="auto"/>
              <w:left w:val="single" w:sz="4" w:space="0" w:color="auto"/>
              <w:bottom w:val="single" w:sz="4" w:space="0" w:color="auto"/>
              <w:right w:val="single" w:sz="4" w:space="0" w:color="auto"/>
            </w:tcBorders>
          </w:tcPr>
          <w:p w14:paraId="7AE4847C" w14:textId="77777777" w:rsidR="00744F3A" w:rsidRPr="002D2326" w:rsidRDefault="00744F3A" w:rsidP="00A06685">
            <w:pPr>
              <w:ind w:right="283"/>
              <w:jc w:val="both"/>
            </w:pPr>
            <w:r w:rsidRPr="002D2326">
              <w:t>Contact details</w:t>
            </w:r>
          </w:p>
          <w:p w14:paraId="2BBB892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hideMark/>
          </w:tcPr>
          <w:p w14:paraId="548A4E33" w14:textId="77777777" w:rsidR="00744F3A" w:rsidRPr="002D2326" w:rsidRDefault="00744F3A" w:rsidP="00A06685">
            <w:hyperlink r:id="rId158" w:history="1">
              <w:r w:rsidRPr="002D2326">
                <w:rPr>
                  <w:rStyle w:val="Hyperlink"/>
                  <w:color w:val="2258A9"/>
                  <w:sz w:val="21"/>
                  <w:szCs w:val="21"/>
                  <w:shd w:val="clear" w:color="auto" w:fill="FFFFFF"/>
                </w:rPr>
                <w:t>info@statistics.gov.rw</w:t>
              </w:r>
            </w:hyperlink>
          </w:p>
        </w:tc>
      </w:tr>
      <w:tr w:rsidR="00744F3A" w:rsidRPr="002D2326" w14:paraId="6120711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D116D6E"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109FE4FD" w14:textId="77777777" w:rsidR="00744F3A" w:rsidRPr="002D2326" w:rsidRDefault="00744F3A" w:rsidP="00A06685"/>
        </w:tc>
      </w:tr>
    </w:tbl>
    <w:p w14:paraId="349F3528" w14:textId="77777777" w:rsidR="00744F3A" w:rsidRPr="002D2326" w:rsidRDefault="00744F3A" w:rsidP="00744F3A"/>
    <w:p w14:paraId="5AC7030A" w14:textId="77777777" w:rsidR="00744F3A" w:rsidRPr="002D2326" w:rsidRDefault="00744F3A" w:rsidP="00744F3A">
      <w:pPr>
        <w:pStyle w:val="Heading2"/>
        <w:numPr>
          <w:ilvl w:val="0"/>
          <w:numId w:val="0"/>
        </w:numPr>
        <w:ind w:left="576" w:hanging="576"/>
        <w:rPr>
          <w:rFonts w:ascii="Arial" w:hAnsi="Arial" w:cs="Arial"/>
        </w:rPr>
      </w:pPr>
      <w:bookmarkStart w:id="161" w:name="_Toc517414136"/>
      <w:bookmarkStart w:id="162" w:name="_Toc533147166"/>
      <w:bookmarkEnd w:id="159"/>
      <w:bookmarkEnd w:id="160"/>
      <w:r w:rsidRPr="002D2326">
        <w:rPr>
          <w:rFonts w:ascii="Arial" w:hAnsi="Arial" w:cs="Arial"/>
        </w:rPr>
        <w:t>11.6.1 Proportion of urban solid waste regularly collected and with adequate final discharge out of total urban solid waste generated, by cities</w:t>
      </w:r>
      <w:bookmarkEnd w:id="161"/>
      <w:bookmarkEnd w:id="162"/>
    </w:p>
    <w:p w14:paraId="1FCC89BA" w14:textId="77777777" w:rsidR="00744F3A" w:rsidRPr="002D2326" w:rsidRDefault="00744F3A" w:rsidP="00744F3A"/>
    <w:tbl>
      <w:tblPr>
        <w:tblStyle w:val="TableGrid"/>
        <w:tblW w:w="9634" w:type="dxa"/>
        <w:tblLook w:val="04A0" w:firstRow="1" w:lastRow="0" w:firstColumn="1" w:lastColumn="0" w:noHBand="0" w:noVBand="1"/>
      </w:tblPr>
      <w:tblGrid>
        <w:gridCol w:w="2689"/>
        <w:gridCol w:w="6945"/>
      </w:tblGrid>
      <w:tr w:rsidR="00744F3A" w:rsidRPr="002D2326" w14:paraId="643A8A4B"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04CC580D" w14:textId="77777777" w:rsidR="00744F3A" w:rsidRPr="002D2326" w:rsidRDefault="00744F3A" w:rsidP="00A06685">
            <w:pPr>
              <w:ind w:right="283"/>
              <w:jc w:val="both"/>
            </w:pPr>
            <w:r w:rsidRPr="002D2326">
              <w:rPr>
                <w:color w:val="2F5496" w:themeColor="accent1" w:themeShade="BF"/>
                <w:sz w:val="24"/>
              </w:rPr>
              <w:t>National Metadata</w:t>
            </w:r>
          </w:p>
          <w:p w14:paraId="2E5A9608" w14:textId="77777777" w:rsidR="00744F3A" w:rsidRPr="002D2326" w:rsidRDefault="00744F3A" w:rsidP="00A06685"/>
        </w:tc>
      </w:tr>
      <w:tr w:rsidR="00744F3A" w:rsidRPr="002D2326" w14:paraId="57B07289" w14:textId="77777777" w:rsidTr="00A06685">
        <w:tc>
          <w:tcPr>
            <w:tcW w:w="2689" w:type="dxa"/>
            <w:tcBorders>
              <w:top w:val="single" w:sz="4" w:space="0" w:color="auto"/>
              <w:left w:val="single" w:sz="4" w:space="0" w:color="auto"/>
              <w:bottom w:val="single" w:sz="4" w:space="0" w:color="auto"/>
              <w:right w:val="single" w:sz="4" w:space="0" w:color="auto"/>
            </w:tcBorders>
          </w:tcPr>
          <w:p w14:paraId="34D853D6" w14:textId="77777777" w:rsidR="00744F3A" w:rsidRPr="002D2326" w:rsidRDefault="00744F3A" w:rsidP="00A06685">
            <w:pPr>
              <w:ind w:right="283"/>
              <w:jc w:val="both"/>
            </w:pPr>
            <w:r w:rsidRPr="002D2326">
              <w:lastRenderedPageBreak/>
              <w:t>Available Indicator</w:t>
            </w:r>
          </w:p>
        </w:tc>
        <w:tc>
          <w:tcPr>
            <w:tcW w:w="6945" w:type="dxa"/>
            <w:tcBorders>
              <w:top w:val="single" w:sz="4" w:space="0" w:color="auto"/>
              <w:left w:val="single" w:sz="4" w:space="0" w:color="auto"/>
              <w:bottom w:val="single" w:sz="4" w:space="0" w:color="auto"/>
              <w:right w:val="single" w:sz="4" w:space="0" w:color="auto"/>
            </w:tcBorders>
          </w:tcPr>
          <w:p w14:paraId="6A15047E" w14:textId="77777777" w:rsidR="00744F3A" w:rsidRPr="002D2326" w:rsidRDefault="00744F3A" w:rsidP="00A06685">
            <w:r w:rsidRPr="002D2326">
              <w:t>Distribution (%) of households by main mode of waste management, according to urban/rural, province and sex of head of household</w:t>
            </w:r>
          </w:p>
          <w:p w14:paraId="435A481D" w14:textId="77777777" w:rsidR="00744F3A" w:rsidRPr="002D2326" w:rsidRDefault="00744F3A" w:rsidP="00A06685"/>
          <w:p w14:paraId="798D616A" w14:textId="77777777" w:rsidR="00744F3A" w:rsidRPr="002D2326" w:rsidRDefault="00744F3A" w:rsidP="00A06685">
            <w:r w:rsidRPr="002D2326">
              <w:t>Main mode of rubbish disposal (waste management)</w:t>
            </w:r>
          </w:p>
          <w:p w14:paraId="3FDF1A64" w14:textId="77777777" w:rsidR="00744F3A" w:rsidRPr="002D2326" w:rsidRDefault="00744F3A" w:rsidP="00A06685">
            <w:r w:rsidRPr="002D2326">
              <w:t>- Rubbish collection service</w:t>
            </w:r>
          </w:p>
          <w:p w14:paraId="6D0443F8" w14:textId="77777777" w:rsidR="00744F3A" w:rsidRPr="002D2326" w:rsidRDefault="00744F3A" w:rsidP="00A06685"/>
        </w:tc>
      </w:tr>
      <w:tr w:rsidR="00744F3A" w:rsidRPr="002D2326" w14:paraId="2EEFAA89" w14:textId="77777777" w:rsidTr="00A06685">
        <w:tc>
          <w:tcPr>
            <w:tcW w:w="2689" w:type="dxa"/>
            <w:tcBorders>
              <w:top w:val="single" w:sz="4" w:space="0" w:color="auto"/>
              <w:left w:val="single" w:sz="4" w:space="0" w:color="auto"/>
              <w:bottom w:val="single" w:sz="4" w:space="0" w:color="auto"/>
              <w:right w:val="single" w:sz="4" w:space="0" w:color="auto"/>
            </w:tcBorders>
          </w:tcPr>
          <w:p w14:paraId="2726CBE9" w14:textId="77777777" w:rsidR="00744F3A" w:rsidRPr="002D2326" w:rsidRDefault="00744F3A" w:rsidP="00A06685">
            <w:pPr>
              <w:ind w:right="283"/>
              <w:jc w:val="both"/>
            </w:pPr>
            <w:r w:rsidRPr="002D2326">
              <w:t>Definition</w:t>
            </w:r>
          </w:p>
          <w:p w14:paraId="166970D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61A3DEB" w14:textId="77777777" w:rsidR="00744F3A" w:rsidRDefault="00744F3A" w:rsidP="00A06685">
            <w:r w:rsidRPr="002D2326">
              <w:t>Proportion solid waste regularly collected from households out of total solid waste generated.</w:t>
            </w:r>
          </w:p>
          <w:p w14:paraId="17C65676" w14:textId="77777777" w:rsidR="00744F3A" w:rsidRPr="002D2326" w:rsidRDefault="00744F3A" w:rsidP="00A06685"/>
        </w:tc>
      </w:tr>
      <w:tr w:rsidR="00744F3A" w:rsidRPr="002D2326" w14:paraId="57EC08B9" w14:textId="77777777" w:rsidTr="00A06685">
        <w:tc>
          <w:tcPr>
            <w:tcW w:w="2689" w:type="dxa"/>
            <w:tcBorders>
              <w:top w:val="single" w:sz="4" w:space="0" w:color="auto"/>
              <w:left w:val="single" w:sz="4" w:space="0" w:color="auto"/>
              <w:bottom w:val="single" w:sz="4" w:space="0" w:color="auto"/>
              <w:right w:val="single" w:sz="4" w:space="0" w:color="auto"/>
            </w:tcBorders>
          </w:tcPr>
          <w:p w14:paraId="3B6E100E" w14:textId="77777777" w:rsidR="00744F3A" w:rsidRPr="002D2326" w:rsidRDefault="00744F3A" w:rsidP="00A06685">
            <w:pPr>
              <w:ind w:right="283"/>
              <w:jc w:val="both"/>
            </w:pPr>
            <w:r w:rsidRPr="002D2326">
              <w:t>Geographic coverage</w:t>
            </w:r>
          </w:p>
          <w:p w14:paraId="086AAB1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F32B8E4" w14:textId="77777777" w:rsidR="00744F3A" w:rsidRPr="002D2326" w:rsidRDefault="00744F3A" w:rsidP="00A06685">
            <w:r w:rsidRPr="002D2326">
              <w:t>National</w:t>
            </w:r>
          </w:p>
        </w:tc>
      </w:tr>
      <w:tr w:rsidR="00744F3A" w:rsidRPr="002D2326" w14:paraId="318157AC" w14:textId="77777777" w:rsidTr="00A06685">
        <w:tc>
          <w:tcPr>
            <w:tcW w:w="2689" w:type="dxa"/>
            <w:tcBorders>
              <w:top w:val="single" w:sz="4" w:space="0" w:color="auto"/>
              <w:left w:val="single" w:sz="4" w:space="0" w:color="auto"/>
              <w:bottom w:val="single" w:sz="4" w:space="0" w:color="auto"/>
              <w:right w:val="single" w:sz="4" w:space="0" w:color="auto"/>
            </w:tcBorders>
          </w:tcPr>
          <w:p w14:paraId="151791D4" w14:textId="77777777" w:rsidR="00744F3A" w:rsidRPr="002D2326" w:rsidRDefault="00744F3A" w:rsidP="00A06685">
            <w:pPr>
              <w:ind w:right="283"/>
              <w:jc w:val="both"/>
            </w:pPr>
          </w:p>
          <w:p w14:paraId="444225B7" w14:textId="77777777" w:rsidR="00744F3A" w:rsidRPr="002D2326" w:rsidRDefault="00744F3A" w:rsidP="00A06685">
            <w:pPr>
              <w:ind w:right="283"/>
              <w:jc w:val="both"/>
            </w:pPr>
            <w:r w:rsidRPr="002D2326">
              <w:t>Unit of Measurement</w:t>
            </w:r>
          </w:p>
          <w:p w14:paraId="38ADC40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D474079" w14:textId="77777777" w:rsidR="00744F3A" w:rsidRPr="002D2326" w:rsidRDefault="00744F3A" w:rsidP="00A06685">
            <w:r w:rsidRPr="002D2326">
              <w:t>Percent (%)</w:t>
            </w:r>
          </w:p>
        </w:tc>
      </w:tr>
      <w:tr w:rsidR="00744F3A" w:rsidRPr="002D2326" w14:paraId="6E2660E4" w14:textId="77777777" w:rsidTr="00A06685">
        <w:tc>
          <w:tcPr>
            <w:tcW w:w="2689" w:type="dxa"/>
            <w:tcBorders>
              <w:top w:val="single" w:sz="4" w:space="0" w:color="auto"/>
              <w:left w:val="single" w:sz="4" w:space="0" w:color="auto"/>
              <w:bottom w:val="single" w:sz="4" w:space="0" w:color="auto"/>
              <w:right w:val="single" w:sz="4" w:space="0" w:color="auto"/>
            </w:tcBorders>
          </w:tcPr>
          <w:p w14:paraId="4A0D22BF" w14:textId="77777777" w:rsidR="00744F3A" w:rsidRPr="002D2326" w:rsidRDefault="00744F3A" w:rsidP="00A06685">
            <w:pPr>
              <w:ind w:right="283"/>
              <w:jc w:val="both"/>
            </w:pPr>
            <w:r w:rsidRPr="002D2326">
              <w:t>Computation method</w:t>
            </w:r>
          </w:p>
          <w:p w14:paraId="74FADB3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6B9BBE7" w14:textId="77777777" w:rsidR="00744F3A" w:rsidRPr="002D2326" w:rsidRDefault="00744F3A" w:rsidP="00A06685">
            <w:r w:rsidRPr="002D2326">
              <w:t>The indicator can be calculated as</w:t>
            </w:r>
            <w:r>
              <w:t>;</w:t>
            </w:r>
          </w:p>
          <w:p w14:paraId="2E6A79CA" w14:textId="77777777" w:rsidR="00744F3A" w:rsidRPr="002D2326" w:rsidRDefault="00744F3A" w:rsidP="00A06685"/>
          <w:p w14:paraId="45CF114D" w14:textId="77777777" w:rsidR="00744F3A" w:rsidRPr="00F7547B" w:rsidRDefault="00744F3A" w:rsidP="00A06685">
            <m:oMathPara>
              <m:oMath>
                <m:f>
                  <m:fPr>
                    <m:ctrlPr>
                      <w:rPr>
                        <w:rFonts w:ascii="Cambria Math" w:hAnsi="Cambria Math"/>
                        <w:i/>
                      </w:rPr>
                    </m:ctrlPr>
                  </m:fPr>
                  <m:num>
                    <m:r>
                      <m:rPr>
                        <m:nor/>
                      </m:rPr>
                      <m:t>Solid waste regularly collected</m:t>
                    </m:r>
                  </m:num>
                  <m:den>
                    <m:r>
                      <m:rPr>
                        <m:nor/>
                      </m:rPr>
                      <m:t>Total solid waste generated</m:t>
                    </m:r>
                  </m:den>
                </m:f>
                <m:r>
                  <m:rPr>
                    <m:nor/>
                  </m:rPr>
                  <m:t>×</m:t>
                </m:r>
                <m:r>
                  <w:rPr>
                    <w:rFonts w:ascii="Cambria Math" w:hAnsi="Cambria Math"/>
                  </w:rPr>
                  <m:t>100</m:t>
                </m:r>
              </m:oMath>
            </m:oMathPara>
          </w:p>
          <w:p w14:paraId="33D7856C" w14:textId="77777777" w:rsidR="00744F3A" w:rsidRPr="002D2326" w:rsidRDefault="00744F3A" w:rsidP="00A06685"/>
        </w:tc>
      </w:tr>
      <w:tr w:rsidR="00744F3A" w:rsidRPr="002D2326" w14:paraId="593475AD" w14:textId="77777777" w:rsidTr="00A06685">
        <w:tc>
          <w:tcPr>
            <w:tcW w:w="2689" w:type="dxa"/>
            <w:tcBorders>
              <w:top w:val="single" w:sz="4" w:space="0" w:color="auto"/>
              <w:left w:val="single" w:sz="4" w:space="0" w:color="auto"/>
              <w:bottom w:val="single" w:sz="4" w:space="0" w:color="auto"/>
              <w:right w:val="single" w:sz="4" w:space="0" w:color="auto"/>
            </w:tcBorders>
          </w:tcPr>
          <w:p w14:paraId="515FF0CE" w14:textId="77777777" w:rsidR="00744F3A" w:rsidRPr="002D2326" w:rsidRDefault="00744F3A" w:rsidP="00A06685">
            <w:pPr>
              <w:ind w:right="283"/>
              <w:jc w:val="both"/>
            </w:pPr>
            <w:r w:rsidRPr="002D2326">
              <w:t>Disaggregation</w:t>
            </w:r>
          </w:p>
          <w:p w14:paraId="68A5F0E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118384B" w14:textId="77777777" w:rsidR="00744F3A" w:rsidRPr="002D2326" w:rsidRDefault="00744F3A" w:rsidP="00A06685">
            <w:pPr>
              <w:pStyle w:val="PlainText"/>
              <w:ind w:left="360"/>
              <w:rPr>
                <w:rFonts w:ascii="Arial" w:hAnsi="Arial"/>
              </w:rPr>
            </w:pPr>
          </w:p>
        </w:tc>
      </w:tr>
      <w:tr w:rsidR="00744F3A" w:rsidRPr="002D2326" w14:paraId="51DEE221" w14:textId="77777777" w:rsidTr="00A06685">
        <w:tc>
          <w:tcPr>
            <w:tcW w:w="2689" w:type="dxa"/>
            <w:tcBorders>
              <w:top w:val="single" w:sz="4" w:space="0" w:color="auto"/>
              <w:left w:val="single" w:sz="4" w:space="0" w:color="auto"/>
              <w:bottom w:val="single" w:sz="4" w:space="0" w:color="auto"/>
              <w:right w:val="single" w:sz="4" w:space="0" w:color="auto"/>
            </w:tcBorders>
          </w:tcPr>
          <w:p w14:paraId="4C936548" w14:textId="77777777" w:rsidR="00744F3A" w:rsidRPr="002D2326" w:rsidRDefault="00744F3A" w:rsidP="00A06685">
            <w:pPr>
              <w:ind w:right="283"/>
            </w:pPr>
            <w:r w:rsidRPr="002D2326">
              <w:t>Comments and limitations/ Other Information</w:t>
            </w:r>
          </w:p>
          <w:p w14:paraId="4DA1698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45A28E0" w14:textId="77777777" w:rsidR="00744F3A" w:rsidRPr="002D2326" w:rsidRDefault="00744F3A" w:rsidP="00A06685"/>
        </w:tc>
      </w:tr>
      <w:tr w:rsidR="00744F3A" w:rsidRPr="002D2326" w14:paraId="37E88585"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6E95F42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09C3CEFD" w14:textId="77777777" w:rsidR="00744F3A" w:rsidRPr="002D2326" w:rsidRDefault="00744F3A" w:rsidP="00A06685"/>
        </w:tc>
      </w:tr>
      <w:tr w:rsidR="00744F3A" w:rsidRPr="002D2326" w14:paraId="6499A5A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E570F56"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1CF45626" w14:textId="77777777" w:rsidR="00744F3A" w:rsidRPr="002D2326" w:rsidRDefault="00744F3A" w:rsidP="00A06685">
            <w:pPr>
              <w:jc w:val="both"/>
            </w:pPr>
            <w:r w:rsidRPr="002D2326">
              <w:t>Proportion of urban solid waste regularly collected and with adequate final discharge out of total urban solid waste generated, by cities</w:t>
            </w:r>
          </w:p>
        </w:tc>
      </w:tr>
      <w:tr w:rsidR="00744F3A" w:rsidRPr="002D2326" w14:paraId="329FB29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575CEB0"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438724E8" w14:textId="77777777" w:rsidR="00744F3A" w:rsidRPr="002D2326" w:rsidRDefault="00744F3A" w:rsidP="00A06685">
            <w:pPr>
              <w:jc w:val="both"/>
            </w:pPr>
            <w:r w:rsidRPr="002D2326">
              <w:t>11.6.1</w:t>
            </w:r>
          </w:p>
        </w:tc>
      </w:tr>
      <w:tr w:rsidR="00744F3A" w:rsidRPr="002D2326" w14:paraId="18843F39" w14:textId="77777777" w:rsidTr="00A06685">
        <w:tc>
          <w:tcPr>
            <w:tcW w:w="2689" w:type="dxa"/>
            <w:tcBorders>
              <w:top w:val="single" w:sz="4" w:space="0" w:color="auto"/>
              <w:left w:val="single" w:sz="4" w:space="0" w:color="auto"/>
              <w:bottom w:val="single" w:sz="4" w:space="0" w:color="auto"/>
              <w:right w:val="single" w:sz="4" w:space="0" w:color="auto"/>
            </w:tcBorders>
          </w:tcPr>
          <w:p w14:paraId="33926029" w14:textId="77777777" w:rsidR="00744F3A" w:rsidRPr="002D2326" w:rsidRDefault="00744F3A" w:rsidP="00A06685">
            <w:pPr>
              <w:ind w:right="283"/>
              <w:jc w:val="both"/>
            </w:pPr>
            <w:r w:rsidRPr="002D2326">
              <w:t>Target Name</w:t>
            </w:r>
          </w:p>
          <w:p w14:paraId="117FC59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DCACF6B" w14:textId="77777777" w:rsidR="00744F3A" w:rsidRPr="002D2326" w:rsidRDefault="00744F3A" w:rsidP="00A06685">
            <w:pPr>
              <w:jc w:val="both"/>
            </w:pPr>
            <w:r w:rsidRPr="002D2326">
              <w:t>By 2030, reduce the adverse per capita environmental impact of cities, including by paying special attention to air quality and municipal and other waste management</w:t>
            </w:r>
          </w:p>
        </w:tc>
      </w:tr>
      <w:tr w:rsidR="00744F3A" w:rsidRPr="002D2326" w14:paraId="0025D26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47A3138"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7EBEFE11" w14:textId="77777777" w:rsidR="00744F3A" w:rsidRPr="002D2326" w:rsidRDefault="00744F3A" w:rsidP="00A06685">
            <w:pPr>
              <w:jc w:val="both"/>
            </w:pPr>
            <w:r w:rsidRPr="002D2326">
              <w:t>11.6</w:t>
            </w:r>
          </w:p>
        </w:tc>
      </w:tr>
      <w:tr w:rsidR="00744F3A" w:rsidRPr="002D2326" w14:paraId="437F97C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604A4FC"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3B3A37E8" w14:textId="77777777" w:rsidR="00744F3A" w:rsidRPr="002D2326" w:rsidRDefault="00744F3A" w:rsidP="00A06685">
            <w:pPr>
              <w:jc w:val="both"/>
            </w:pPr>
          </w:p>
        </w:tc>
      </w:tr>
      <w:tr w:rsidR="00744F3A" w:rsidRPr="002D2326" w14:paraId="447ACD8E"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0EE4E44"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213D372F" w14:textId="77777777" w:rsidR="00744F3A" w:rsidRPr="002D2326" w:rsidRDefault="00744F3A" w:rsidP="00A06685">
            <w:pPr>
              <w:jc w:val="both"/>
            </w:pPr>
            <w:r w:rsidRPr="002D2326">
              <w:t>2</w:t>
            </w:r>
          </w:p>
        </w:tc>
      </w:tr>
      <w:tr w:rsidR="00744F3A" w:rsidRPr="002D2326" w14:paraId="0957A97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62CA55E" w14:textId="77777777" w:rsidR="00744F3A" w:rsidRPr="002D2326" w:rsidRDefault="00744F3A" w:rsidP="00A06685">
            <w:pPr>
              <w:ind w:right="283"/>
              <w:jc w:val="both"/>
            </w:pPr>
            <w:r w:rsidRPr="002D2326">
              <w:lastRenderedPageBreak/>
              <w:t>UN custodian agency</w:t>
            </w:r>
          </w:p>
        </w:tc>
        <w:tc>
          <w:tcPr>
            <w:tcW w:w="6945" w:type="dxa"/>
            <w:tcBorders>
              <w:top w:val="single" w:sz="4" w:space="0" w:color="auto"/>
              <w:left w:val="single" w:sz="4" w:space="0" w:color="auto"/>
              <w:bottom w:val="single" w:sz="4" w:space="0" w:color="auto"/>
              <w:right w:val="single" w:sz="4" w:space="0" w:color="auto"/>
            </w:tcBorders>
          </w:tcPr>
          <w:p w14:paraId="69D0C663" w14:textId="77777777" w:rsidR="00744F3A" w:rsidRPr="002D2326" w:rsidRDefault="00744F3A" w:rsidP="00A06685">
            <w:pPr>
              <w:jc w:val="both"/>
            </w:pPr>
            <w:r w:rsidRPr="002D2326">
              <w:t>UN-Habitat, UNSD</w:t>
            </w:r>
          </w:p>
        </w:tc>
      </w:tr>
      <w:tr w:rsidR="00744F3A" w:rsidRPr="002D2326" w14:paraId="33772042"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30E2556"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0BB108F" w14:textId="77777777" w:rsidR="00744F3A" w:rsidRPr="002D2326" w:rsidRDefault="00744F3A" w:rsidP="00A06685">
            <w:pPr>
              <w:rPr>
                <w:rStyle w:val="HeaderChar"/>
              </w:rPr>
            </w:pPr>
            <w:hyperlink r:id="rId159" w:history="1">
              <w:r w:rsidRPr="002D2326">
                <w:rPr>
                  <w:rStyle w:val="Hyperlink"/>
                </w:rPr>
                <w:t>https://unstats.un.org/sdgs/metadata/files/Metadata-11-06-01.pdf</w:t>
              </w:r>
            </w:hyperlink>
            <w:r w:rsidRPr="002D2326">
              <w:rPr>
                <w:rStyle w:val="HeaderChar"/>
              </w:rPr>
              <w:t xml:space="preserve"> </w:t>
            </w:r>
          </w:p>
        </w:tc>
      </w:tr>
      <w:tr w:rsidR="00744F3A" w:rsidRPr="002D2326" w14:paraId="28B4E5F8"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7C1D5A7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0D23926C" w14:textId="77777777" w:rsidR="00744F3A" w:rsidRPr="002D2326" w:rsidRDefault="00744F3A" w:rsidP="00A06685"/>
        </w:tc>
      </w:tr>
      <w:tr w:rsidR="00744F3A" w:rsidRPr="002D2326" w14:paraId="547B1213" w14:textId="77777777" w:rsidTr="00A06685">
        <w:tc>
          <w:tcPr>
            <w:tcW w:w="2689" w:type="dxa"/>
            <w:tcBorders>
              <w:top w:val="single" w:sz="4" w:space="0" w:color="auto"/>
              <w:left w:val="single" w:sz="4" w:space="0" w:color="auto"/>
              <w:bottom w:val="single" w:sz="4" w:space="0" w:color="auto"/>
              <w:right w:val="single" w:sz="4" w:space="0" w:color="auto"/>
            </w:tcBorders>
          </w:tcPr>
          <w:p w14:paraId="3EE71F6E" w14:textId="77777777" w:rsidR="00744F3A" w:rsidRPr="002D2326" w:rsidRDefault="00744F3A" w:rsidP="00A06685">
            <w:pPr>
              <w:ind w:right="283"/>
              <w:jc w:val="both"/>
            </w:pPr>
            <w:r w:rsidRPr="002D2326">
              <w:t xml:space="preserve">Source Organization </w:t>
            </w:r>
          </w:p>
          <w:p w14:paraId="43AD8B9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3D1D8E7" w14:textId="77777777" w:rsidR="00744F3A" w:rsidRPr="002D2326" w:rsidRDefault="00744F3A" w:rsidP="00A06685">
            <w:r w:rsidRPr="002D2326">
              <w:t>National Institute of Statistics of Rwanda (NISR)</w:t>
            </w:r>
          </w:p>
        </w:tc>
      </w:tr>
      <w:tr w:rsidR="00744F3A" w:rsidRPr="002D2326" w14:paraId="11976126" w14:textId="77777777" w:rsidTr="00A06685">
        <w:tc>
          <w:tcPr>
            <w:tcW w:w="2689" w:type="dxa"/>
            <w:tcBorders>
              <w:top w:val="single" w:sz="4" w:space="0" w:color="auto"/>
              <w:left w:val="single" w:sz="4" w:space="0" w:color="auto"/>
              <w:bottom w:val="single" w:sz="4" w:space="0" w:color="auto"/>
              <w:right w:val="single" w:sz="4" w:space="0" w:color="auto"/>
            </w:tcBorders>
          </w:tcPr>
          <w:p w14:paraId="10713BFF"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631757FD" w14:textId="77777777" w:rsidR="00744F3A" w:rsidRPr="002D2326" w:rsidRDefault="00744F3A" w:rsidP="00A06685">
            <w:r w:rsidRPr="002D2326">
              <w:t>Integrated Household Living Condition (EICV)</w:t>
            </w:r>
          </w:p>
        </w:tc>
      </w:tr>
      <w:tr w:rsidR="00744F3A" w:rsidRPr="002D2326" w14:paraId="7025B520" w14:textId="77777777" w:rsidTr="00A06685">
        <w:tc>
          <w:tcPr>
            <w:tcW w:w="2689" w:type="dxa"/>
            <w:tcBorders>
              <w:top w:val="single" w:sz="4" w:space="0" w:color="auto"/>
              <w:left w:val="single" w:sz="4" w:space="0" w:color="auto"/>
              <w:bottom w:val="single" w:sz="4" w:space="0" w:color="auto"/>
              <w:right w:val="single" w:sz="4" w:space="0" w:color="auto"/>
            </w:tcBorders>
          </w:tcPr>
          <w:p w14:paraId="7776B948" w14:textId="77777777" w:rsidR="00744F3A" w:rsidRPr="002D2326" w:rsidRDefault="00744F3A" w:rsidP="00A06685">
            <w:r w:rsidRPr="002D2326">
              <w:t>Periodicity</w:t>
            </w:r>
          </w:p>
          <w:p w14:paraId="20AEEE2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1F21BE9" w14:textId="77777777" w:rsidR="00744F3A" w:rsidRPr="002D2326" w:rsidRDefault="00744F3A" w:rsidP="00A06685">
            <w:r w:rsidRPr="002D2326">
              <w:t>3 years</w:t>
            </w:r>
          </w:p>
        </w:tc>
      </w:tr>
      <w:tr w:rsidR="00744F3A" w:rsidRPr="002D2326" w14:paraId="293BA160" w14:textId="77777777" w:rsidTr="00A06685">
        <w:tc>
          <w:tcPr>
            <w:tcW w:w="2689" w:type="dxa"/>
            <w:tcBorders>
              <w:top w:val="single" w:sz="4" w:space="0" w:color="auto"/>
              <w:left w:val="single" w:sz="4" w:space="0" w:color="auto"/>
              <w:bottom w:val="single" w:sz="4" w:space="0" w:color="auto"/>
              <w:right w:val="single" w:sz="4" w:space="0" w:color="auto"/>
            </w:tcBorders>
          </w:tcPr>
          <w:p w14:paraId="71A273A6" w14:textId="77777777" w:rsidR="00744F3A" w:rsidRPr="002D2326" w:rsidRDefault="00744F3A" w:rsidP="00A06685">
            <w:pPr>
              <w:ind w:right="283"/>
              <w:jc w:val="both"/>
            </w:pPr>
            <w:r w:rsidRPr="002D2326">
              <w:t>Earliest available data</w:t>
            </w:r>
          </w:p>
          <w:p w14:paraId="003B9E38"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A318803" w14:textId="77777777" w:rsidR="00744F3A" w:rsidRPr="002D2326" w:rsidRDefault="00744F3A" w:rsidP="00A06685">
            <w:r w:rsidRPr="002D2326">
              <w:t>2000</w:t>
            </w:r>
          </w:p>
        </w:tc>
      </w:tr>
      <w:tr w:rsidR="00744F3A" w:rsidRPr="002D2326" w14:paraId="07A3B28E" w14:textId="77777777" w:rsidTr="00A06685">
        <w:tc>
          <w:tcPr>
            <w:tcW w:w="2689" w:type="dxa"/>
            <w:tcBorders>
              <w:top w:val="single" w:sz="4" w:space="0" w:color="auto"/>
              <w:left w:val="single" w:sz="4" w:space="0" w:color="auto"/>
              <w:bottom w:val="single" w:sz="4" w:space="0" w:color="auto"/>
              <w:right w:val="single" w:sz="4" w:space="0" w:color="auto"/>
            </w:tcBorders>
          </w:tcPr>
          <w:p w14:paraId="6FAAB043" w14:textId="77777777" w:rsidR="00744F3A" w:rsidRPr="002D2326" w:rsidRDefault="00744F3A" w:rsidP="00A06685">
            <w:pPr>
              <w:ind w:right="283"/>
              <w:jc w:val="both"/>
            </w:pPr>
            <w:r w:rsidRPr="002D2326">
              <w:t>Link to data source/ The text to show instead of the URL</w:t>
            </w:r>
          </w:p>
          <w:p w14:paraId="0238E77A"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C14E931" w14:textId="77777777" w:rsidR="00744F3A" w:rsidRDefault="00744F3A" w:rsidP="00A06685">
            <w:hyperlink r:id="rId160" w:history="1">
              <w:r w:rsidRPr="00F333A4">
                <w:rPr>
                  <w:rStyle w:val="Hyperlink"/>
                </w:rPr>
                <w:t>http://www.statistics.gov.rw/datasource/integrated-household-living-conditions-survey-eicv</w:t>
              </w:r>
            </w:hyperlink>
          </w:p>
          <w:p w14:paraId="2942EDA6" w14:textId="77777777" w:rsidR="00744F3A" w:rsidRPr="002D2326" w:rsidRDefault="00744F3A" w:rsidP="00A06685"/>
        </w:tc>
      </w:tr>
      <w:tr w:rsidR="00744F3A" w:rsidRPr="002D2326" w14:paraId="72D99D64" w14:textId="77777777" w:rsidTr="00A06685">
        <w:tc>
          <w:tcPr>
            <w:tcW w:w="2689" w:type="dxa"/>
            <w:tcBorders>
              <w:top w:val="single" w:sz="4" w:space="0" w:color="auto"/>
              <w:left w:val="single" w:sz="4" w:space="0" w:color="auto"/>
              <w:bottom w:val="single" w:sz="4" w:space="0" w:color="auto"/>
              <w:right w:val="single" w:sz="4" w:space="0" w:color="auto"/>
            </w:tcBorders>
          </w:tcPr>
          <w:p w14:paraId="2E059C5F" w14:textId="77777777" w:rsidR="00744F3A" w:rsidRPr="002D2326" w:rsidRDefault="00744F3A" w:rsidP="00A06685">
            <w:pPr>
              <w:ind w:right="283"/>
              <w:jc w:val="both"/>
            </w:pPr>
            <w:r w:rsidRPr="002D2326">
              <w:t>Release date</w:t>
            </w:r>
          </w:p>
          <w:p w14:paraId="284CB77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227FB1F" w14:textId="77777777" w:rsidR="00744F3A" w:rsidRPr="002D2326" w:rsidRDefault="00744F3A" w:rsidP="00A06685"/>
        </w:tc>
      </w:tr>
      <w:tr w:rsidR="00744F3A" w:rsidRPr="002D2326" w14:paraId="6182B687" w14:textId="77777777" w:rsidTr="00A06685">
        <w:tc>
          <w:tcPr>
            <w:tcW w:w="2689" w:type="dxa"/>
            <w:tcBorders>
              <w:top w:val="single" w:sz="4" w:space="0" w:color="auto"/>
              <w:left w:val="single" w:sz="4" w:space="0" w:color="auto"/>
              <w:bottom w:val="single" w:sz="4" w:space="0" w:color="auto"/>
              <w:right w:val="single" w:sz="4" w:space="0" w:color="auto"/>
            </w:tcBorders>
          </w:tcPr>
          <w:p w14:paraId="2177E9F6" w14:textId="77777777" w:rsidR="00744F3A" w:rsidRPr="002D2326" w:rsidRDefault="00744F3A" w:rsidP="00A06685">
            <w:pPr>
              <w:ind w:right="283"/>
              <w:jc w:val="both"/>
            </w:pPr>
            <w:r w:rsidRPr="002D2326">
              <w:t>Statistical classification</w:t>
            </w:r>
          </w:p>
          <w:p w14:paraId="105733C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hideMark/>
          </w:tcPr>
          <w:p w14:paraId="7C68F4C2" w14:textId="77777777" w:rsidR="00744F3A" w:rsidRPr="002D2326" w:rsidRDefault="00744F3A" w:rsidP="00A06685"/>
        </w:tc>
      </w:tr>
      <w:tr w:rsidR="00744F3A" w:rsidRPr="002D2326" w14:paraId="46561638" w14:textId="77777777" w:rsidTr="00A06685">
        <w:tc>
          <w:tcPr>
            <w:tcW w:w="2689" w:type="dxa"/>
            <w:tcBorders>
              <w:top w:val="single" w:sz="4" w:space="0" w:color="auto"/>
              <w:left w:val="single" w:sz="4" w:space="0" w:color="auto"/>
              <w:bottom w:val="single" w:sz="4" w:space="0" w:color="auto"/>
              <w:right w:val="single" w:sz="4" w:space="0" w:color="auto"/>
            </w:tcBorders>
          </w:tcPr>
          <w:p w14:paraId="6EA14337" w14:textId="77777777" w:rsidR="00744F3A" w:rsidRPr="002D2326" w:rsidRDefault="00744F3A" w:rsidP="00A06685">
            <w:pPr>
              <w:ind w:right="283"/>
              <w:jc w:val="both"/>
            </w:pPr>
            <w:r w:rsidRPr="002D2326">
              <w:t>Contact details</w:t>
            </w:r>
          </w:p>
          <w:p w14:paraId="3B9C7D9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D8A867B" w14:textId="77777777" w:rsidR="00744F3A" w:rsidRPr="002D2326" w:rsidRDefault="00744F3A" w:rsidP="00A06685">
            <w:hyperlink r:id="rId161" w:history="1">
              <w:r w:rsidRPr="002D2326">
                <w:rPr>
                  <w:rStyle w:val="HeaderChar"/>
                  <w:color w:val="2258A9"/>
                  <w:sz w:val="21"/>
                  <w:szCs w:val="21"/>
                  <w:shd w:val="clear" w:color="auto" w:fill="FFFFFF"/>
                </w:rPr>
                <w:t>info@statistics.gov.rw</w:t>
              </w:r>
            </w:hyperlink>
          </w:p>
        </w:tc>
      </w:tr>
      <w:tr w:rsidR="00744F3A" w:rsidRPr="002D2326" w14:paraId="268B15E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F9F2DCB"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48ACC194" w14:textId="77777777" w:rsidR="00744F3A" w:rsidRPr="002D2326" w:rsidRDefault="00744F3A" w:rsidP="00A06685"/>
        </w:tc>
      </w:tr>
    </w:tbl>
    <w:p w14:paraId="40D4B954" w14:textId="77777777" w:rsidR="00744F3A" w:rsidRPr="002D2326" w:rsidRDefault="00744F3A" w:rsidP="00744F3A"/>
    <w:p w14:paraId="3BD6A701" w14:textId="77777777" w:rsidR="00744F3A" w:rsidRPr="002D2326" w:rsidRDefault="00744F3A" w:rsidP="00744F3A">
      <w:pPr>
        <w:pStyle w:val="Heading2"/>
        <w:numPr>
          <w:ilvl w:val="0"/>
          <w:numId w:val="0"/>
        </w:numPr>
        <w:ind w:left="576" w:hanging="576"/>
        <w:rPr>
          <w:rFonts w:ascii="Arial" w:hAnsi="Arial" w:cs="Arial"/>
        </w:rPr>
      </w:pPr>
      <w:bookmarkStart w:id="163" w:name="_Toc517414092"/>
      <w:bookmarkStart w:id="164" w:name="_Toc533147168"/>
      <w:bookmarkStart w:id="165" w:name="_Toc517414140"/>
      <w:r w:rsidRPr="002D2326">
        <w:rPr>
          <w:rFonts w:ascii="Arial" w:hAnsi="Arial" w:cs="Arial"/>
        </w:rPr>
        <w:t>13.2.1 Number of countries that have communicated the establishment or operationalization of an integrated policy/strategy/plan which increases their ability to adapt to the adverse impacts of climate change, and foster climate resilience and low greenhouse gas emissions development in a manner that does not threaten food production (including a national adaptation plan, nationally determined contribution, national communication, biennial update report or other)</w:t>
      </w:r>
      <w:bookmarkEnd w:id="163"/>
      <w:bookmarkEnd w:id="164"/>
    </w:p>
    <w:tbl>
      <w:tblPr>
        <w:tblStyle w:val="TableGrid"/>
        <w:tblW w:w="9634" w:type="dxa"/>
        <w:tblLook w:val="04A0" w:firstRow="1" w:lastRow="0" w:firstColumn="1" w:lastColumn="0" w:noHBand="0" w:noVBand="1"/>
      </w:tblPr>
      <w:tblGrid>
        <w:gridCol w:w="2689"/>
        <w:gridCol w:w="6945"/>
      </w:tblGrid>
      <w:tr w:rsidR="00744F3A" w:rsidRPr="002D2326" w14:paraId="091D72D8"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34D1A2E3"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962A9EA" w14:textId="77777777" w:rsidR="00744F3A" w:rsidRPr="002D2326" w:rsidRDefault="00744F3A" w:rsidP="00A06685"/>
        </w:tc>
      </w:tr>
      <w:tr w:rsidR="00744F3A" w:rsidRPr="002D2326" w14:paraId="4014244C" w14:textId="77777777" w:rsidTr="00A06685">
        <w:tc>
          <w:tcPr>
            <w:tcW w:w="2689" w:type="dxa"/>
            <w:tcBorders>
              <w:top w:val="single" w:sz="4" w:space="0" w:color="auto"/>
              <w:left w:val="single" w:sz="4" w:space="0" w:color="auto"/>
              <w:bottom w:val="single" w:sz="4" w:space="0" w:color="auto"/>
              <w:right w:val="single" w:sz="4" w:space="0" w:color="auto"/>
            </w:tcBorders>
          </w:tcPr>
          <w:p w14:paraId="49CB6D1C" w14:textId="77777777" w:rsidR="00744F3A" w:rsidRPr="002D2326" w:rsidRDefault="00744F3A" w:rsidP="00A06685">
            <w:pPr>
              <w:ind w:right="283"/>
              <w:jc w:val="both"/>
            </w:pPr>
            <w:r w:rsidRPr="002D2326">
              <w:t>Definition</w:t>
            </w:r>
          </w:p>
          <w:p w14:paraId="1C259E3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A32A187" w14:textId="77777777" w:rsidR="00744F3A" w:rsidRPr="002D2326" w:rsidRDefault="00744F3A" w:rsidP="00A06685">
            <w:r w:rsidRPr="002D2326">
              <w:lastRenderedPageBreak/>
              <w:t>1.Green growth and Climate resilient Strategy</w:t>
            </w:r>
          </w:p>
          <w:p w14:paraId="336BAF2E" w14:textId="77777777" w:rsidR="00744F3A" w:rsidRPr="002D2326" w:rsidRDefault="00744F3A" w:rsidP="00A06685">
            <w:r w:rsidRPr="002D2326">
              <w:lastRenderedPageBreak/>
              <w:t xml:space="preserve">2.National communications report </w:t>
            </w:r>
          </w:p>
          <w:p w14:paraId="452C4A35" w14:textId="77777777" w:rsidR="00744F3A" w:rsidRPr="002D2326" w:rsidRDefault="00744F3A" w:rsidP="00A06685">
            <w:r w:rsidRPr="002D2326">
              <w:t xml:space="preserve">3. INDC: Intended national determined contributions </w:t>
            </w:r>
          </w:p>
          <w:p w14:paraId="4F27AC91" w14:textId="77777777" w:rsidR="00744F3A" w:rsidRPr="002D2326" w:rsidRDefault="00744F3A" w:rsidP="00A06685">
            <w:r w:rsidRPr="002D2326">
              <w:t xml:space="preserve">4. NAPs: National adaptation plans </w:t>
            </w:r>
          </w:p>
        </w:tc>
      </w:tr>
      <w:tr w:rsidR="00744F3A" w:rsidRPr="002D2326" w14:paraId="0BB8FFE2" w14:textId="77777777" w:rsidTr="00A06685">
        <w:tc>
          <w:tcPr>
            <w:tcW w:w="2689" w:type="dxa"/>
            <w:tcBorders>
              <w:top w:val="single" w:sz="4" w:space="0" w:color="auto"/>
              <w:left w:val="single" w:sz="4" w:space="0" w:color="auto"/>
              <w:bottom w:val="single" w:sz="4" w:space="0" w:color="auto"/>
              <w:right w:val="single" w:sz="4" w:space="0" w:color="auto"/>
            </w:tcBorders>
          </w:tcPr>
          <w:p w14:paraId="5FC1477B" w14:textId="77777777" w:rsidR="00744F3A" w:rsidRPr="002D2326" w:rsidRDefault="00744F3A" w:rsidP="00A06685">
            <w:pPr>
              <w:ind w:right="283"/>
              <w:jc w:val="both"/>
            </w:pPr>
            <w:r w:rsidRPr="002D2326">
              <w:t>Geographic coverage</w:t>
            </w:r>
          </w:p>
          <w:p w14:paraId="14E02BA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6F763B5" w14:textId="77777777" w:rsidR="00744F3A" w:rsidRPr="002D2326" w:rsidRDefault="00744F3A" w:rsidP="00A06685">
            <w:r w:rsidRPr="002D2326">
              <w:t>National</w:t>
            </w:r>
          </w:p>
        </w:tc>
      </w:tr>
      <w:tr w:rsidR="00744F3A" w:rsidRPr="002D2326" w14:paraId="5FB359E0" w14:textId="77777777" w:rsidTr="00A06685">
        <w:tc>
          <w:tcPr>
            <w:tcW w:w="2689" w:type="dxa"/>
            <w:tcBorders>
              <w:top w:val="single" w:sz="4" w:space="0" w:color="auto"/>
              <w:left w:val="single" w:sz="4" w:space="0" w:color="auto"/>
              <w:bottom w:val="single" w:sz="4" w:space="0" w:color="auto"/>
              <w:right w:val="single" w:sz="4" w:space="0" w:color="auto"/>
            </w:tcBorders>
          </w:tcPr>
          <w:p w14:paraId="533D2E95" w14:textId="77777777" w:rsidR="00744F3A" w:rsidRPr="002D2326" w:rsidRDefault="00744F3A" w:rsidP="00A06685">
            <w:pPr>
              <w:ind w:right="283"/>
              <w:jc w:val="both"/>
            </w:pPr>
          </w:p>
          <w:p w14:paraId="6D30EDC8" w14:textId="77777777" w:rsidR="00744F3A" w:rsidRPr="002D2326" w:rsidRDefault="00744F3A" w:rsidP="00A06685">
            <w:pPr>
              <w:ind w:right="283"/>
              <w:jc w:val="both"/>
            </w:pPr>
            <w:r w:rsidRPr="002D2326">
              <w:t>Unit of Measurement</w:t>
            </w:r>
          </w:p>
          <w:p w14:paraId="091F01D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595D259" w14:textId="77777777" w:rsidR="00744F3A" w:rsidRPr="002D2326" w:rsidRDefault="00744F3A" w:rsidP="00A06685"/>
        </w:tc>
      </w:tr>
      <w:tr w:rsidR="00744F3A" w:rsidRPr="002D2326" w14:paraId="4ABDE853" w14:textId="77777777" w:rsidTr="00A06685">
        <w:tc>
          <w:tcPr>
            <w:tcW w:w="2689" w:type="dxa"/>
            <w:tcBorders>
              <w:top w:val="single" w:sz="4" w:space="0" w:color="auto"/>
              <w:left w:val="single" w:sz="4" w:space="0" w:color="auto"/>
              <w:bottom w:val="single" w:sz="4" w:space="0" w:color="auto"/>
              <w:right w:val="single" w:sz="4" w:space="0" w:color="auto"/>
            </w:tcBorders>
          </w:tcPr>
          <w:p w14:paraId="7E8BD364" w14:textId="77777777" w:rsidR="00744F3A" w:rsidRPr="002D2326" w:rsidRDefault="00744F3A" w:rsidP="00A06685">
            <w:pPr>
              <w:ind w:right="283"/>
              <w:jc w:val="both"/>
            </w:pPr>
            <w:r w:rsidRPr="002D2326">
              <w:t>Computation method</w:t>
            </w:r>
          </w:p>
          <w:p w14:paraId="5539AE8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0E9F738" w14:textId="77777777" w:rsidR="00744F3A" w:rsidRPr="002D2326" w:rsidRDefault="00744F3A" w:rsidP="00A06685"/>
        </w:tc>
      </w:tr>
      <w:tr w:rsidR="00744F3A" w:rsidRPr="002D2326" w14:paraId="66B15D0B" w14:textId="77777777" w:rsidTr="00A06685">
        <w:tc>
          <w:tcPr>
            <w:tcW w:w="2689" w:type="dxa"/>
            <w:tcBorders>
              <w:top w:val="single" w:sz="4" w:space="0" w:color="auto"/>
              <w:left w:val="single" w:sz="4" w:space="0" w:color="auto"/>
              <w:bottom w:val="single" w:sz="4" w:space="0" w:color="auto"/>
              <w:right w:val="single" w:sz="4" w:space="0" w:color="auto"/>
            </w:tcBorders>
          </w:tcPr>
          <w:p w14:paraId="72868ED7" w14:textId="77777777" w:rsidR="00744F3A" w:rsidRPr="002D2326" w:rsidRDefault="00744F3A" w:rsidP="00A06685">
            <w:pPr>
              <w:ind w:right="283"/>
              <w:jc w:val="both"/>
            </w:pPr>
            <w:r w:rsidRPr="002D2326">
              <w:t>Disaggregation</w:t>
            </w:r>
          </w:p>
          <w:p w14:paraId="2F22D46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63A53E5" w14:textId="77777777" w:rsidR="00744F3A" w:rsidRPr="002D2326" w:rsidRDefault="00744F3A" w:rsidP="00744F3A">
            <w:pPr>
              <w:pStyle w:val="PlainText"/>
              <w:numPr>
                <w:ilvl w:val="0"/>
                <w:numId w:val="3"/>
              </w:numPr>
              <w:rPr>
                <w:rFonts w:ascii="Arial" w:hAnsi="Arial"/>
              </w:rPr>
            </w:pPr>
          </w:p>
        </w:tc>
      </w:tr>
      <w:tr w:rsidR="00744F3A" w:rsidRPr="002D2326" w14:paraId="22752A79" w14:textId="77777777" w:rsidTr="00A06685">
        <w:tc>
          <w:tcPr>
            <w:tcW w:w="2689" w:type="dxa"/>
            <w:tcBorders>
              <w:top w:val="single" w:sz="4" w:space="0" w:color="auto"/>
              <w:left w:val="single" w:sz="4" w:space="0" w:color="auto"/>
              <w:bottom w:val="single" w:sz="4" w:space="0" w:color="auto"/>
              <w:right w:val="single" w:sz="4" w:space="0" w:color="auto"/>
            </w:tcBorders>
          </w:tcPr>
          <w:p w14:paraId="3D4B5B91" w14:textId="77777777" w:rsidR="00744F3A" w:rsidRPr="002D2326" w:rsidRDefault="00744F3A" w:rsidP="00A06685">
            <w:pPr>
              <w:ind w:right="283"/>
            </w:pPr>
            <w:r w:rsidRPr="002D2326">
              <w:t>Comments and limitations/ Other Information</w:t>
            </w:r>
          </w:p>
          <w:p w14:paraId="0F04AB1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1242390" w14:textId="77777777" w:rsidR="00744F3A" w:rsidRPr="002D2326" w:rsidRDefault="00744F3A" w:rsidP="00A06685"/>
        </w:tc>
      </w:tr>
      <w:tr w:rsidR="00744F3A" w:rsidRPr="002D2326" w14:paraId="64CCABC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3EB31A9"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70DCE1BB" w14:textId="77777777" w:rsidR="00744F3A" w:rsidRPr="002D2326" w:rsidRDefault="00744F3A" w:rsidP="00A06685"/>
        </w:tc>
      </w:tr>
      <w:tr w:rsidR="00744F3A" w:rsidRPr="002D2326" w14:paraId="7B28885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AE60FD0"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06F96C58" w14:textId="77777777" w:rsidR="00744F3A" w:rsidRPr="002D2326" w:rsidRDefault="00744F3A" w:rsidP="00A06685">
            <w:pPr>
              <w:jc w:val="both"/>
            </w:pPr>
            <w:r w:rsidRPr="002D2326">
              <w:t>Number of countries that have communicated the establishment or operationalization of an integrated policy/strategy/plan which increases their ability to adapt to the adverse impacts of climate change, and foster climate resilience and low greenhouse gas emissions development in a manner that does not threaten food production (including a national adaptation plan, nationally determined contribution, national communication, biennial update report or other)</w:t>
            </w:r>
          </w:p>
          <w:p w14:paraId="29BE0DEA" w14:textId="77777777" w:rsidR="00744F3A" w:rsidRPr="002D2326" w:rsidRDefault="00744F3A" w:rsidP="00A06685">
            <w:pPr>
              <w:jc w:val="both"/>
            </w:pPr>
          </w:p>
        </w:tc>
      </w:tr>
      <w:tr w:rsidR="00744F3A" w:rsidRPr="002D2326" w14:paraId="7B70DC4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D039CF7"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6EA99974" w14:textId="77777777" w:rsidR="00744F3A" w:rsidRPr="002D2326" w:rsidRDefault="00744F3A" w:rsidP="00A06685">
            <w:pPr>
              <w:jc w:val="both"/>
            </w:pPr>
            <w:r w:rsidRPr="002D2326">
              <w:t>13.2.1</w:t>
            </w:r>
          </w:p>
        </w:tc>
      </w:tr>
      <w:tr w:rsidR="00744F3A" w:rsidRPr="002D2326" w14:paraId="4E21FBA1" w14:textId="77777777" w:rsidTr="00A06685">
        <w:tc>
          <w:tcPr>
            <w:tcW w:w="2689" w:type="dxa"/>
            <w:tcBorders>
              <w:top w:val="single" w:sz="4" w:space="0" w:color="auto"/>
              <w:left w:val="single" w:sz="4" w:space="0" w:color="auto"/>
              <w:bottom w:val="single" w:sz="4" w:space="0" w:color="auto"/>
              <w:right w:val="single" w:sz="4" w:space="0" w:color="auto"/>
            </w:tcBorders>
          </w:tcPr>
          <w:p w14:paraId="33C00B7A" w14:textId="77777777" w:rsidR="00744F3A" w:rsidRPr="002D2326" w:rsidRDefault="00744F3A" w:rsidP="00A06685">
            <w:pPr>
              <w:ind w:right="283"/>
              <w:jc w:val="both"/>
            </w:pPr>
            <w:r w:rsidRPr="002D2326">
              <w:t>Target Name</w:t>
            </w:r>
          </w:p>
          <w:p w14:paraId="6985264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4196AC6" w14:textId="77777777" w:rsidR="00744F3A" w:rsidRPr="002D2326" w:rsidRDefault="00744F3A" w:rsidP="00A06685">
            <w:pPr>
              <w:jc w:val="both"/>
            </w:pPr>
            <w:r w:rsidRPr="002D2326">
              <w:t>Integrate climate change measures into national policies, strategies and planning</w:t>
            </w:r>
          </w:p>
        </w:tc>
      </w:tr>
      <w:tr w:rsidR="00744F3A" w:rsidRPr="002D2326" w14:paraId="7FFD899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8BF3731"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AB51544" w14:textId="77777777" w:rsidR="00744F3A" w:rsidRPr="002D2326" w:rsidRDefault="00744F3A" w:rsidP="00A06685">
            <w:r w:rsidRPr="002D2326">
              <w:t>13.2</w:t>
            </w:r>
          </w:p>
        </w:tc>
      </w:tr>
      <w:tr w:rsidR="00744F3A" w:rsidRPr="002D2326" w14:paraId="15B0215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C949FC1"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2CC17B9E" w14:textId="77777777" w:rsidR="00744F3A" w:rsidRPr="002D2326" w:rsidRDefault="00744F3A" w:rsidP="00A06685"/>
        </w:tc>
      </w:tr>
      <w:tr w:rsidR="00744F3A" w:rsidRPr="002D2326" w14:paraId="65198A3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0FB97EB"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6EFFC445" w14:textId="77777777" w:rsidR="00744F3A" w:rsidRPr="002D2326" w:rsidRDefault="00744F3A" w:rsidP="00A06685">
            <w:r w:rsidRPr="002D2326">
              <w:t>3</w:t>
            </w:r>
          </w:p>
        </w:tc>
      </w:tr>
      <w:tr w:rsidR="00744F3A" w:rsidRPr="002D2326" w14:paraId="0A73E30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FD869A0"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4C58EC73" w14:textId="77777777" w:rsidR="00744F3A" w:rsidRPr="002D2326" w:rsidRDefault="00744F3A" w:rsidP="00A06685">
            <w:r w:rsidRPr="002D2326">
              <w:t>UNFCCC</w:t>
            </w:r>
          </w:p>
        </w:tc>
      </w:tr>
      <w:tr w:rsidR="00744F3A" w:rsidRPr="002D2326" w14:paraId="309672B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AD84E12"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7737BE8F" w14:textId="77777777" w:rsidR="00744F3A" w:rsidRPr="002D2326" w:rsidRDefault="00744F3A" w:rsidP="00A06685">
            <w:pPr>
              <w:rPr>
                <w:rStyle w:val="HeaderChar"/>
              </w:rPr>
            </w:pPr>
          </w:p>
        </w:tc>
      </w:tr>
      <w:tr w:rsidR="00744F3A" w:rsidRPr="002D2326" w14:paraId="25570483"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6BC304D"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4C95AE92" w14:textId="77777777" w:rsidR="00744F3A" w:rsidRPr="002D2326" w:rsidRDefault="00744F3A" w:rsidP="00A06685"/>
        </w:tc>
      </w:tr>
      <w:tr w:rsidR="00744F3A" w:rsidRPr="002D2326" w14:paraId="0475E812" w14:textId="77777777" w:rsidTr="00A06685">
        <w:tc>
          <w:tcPr>
            <w:tcW w:w="2689" w:type="dxa"/>
            <w:tcBorders>
              <w:top w:val="single" w:sz="4" w:space="0" w:color="auto"/>
              <w:left w:val="single" w:sz="4" w:space="0" w:color="auto"/>
              <w:bottom w:val="single" w:sz="4" w:space="0" w:color="auto"/>
              <w:right w:val="single" w:sz="4" w:space="0" w:color="auto"/>
            </w:tcBorders>
          </w:tcPr>
          <w:p w14:paraId="1654D788" w14:textId="77777777" w:rsidR="00744F3A" w:rsidRPr="002D2326" w:rsidRDefault="00744F3A" w:rsidP="00A06685">
            <w:pPr>
              <w:ind w:right="283"/>
              <w:jc w:val="both"/>
            </w:pPr>
            <w:r w:rsidRPr="002D2326">
              <w:lastRenderedPageBreak/>
              <w:t xml:space="preserve">Source Organization </w:t>
            </w:r>
          </w:p>
          <w:p w14:paraId="4FDD29E3"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29CCD1E" w14:textId="77777777" w:rsidR="00744F3A" w:rsidRPr="002D2326" w:rsidRDefault="00744F3A" w:rsidP="00A06685">
            <w:r w:rsidRPr="002D2326">
              <w:t>Ministry of Environment (MINIRENA)</w:t>
            </w:r>
          </w:p>
        </w:tc>
      </w:tr>
      <w:tr w:rsidR="00744F3A" w:rsidRPr="002D2326" w14:paraId="7838C29A" w14:textId="77777777" w:rsidTr="00A06685">
        <w:tc>
          <w:tcPr>
            <w:tcW w:w="2689" w:type="dxa"/>
            <w:tcBorders>
              <w:top w:val="single" w:sz="4" w:space="0" w:color="auto"/>
              <w:left w:val="single" w:sz="4" w:space="0" w:color="auto"/>
              <w:bottom w:val="single" w:sz="4" w:space="0" w:color="auto"/>
              <w:right w:val="single" w:sz="4" w:space="0" w:color="auto"/>
            </w:tcBorders>
          </w:tcPr>
          <w:p w14:paraId="3A54AADE"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D2BE68E" w14:textId="77777777" w:rsidR="00744F3A" w:rsidRPr="002D2326" w:rsidRDefault="00744F3A" w:rsidP="00A06685"/>
        </w:tc>
      </w:tr>
      <w:tr w:rsidR="00744F3A" w:rsidRPr="002D2326" w14:paraId="6EB493EE" w14:textId="77777777" w:rsidTr="00A06685">
        <w:tc>
          <w:tcPr>
            <w:tcW w:w="2689" w:type="dxa"/>
            <w:tcBorders>
              <w:top w:val="single" w:sz="4" w:space="0" w:color="auto"/>
              <w:left w:val="single" w:sz="4" w:space="0" w:color="auto"/>
              <w:bottom w:val="single" w:sz="4" w:space="0" w:color="auto"/>
              <w:right w:val="single" w:sz="4" w:space="0" w:color="auto"/>
            </w:tcBorders>
          </w:tcPr>
          <w:p w14:paraId="348E992A" w14:textId="77777777" w:rsidR="00744F3A" w:rsidRPr="002D2326" w:rsidRDefault="00744F3A" w:rsidP="00A06685">
            <w:r w:rsidRPr="002D2326">
              <w:t>Periodicity</w:t>
            </w:r>
          </w:p>
          <w:p w14:paraId="5D96A69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782C460" w14:textId="77777777" w:rsidR="00744F3A" w:rsidRPr="002D2326" w:rsidRDefault="00744F3A" w:rsidP="00A06685"/>
        </w:tc>
      </w:tr>
      <w:tr w:rsidR="00744F3A" w:rsidRPr="002D2326" w14:paraId="523C169F" w14:textId="77777777" w:rsidTr="00A06685">
        <w:tc>
          <w:tcPr>
            <w:tcW w:w="2689" w:type="dxa"/>
            <w:tcBorders>
              <w:top w:val="single" w:sz="4" w:space="0" w:color="auto"/>
              <w:left w:val="single" w:sz="4" w:space="0" w:color="auto"/>
              <w:bottom w:val="single" w:sz="4" w:space="0" w:color="auto"/>
              <w:right w:val="single" w:sz="4" w:space="0" w:color="auto"/>
            </w:tcBorders>
          </w:tcPr>
          <w:p w14:paraId="209BF172" w14:textId="77777777" w:rsidR="00744F3A" w:rsidRPr="002D2326" w:rsidRDefault="00744F3A" w:rsidP="00A06685">
            <w:pPr>
              <w:ind w:right="283"/>
              <w:jc w:val="both"/>
            </w:pPr>
            <w:r w:rsidRPr="002D2326">
              <w:t>Earliest available data</w:t>
            </w:r>
          </w:p>
          <w:p w14:paraId="198A701E"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EFBF03C" w14:textId="77777777" w:rsidR="00744F3A" w:rsidRPr="002D2326" w:rsidRDefault="00744F3A" w:rsidP="00A06685"/>
        </w:tc>
      </w:tr>
      <w:tr w:rsidR="00744F3A" w:rsidRPr="002D2326" w14:paraId="293DB1C7" w14:textId="77777777" w:rsidTr="00A06685">
        <w:tc>
          <w:tcPr>
            <w:tcW w:w="2689" w:type="dxa"/>
            <w:tcBorders>
              <w:top w:val="single" w:sz="4" w:space="0" w:color="auto"/>
              <w:left w:val="single" w:sz="4" w:space="0" w:color="auto"/>
              <w:bottom w:val="single" w:sz="4" w:space="0" w:color="auto"/>
              <w:right w:val="single" w:sz="4" w:space="0" w:color="auto"/>
            </w:tcBorders>
          </w:tcPr>
          <w:p w14:paraId="663CB018" w14:textId="77777777" w:rsidR="00744F3A" w:rsidRPr="002D2326" w:rsidRDefault="00744F3A" w:rsidP="00A06685">
            <w:pPr>
              <w:ind w:right="283"/>
              <w:jc w:val="both"/>
            </w:pPr>
            <w:r w:rsidRPr="002D2326">
              <w:t>Link to data source/ The text to show instead of the URL</w:t>
            </w:r>
          </w:p>
          <w:p w14:paraId="413C7CDC"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488ECC3A" w14:textId="77777777" w:rsidR="00744F3A" w:rsidRPr="002D2326" w:rsidRDefault="00744F3A" w:rsidP="00A06685"/>
        </w:tc>
      </w:tr>
      <w:tr w:rsidR="00744F3A" w:rsidRPr="002D2326" w14:paraId="048B4E6E" w14:textId="77777777" w:rsidTr="00A06685">
        <w:tc>
          <w:tcPr>
            <w:tcW w:w="2689" w:type="dxa"/>
            <w:tcBorders>
              <w:top w:val="single" w:sz="4" w:space="0" w:color="auto"/>
              <w:left w:val="single" w:sz="4" w:space="0" w:color="auto"/>
              <w:bottom w:val="single" w:sz="4" w:space="0" w:color="auto"/>
              <w:right w:val="single" w:sz="4" w:space="0" w:color="auto"/>
            </w:tcBorders>
          </w:tcPr>
          <w:p w14:paraId="3ED9D791" w14:textId="77777777" w:rsidR="00744F3A" w:rsidRPr="002D2326" w:rsidRDefault="00744F3A" w:rsidP="00A06685">
            <w:pPr>
              <w:ind w:right="283"/>
              <w:jc w:val="both"/>
            </w:pPr>
            <w:r w:rsidRPr="002D2326">
              <w:t>Release date</w:t>
            </w:r>
          </w:p>
          <w:p w14:paraId="462F98F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B0BF38E" w14:textId="77777777" w:rsidR="00744F3A" w:rsidRPr="002D2326" w:rsidRDefault="00744F3A" w:rsidP="00A06685"/>
        </w:tc>
      </w:tr>
      <w:tr w:rsidR="00744F3A" w:rsidRPr="002D2326" w14:paraId="6D4A3D62" w14:textId="77777777" w:rsidTr="00A06685">
        <w:tc>
          <w:tcPr>
            <w:tcW w:w="2689" w:type="dxa"/>
            <w:tcBorders>
              <w:top w:val="single" w:sz="4" w:space="0" w:color="auto"/>
              <w:left w:val="single" w:sz="4" w:space="0" w:color="auto"/>
              <w:bottom w:val="single" w:sz="4" w:space="0" w:color="auto"/>
              <w:right w:val="single" w:sz="4" w:space="0" w:color="auto"/>
            </w:tcBorders>
          </w:tcPr>
          <w:p w14:paraId="6F4C7C25" w14:textId="77777777" w:rsidR="00744F3A" w:rsidRPr="002D2326" w:rsidRDefault="00744F3A" w:rsidP="00A06685">
            <w:pPr>
              <w:ind w:right="283"/>
              <w:jc w:val="both"/>
            </w:pPr>
            <w:r w:rsidRPr="002D2326">
              <w:t>Statistical classification</w:t>
            </w:r>
          </w:p>
          <w:p w14:paraId="64437B65"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BE1B786" w14:textId="77777777" w:rsidR="00744F3A" w:rsidRPr="002D2326" w:rsidRDefault="00744F3A" w:rsidP="00A06685"/>
        </w:tc>
      </w:tr>
      <w:tr w:rsidR="00744F3A" w:rsidRPr="002D2326" w14:paraId="63DFDCD5" w14:textId="77777777" w:rsidTr="00A06685">
        <w:tc>
          <w:tcPr>
            <w:tcW w:w="2689" w:type="dxa"/>
            <w:tcBorders>
              <w:top w:val="single" w:sz="4" w:space="0" w:color="auto"/>
              <w:left w:val="single" w:sz="4" w:space="0" w:color="auto"/>
              <w:bottom w:val="single" w:sz="4" w:space="0" w:color="auto"/>
              <w:right w:val="single" w:sz="4" w:space="0" w:color="auto"/>
            </w:tcBorders>
          </w:tcPr>
          <w:p w14:paraId="5421D129" w14:textId="77777777" w:rsidR="00744F3A" w:rsidRPr="002D2326" w:rsidRDefault="00744F3A" w:rsidP="00A06685">
            <w:pPr>
              <w:ind w:right="283"/>
              <w:jc w:val="both"/>
            </w:pPr>
            <w:r w:rsidRPr="002D2326">
              <w:t>Contact details</w:t>
            </w:r>
          </w:p>
          <w:p w14:paraId="3061F5C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91E8BA4" w14:textId="77777777" w:rsidR="00744F3A" w:rsidRPr="002D2326" w:rsidRDefault="00744F3A" w:rsidP="00A06685"/>
        </w:tc>
      </w:tr>
      <w:tr w:rsidR="00744F3A" w:rsidRPr="002D2326" w14:paraId="6C70478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E27B172"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73CF22A0" w14:textId="77777777" w:rsidR="00744F3A" w:rsidRPr="002D2326" w:rsidRDefault="00744F3A" w:rsidP="00A06685"/>
        </w:tc>
      </w:tr>
    </w:tbl>
    <w:p w14:paraId="2A74624E" w14:textId="77777777" w:rsidR="00744F3A" w:rsidRPr="002D2326" w:rsidRDefault="00744F3A" w:rsidP="00744F3A"/>
    <w:p w14:paraId="4DEC0B99" w14:textId="77777777" w:rsidR="00744F3A" w:rsidRPr="002D2326" w:rsidRDefault="00744F3A" w:rsidP="00744F3A">
      <w:pPr>
        <w:pStyle w:val="Heading2"/>
        <w:numPr>
          <w:ilvl w:val="0"/>
          <w:numId w:val="0"/>
        </w:numPr>
        <w:ind w:left="576" w:hanging="576"/>
        <w:rPr>
          <w:rFonts w:ascii="Arial" w:hAnsi="Arial" w:cs="Arial"/>
        </w:rPr>
      </w:pPr>
      <w:bookmarkStart w:id="166" w:name="_Toc517414141"/>
      <w:bookmarkStart w:id="167" w:name="_Toc533147170"/>
      <w:bookmarkStart w:id="168" w:name="_Hlk526766484"/>
      <w:bookmarkEnd w:id="165"/>
      <w:r w:rsidRPr="002D2326">
        <w:rPr>
          <w:rFonts w:ascii="Arial" w:hAnsi="Arial" w:cs="Arial"/>
        </w:rPr>
        <w:t>16.1.4 Proportion of population that feel safe walking alone around the area they live</w:t>
      </w:r>
      <w:bookmarkEnd w:id="166"/>
      <w:bookmarkEnd w:id="167"/>
    </w:p>
    <w:tbl>
      <w:tblPr>
        <w:tblStyle w:val="TableGrid"/>
        <w:tblW w:w="9634" w:type="dxa"/>
        <w:tblLook w:val="04A0" w:firstRow="1" w:lastRow="0" w:firstColumn="1" w:lastColumn="0" w:noHBand="0" w:noVBand="1"/>
      </w:tblPr>
      <w:tblGrid>
        <w:gridCol w:w="2689"/>
        <w:gridCol w:w="6945"/>
      </w:tblGrid>
      <w:tr w:rsidR="00744F3A" w:rsidRPr="002D2326" w14:paraId="0B5D560D"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7385CE7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6F4D8111" w14:textId="77777777" w:rsidR="00744F3A" w:rsidRPr="002D2326" w:rsidRDefault="00744F3A" w:rsidP="00A06685"/>
        </w:tc>
      </w:tr>
      <w:tr w:rsidR="00744F3A" w:rsidRPr="002D2326" w14:paraId="46D0A0E4" w14:textId="77777777" w:rsidTr="00A06685">
        <w:tc>
          <w:tcPr>
            <w:tcW w:w="2689" w:type="dxa"/>
            <w:tcBorders>
              <w:top w:val="single" w:sz="4" w:space="0" w:color="auto"/>
              <w:left w:val="single" w:sz="4" w:space="0" w:color="auto"/>
              <w:bottom w:val="single" w:sz="4" w:space="0" w:color="auto"/>
              <w:right w:val="single" w:sz="4" w:space="0" w:color="auto"/>
            </w:tcBorders>
          </w:tcPr>
          <w:p w14:paraId="16BAE15B"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1A640F1E" w14:textId="77777777" w:rsidR="00744F3A" w:rsidRPr="002D2326" w:rsidRDefault="00744F3A" w:rsidP="00744F3A">
            <w:pPr>
              <w:pStyle w:val="ListParagraph"/>
              <w:numPr>
                <w:ilvl w:val="0"/>
                <w:numId w:val="25"/>
              </w:numPr>
              <w:spacing w:after="0" w:line="240" w:lineRule="auto"/>
            </w:pPr>
            <w:r w:rsidRPr="002D2326">
              <w:t>feel safe in their neighborhoods</w:t>
            </w:r>
          </w:p>
          <w:p w14:paraId="0BA4A813" w14:textId="77777777" w:rsidR="00744F3A" w:rsidRPr="002D2326" w:rsidRDefault="00744F3A" w:rsidP="00744F3A">
            <w:pPr>
              <w:pStyle w:val="ListParagraph"/>
              <w:numPr>
                <w:ilvl w:val="0"/>
                <w:numId w:val="25"/>
              </w:numPr>
              <w:spacing w:after="0" w:line="240" w:lineRule="auto"/>
            </w:pPr>
            <w:r w:rsidRPr="002D2326">
              <w:t xml:space="preserve"> not afraid to walk alone at night</w:t>
            </w:r>
          </w:p>
        </w:tc>
      </w:tr>
      <w:tr w:rsidR="00744F3A" w:rsidRPr="002D2326" w14:paraId="29F51968" w14:textId="77777777" w:rsidTr="00A06685">
        <w:tc>
          <w:tcPr>
            <w:tcW w:w="2689" w:type="dxa"/>
            <w:tcBorders>
              <w:top w:val="single" w:sz="4" w:space="0" w:color="auto"/>
              <w:left w:val="single" w:sz="4" w:space="0" w:color="auto"/>
              <w:bottom w:val="single" w:sz="4" w:space="0" w:color="auto"/>
              <w:right w:val="single" w:sz="4" w:space="0" w:color="auto"/>
            </w:tcBorders>
          </w:tcPr>
          <w:p w14:paraId="4CB92950" w14:textId="77777777" w:rsidR="00744F3A" w:rsidRPr="002D2326" w:rsidRDefault="00744F3A" w:rsidP="00A06685">
            <w:pPr>
              <w:ind w:right="283"/>
              <w:jc w:val="both"/>
            </w:pPr>
            <w:r w:rsidRPr="002D2326">
              <w:t>Definition</w:t>
            </w:r>
          </w:p>
          <w:p w14:paraId="7672BDC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AE73B5C" w14:textId="77777777" w:rsidR="00744F3A" w:rsidRPr="002D2326" w:rsidRDefault="00744F3A" w:rsidP="00A06685">
            <w:r w:rsidRPr="002D2326">
              <w:t>This indicator refers to the proportion of the population (adults) who feel safe walking alone in their neighbourhood.</w:t>
            </w:r>
          </w:p>
          <w:p w14:paraId="03DCF797" w14:textId="77777777" w:rsidR="00744F3A" w:rsidRPr="002D2326" w:rsidRDefault="00744F3A" w:rsidP="00A06685"/>
          <w:p w14:paraId="4F13140D" w14:textId="77777777" w:rsidR="00744F3A" w:rsidRPr="002D2326" w:rsidRDefault="00744F3A" w:rsidP="00A06685">
            <w:r w:rsidRPr="002D2326">
              <w:t>Concepts: The question measures the feeling of fear of crime in a context outside the house and refers to the immediate experience of this fear by the respondent by limiting the area in question to the “neighbourhood” or “your area” (various formulations depending on cultural, physical and language context).</w:t>
            </w:r>
          </w:p>
        </w:tc>
      </w:tr>
      <w:tr w:rsidR="00744F3A" w:rsidRPr="002D2326" w14:paraId="633409CD" w14:textId="77777777" w:rsidTr="00A06685">
        <w:tc>
          <w:tcPr>
            <w:tcW w:w="2689" w:type="dxa"/>
            <w:tcBorders>
              <w:top w:val="single" w:sz="4" w:space="0" w:color="auto"/>
              <w:left w:val="single" w:sz="4" w:space="0" w:color="auto"/>
              <w:bottom w:val="single" w:sz="4" w:space="0" w:color="auto"/>
              <w:right w:val="single" w:sz="4" w:space="0" w:color="auto"/>
            </w:tcBorders>
          </w:tcPr>
          <w:p w14:paraId="3ADC66B9" w14:textId="77777777" w:rsidR="00744F3A" w:rsidRPr="002D2326" w:rsidRDefault="00744F3A" w:rsidP="00A06685">
            <w:pPr>
              <w:ind w:right="283"/>
              <w:jc w:val="both"/>
            </w:pPr>
            <w:r w:rsidRPr="002D2326">
              <w:t>Geographic coverage</w:t>
            </w:r>
          </w:p>
          <w:p w14:paraId="345DAD0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8C40658" w14:textId="77777777" w:rsidR="00744F3A" w:rsidRPr="002D2326" w:rsidRDefault="00744F3A" w:rsidP="00A06685">
            <w:r w:rsidRPr="002D2326">
              <w:t>National</w:t>
            </w:r>
          </w:p>
        </w:tc>
      </w:tr>
      <w:tr w:rsidR="00744F3A" w:rsidRPr="002D2326" w14:paraId="6622EAD3" w14:textId="77777777" w:rsidTr="00A06685">
        <w:tc>
          <w:tcPr>
            <w:tcW w:w="2689" w:type="dxa"/>
            <w:tcBorders>
              <w:top w:val="single" w:sz="4" w:space="0" w:color="auto"/>
              <w:left w:val="single" w:sz="4" w:space="0" w:color="auto"/>
              <w:bottom w:val="single" w:sz="4" w:space="0" w:color="auto"/>
              <w:right w:val="single" w:sz="4" w:space="0" w:color="auto"/>
            </w:tcBorders>
          </w:tcPr>
          <w:p w14:paraId="5E68E147" w14:textId="77777777" w:rsidR="00744F3A" w:rsidRPr="002D2326" w:rsidRDefault="00744F3A" w:rsidP="00A06685">
            <w:pPr>
              <w:ind w:right="283"/>
              <w:jc w:val="both"/>
            </w:pPr>
          </w:p>
          <w:p w14:paraId="78973888" w14:textId="77777777" w:rsidR="00744F3A" w:rsidRPr="002D2326" w:rsidRDefault="00744F3A" w:rsidP="00A06685">
            <w:pPr>
              <w:ind w:right="283"/>
              <w:jc w:val="both"/>
            </w:pPr>
            <w:r w:rsidRPr="002D2326">
              <w:t>Unit of Measurement</w:t>
            </w:r>
          </w:p>
          <w:p w14:paraId="5C60AE2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4059B49" w14:textId="77777777" w:rsidR="00744F3A" w:rsidRPr="002D2326" w:rsidRDefault="00744F3A" w:rsidP="00A06685">
            <w:r w:rsidRPr="002D2326">
              <w:lastRenderedPageBreak/>
              <w:t>Percent (%)</w:t>
            </w:r>
          </w:p>
        </w:tc>
      </w:tr>
      <w:tr w:rsidR="00744F3A" w:rsidRPr="002D2326" w14:paraId="1556E20E" w14:textId="77777777" w:rsidTr="00A06685">
        <w:tc>
          <w:tcPr>
            <w:tcW w:w="2689" w:type="dxa"/>
            <w:tcBorders>
              <w:top w:val="single" w:sz="4" w:space="0" w:color="auto"/>
              <w:left w:val="single" w:sz="4" w:space="0" w:color="auto"/>
              <w:bottom w:val="single" w:sz="4" w:space="0" w:color="auto"/>
              <w:right w:val="single" w:sz="4" w:space="0" w:color="auto"/>
            </w:tcBorders>
          </w:tcPr>
          <w:p w14:paraId="6497A067" w14:textId="77777777" w:rsidR="00744F3A" w:rsidRPr="002D2326" w:rsidRDefault="00744F3A" w:rsidP="00A06685">
            <w:pPr>
              <w:ind w:right="283"/>
              <w:jc w:val="both"/>
            </w:pPr>
            <w:r w:rsidRPr="002D2326">
              <w:t>Computation method</w:t>
            </w:r>
          </w:p>
          <w:p w14:paraId="27F1840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7620C7A" w14:textId="77777777" w:rsidR="00744F3A" w:rsidRPr="002D2326" w:rsidRDefault="00744F3A" w:rsidP="00A06685">
            <w:pPr>
              <w:jc w:val="both"/>
            </w:pPr>
            <w:r w:rsidRPr="002D2326">
              <w:t xml:space="preserve">The question used in victimization surveys is: How safe do you feel walking alone in your area/neighbourhood? Answer: Very safe/fairly safe/bit unsafe/very unsafe/ I never walk alone after dark/don’t know. </w:t>
            </w:r>
          </w:p>
          <w:p w14:paraId="078596AA" w14:textId="77777777" w:rsidR="00744F3A" w:rsidRPr="002D2326" w:rsidRDefault="00744F3A" w:rsidP="00A06685">
            <w:pPr>
              <w:jc w:val="both"/>
            </w:pPr>
          </w:p>
          <w:p w14:paraId="2AF1B26E" w14:textId="77777777" w:rsidR="00744F3A" w:rsidRPr="002D2326" w:rsidRDefault="00744F3A" w:rsidP="00A06685">
            <w:pPr>
              <w:jc w:val="both"/>
            </w:pPr>
            <w:r w:rsidRPr="002D2326">
              <w:t>The proportion of population that feel safe is calculated by summing up the number of respondents who feel “very safe” and “fairly safe” and dividing the total by the total number of respondents.</w:t>
            </w:r>
          </w:p>
        </w:tc>
      </w:tr>
      <w:tr w:rsidR="00744F3A" w:rsidRPr="002D2326" w14:paraId="5DF8A291" w14:textId="77777777" w:rsidTr="00A06685">
        <w:tc>
          <w:tcPr>
            <w:tcW w:w="2689" w:type="dxa"/>
            <w:tcBorders>
              <w:top w:val="single" w:sz="4" w:space="0" w:color="auto"/>
              <w:left w:val="single" w:sz="4" w:space="0" w:color="auto"/>
              <w:bottom w:val="single" w:sz="4" w:space="0" w:color="auto"/>
              <w:right w:val="single" w:sz="4" w:space="0" w:color="auto"/>
            </w:tcBorders>
          </w:tcPr>
          <w:p w14:paraId="412B007D" w14:textId="77777777" w:rsidR="00744F3A" w:rsidRPr="002D2326" w:rsidRDefault="00744F3A" w:rsidP="00A06685">
            <w:pPr>
              <w:ind w:right="283"/>
              <w:jc w:val="both"/>
            </w:pPr>
            <w:r w:rsidRPr="002D2326">
              <w:t>Disaggregation</w:t>
            </w:r>
          </w:p>
          <w:p w14:paraId="29BE873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D57021C" w14:textId="77777777" w:rsidR="00744F3A" w:rsidRPr="002D2326" w:rsidRDefault="00744F3A" w:rsidP="00A06685">
            <w:pPr>
              <w:pStyle w:val="PlainText"/>
              <w:ind w:left="360"/>
              <w:rPr>
                <w:rFonts w:ascii="Arial" w:hAnsi="Arial"/>
              </w:rPr>
            </w:pPr>
          </w:p>
        </w:tc>
      </w:tr>
      <w:tr w:rsidR="00744F3A" w:rsidRPr="002D2326" w14:paraId="473441C0" w14:textId="77777777" w:rsidTr="00A06685">
        <w:tc>
          <w:tcPr>
            <w:tcW w:w="2689" w:type="dxa"/>
            <w:tcBorders>
              <w:top w:val="single" w:sz="4" w:space="0" w:color="auto"/>
              <w:left w:val="single" w:sz="4" w:space="0" w:color="auto"/>
              <w:bottom w:val="single" w:sz="4" w:space="0" w:color="auto"/>
              <w:right w:val="single" w:sz="4" w:space="0" w:color="auto"/>
            </w:tcBorders>
          </w:tcPr>
          <w:p w14:paraId="26818FEF" w14:textId="77777777" w:rsidR="00744F3A" w:rsidRPr="002D2326" w:rsidRDefault="00744F3A" w:rsidP="00A06685">
            <w:pPr>
              <w:ind w:right="283"/>
            </w:pPr>
            <w:r w:rsidRPr="002D2326">
              <w:t>Statistical classification</w:t>
            </w:r>
          </w:p>
        </w:tc>
        <w:tc>
          <w:tcPr>
            <w:tcW w:w="6945" w:type="dxa"/>
            <w:tcBorders>
              <w:top w:val="single" w:sz="4" w:space="0" w:color="auto"/>
              <w:left w:val="single" w:sz="4" w:space="0" w:color="auto"/>
              <w:bottom w:val="single" w:sz="4" w:space="0" w:color="auto"/>
              <w:right w:val="single" w:sz="4" w:space="0" w:color="auto"/>
            </w:tcBorders>
          </w:tcPr>
          <w:p w14:paraId="537B95F2" w14:textId="77777777" w:rsidR="00744F3A" w:rsidRPr="002D2326" w:rsidRDefault="00744F3A" w:rsidP="00A06685"/>
        </w:tc>
      </w:tr>
      <w:tr w:rsidR="00744F3A" w:rsidRPr="002D2326" w14:paraId="20FCD807" w14:textId="77777777" w:rsidTr="00A06685">
        <w:tc>
          <w:tcPr>
            <w:tcW w:w="2689" w:type="dxa"/>
            <w:tcBorders>
              <w:top w:val="single" w:sz="4" w:space="0" w:color="auto"/>
              <w:left w:val="single" w:sz="4" w:space="0" w:color="auto"/>
              <w:bottom w:val="single" w:sz="4" w:space="0" w:color="auto"/>
              <w:right w:val="single" w:sz="4" w:space="0" w:color="auto"/>
            </w:tcBorders>
          </w:tcPr>
          <w:p w14:paraId="3ACB3E9D" w14:textId="77777777" w:rsidR="00744F3A" w:rsidRPr="002D2326" w:rsidRDefault="00744F3A" w:rsidP="00A06685">
            <w:pPr>
              <w:ind w:right="283"/>
            </w:pPr>
            <w:r w:rsidRPr="002D2326">
              <w:t>Comments and limitations/ Other Information</w:t>
            </w:r>
          </w:p>
          <w:p w14:paraId="222DDB0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438C57B" w14:textId="77777777" w:rsidR="00744F3A" w:rsidRPr="002D2326" w:rsidRDefault="00744F3A" w:rsidP="00A06685"/>
        </w:tc>
      </w:tr>
      <w:tr w:rsidR="00744F3A" w:rsidRPr="002D2326" w14:paraId="5489E729"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EF83DF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346CFF46" w14:textId="77777777" w:rsidR="00744F3A" w:rsidRPr="002D2326" w:rsidRDefault="00744F3A" w:rsidP="00A06685"/>
        </w:tc>
      </w:tr>
      <w:tr w:rsidR="00744F3A" w:rsidRPr="002D2326" w14:paraId="0240233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975FBB7"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4E4683EE" w14:textId="77777777" w:rsidR="00744F3A" w:rsidRPr="002D2326" w:rsidRDefault="00744F3A" w:rsidP="00A06685">
            <w:pPr>
              <w:jc w:val="both"/>
            </w:pPr>
            <w:r w:rsidRPr="002D2326">
              <w:t>16.1.4</w:t>
            </w:r>
          </w:p>
        </w:tc>
      </w:tr>
      <w:tr w:rsidR="00744F3A" w:rsidRPr="002D2326" w14:paraId="70D2389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194DCEF"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76ECADBE" w14:textId="77777777" w:rsidR="00744F3A" w:rsidRPr="002D2326" w:rsidRDefault="00744F3A" w:rsidP="00A06685">
            <w:pPr>
              <w:jc w:val="both"/>
            </w:pPr>
            <w:r w:rsidRPr="002D2326">
              <w:t>Proportion of population that feel safe walking alone around the area they live</w:t>
            </w:r>
          </w:p>
        </w:tc>
      </w:tr>
      <w:tr w:rsidR="00744F3A" w:rsidRPr="002D2326" w14:paraId="4611C7F2" w14:textId="77777777" w:rsidTr="00A06685">
        <w:tc>
          <w:tcPr>
            <w:tcW w:w="2689" w:type="dxa"/>
            <w:tcBorders>
              <w:top w:val="single" w:sz="4" w:space="0" w:color="auto"/>
              <w:left w:val="single" w:sz="4" w:space="0" w:color="auto"/>
              <w:bottom w:val="single" w:sz="4" w:space="0" w:color="auto"/>
              <w:right w:val="single" w:sz="4" w:space="0" w:color="auto"/>
            </w:tcBorders>
          </w:tcPr>
          <w:p w14:paraId="4BD2390C" w14:textId="77777777" w:rsidR="00744F3A" w:rsidRPr="002D2326" w:rsidRDefault="00744F3A" w:rsidP="00A06685">
            <w:pPr>
              <w:ind w:right="283"/>
              <w:jc w:val="both"/>
            </w:pPr>
            <w:r w:rsidRPr="002D2326">
              <w:t>Target Name</w:t>
            </w:r>
          </w:p>
          <w:p w14:paraId="5AE357C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EAA4B26" w14:textId="77777777" w:rsidR="00744F3A" w:rsidRPr="002D2326" w:rsidRDefault="00744F3A" w:rsidP="00A06685">
            <w:pPr>
              <w:jc w:val="both"/>
            </w:pPr>
            <w:r w:rsidRPr="002D2326">
              <w:t>Significantly reduce all forms of violence and related death rates everywhere</w:t>
            </w:r>
          </w:p>
        </w:tc>
      </w:tr>
      <w:tr w:rsidR="00744F3A" w:rsidRPr="002D2326" w14:paraId="661AD18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3307245"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649C955C" w14:textId="77777777" w:rsidR="00744F3A" w:rsidRPr="002D2326" w:rsidRDefault="00744F3A" w:rsidP="00A06685">
            <w:r w:rsidRPr="002D2326">
              <w:t>16.1</w:t>
            </w:r>
          </w:p>
        </w:tc>
      </w:tr>
      <w:tr w:rsidR="00744F3A" w:rsidRPr="002D2326" w14:paraId="6D03DCC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DE4D91F"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3F6A5321" w14:textId="77777777" w:rsidR="00744F3A" w:rsidRPr="002D2326" w:rsidRDefault="00744F3A" w:rsidP="00A06685"/>
        </w:tc>
      </w:tr>
      <w:tr w:rsidR="00744F3A" w:rsidRPr="002D2326" w14:paraId="580E7E2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483A66B6"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03831D7A" w14:textId="77777777" w:rsidR="00744F3A" w:rsidRPr="002D2326" w:rsidRDefault="00744F3A" w:rsidP="00A06685">
            <w:r w:rsidRPr="002D2326">
              <w:t>2</w:t>
            </w:r>
          </w:p>
        </w:tc>
      </w:tr>
      <w:tr w:rsidR="00744F3A" w:rsidRPr="002D2326" w14:paraId="44D1518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F09834B"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6AFE9CC6" w14:textId="77777777" w:rsidR="00744F3A" w:rsidRPr="002D2326" w:rsidRDefault="00744F3A" w:rsidP="00A06685">
            <w:r w:rsidRPr="002D2326">
              <w:t>United Nations Office On Drugs and Crime (UNODC)</w:t>
            </w:r>
          </w:p>
        </w:tc>
      </w:tr>
      <w:tr w:rsidR="00744F3A" w:rsidRPr="002D2326" w14:paraId="432F5C5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D31ED7B"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6F70530F" w14:textId="77777777" w:rsidR="00744F3A" w:rsidRPr="002D2326" w:rsidRDefault="00744F3A" w:rsidP="00A06685">
            <w:pPr>
              <w:rPr>
                <w:rStyle w:val="HeaderChar"/>
              </w:rPr>
            </w:pPr>
            <w:hyperlink r:id="rId162" w:history="1">
              <w:r w:rsidRPr="002D2326">
                <w:rPr>
                  <w:rStyle w:val="Hyperlink"/>
                </w:rPr>
                <w:t>https://unstats.un.org/sdgs/metadata/files/Metadata-16-01-04.pdf</w:t>
              </w:r>
            </w:hyperlink>
            <w:r w:rsidRPr="002D2326">
              <w:rPr>
                <w:rStyle w:val="HeaderChar"/>
              </w:rPr>
              <w:t xml:space="preserve"> </w:t>
            </w:r>
          </w:p>
        </w:tc>
      </w:tr>
      <w:tr w:rsidR="00744F3A" w:rsidRPr="002D2326" w14:paraId="4514E2C5"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0AF53844"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7C7C3BF3" w14:textId="77777777" w:rsidR="00744F3A" w:rsidRPr="002D2326" w:rsidRDefault="00744F3A" w:rsidP="00A06685"/>
        </w:tc>
      </w:tr>
      <w:tr w:rsidR="00744F3A" w:rsidRPr="002D2326" w14:paraId="17EEFB14" w14:textId="77777777" w:rsidTr="00A06685">
        <w:tc>
          <w:tcPr>
            <w:tcW w:w="2689" w:type="dxa"/>
            <w:tcBorders>
              <w:top w:val="single" w:sz="4" w:space="0" w:color="auto"/>
              <w:left w:val="single" w:sz="4" w:space="0" w:color="auto"/>
              <w:bottom w:val="single" w:sz="4" w:space="0" w:color="auto"/>
              <w:right w:val="single" w:sz="4" w:space="0" w:color="auto"/>
            </w:tcBorders>
          </w:tcPr>
          <w:p w14:paraId="4D4C8565" w14:textId="77777777" w:rsidR="00744F3A" w:rsidRPr="002D2326" w:rsidRDefault="00744F3A" w:rsidP="00A06685">
            <w:pPr>
              <w:ind w:right="283"/>
              <w:jc w:val="both"/>
            </w:pPr>
            <w:r w:rsidRPr="002D2326">
              <w:t xml:space="preserve">Source Organization </w:t>
            </w:r>
          </w:p>
          <w:p w14:paraId="0BA647C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51BD60A" w14:textId="77777777" w:rsidR="00744F3A" w:rsidRPr="002D2326" w:rsidRDefault="00744F3A" w:rsidP="00A06685">
            <w:pPr>
              <w:jc w:val="both"/>
            </w:pPr>
            <w:r w:rsidRPr="002D2326">
              <w:t>Together Against Impunity in the Great Lakes Region (TAIGLR) in collaboration with the National Public Prosecution Authority (NPPA) and the National Institute of Statistics</w:t>
            </w:r>
          </w:p>
        </w:tc>
      </w:tr>
      <w:tr w:rsidR="00744F3A" w:rsidRPr="002D2326" w14:paraId="3AEF7C1E" w14:textId="77777777" w:rsidTr="00A06685">
        <w:tc>
          <w:tcPr>
            <w:tcW w:w="2689" w:type="dxa"/>
            <w:tcBorders>
              <w:top w:val="single" w:sz="4" w:space="0" w:color="auto"/>
              <w:left w:val="single" w:sz="4" w:space="0" w:color="auto"/>
              <w:bottom w:val="single" w:sz="4" w:space="0" w:color="auto"/>
              <w:right w:val="single" w:sz="4" w:space="0" w:color="auto"/>
            </w:tcBorders>
          </w:tcPr>
          <w:p w14:paraId="4622DFA5"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2EA8B51" w14:textId="77777777" w:rsidR="00744F3A" w:rsidRPr="002D2326" w:rsidRDefault="00744F3A" w:rsidP="00A06685">
            <w:r w:rsidRPr="002D2326">
              <w:t>Victimization Survey in Rwanda</w:t>
            </w:r>
          </w:p>
        </w:tc>
      </w:tr>
      <w:tr w:rsidR="00744F3A" w:rsidRPr="002D2326" w14:paraId="16166F7A" w14:textId="77777777" w:rsidTr="00A06685">
        <w:tc>
          <w:tcPr>
            <w:tcW w:w="2689" w:type="dxa"/>
            <w:tcBorders>
              <w:top w:val="single" w:sz="4" w:space="0" w:color="auto"/>
              <w:left w:val="single" w:sz="4" w:space="0" w:color="auto"/>
              <w:bottom w:val="single" w:sz="4" w:space="0" w:color="auto"/>
              <w:right w:val="single" w:sz="4" w:space="0" w:color="auto"/>
            </w:tcBorders>
          </w:tcPr>
          <w:p w14:paraId="10794EA3" w14:textId="77777777" w:rsidR="00744F3A" w:rsidRPr="002D2326" w:rsidRDefault="00744F3A" w:rsidP="00A06685">
            <w:r w:rsidRPr="002D2326">
              <w:t>Periodicity</w:t>
            </w:r>
          </w:p>
          <w:p w14:paraId="18CA7E7C"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B632886" w14:textId="77777777" w:rsidR="00744F3A" w:rsidRPr="002D2326" w:rsidRDefault="00744F3A" w:rsidP="00A06685"/>
        </w:tc>
      </w:tr>
      <w:tr w:rsidR="00744F3A" w:rsidRPr="002D2326" w14:paraId="4E6E5F77" w14:textId="77777777" w:rsidTr="00A06685">
        <w:tc>
          <w:tcPr>
            <w:tcW w:w="2689" w:type="dxa"/>
            <w:tcBorders>
              <w:top w:val="single" w:sz="4" w:space="0" w:color="auto"/>
              <w:left w:val="single" w:sz="4" w:space="0" w:color="auto"/>
              <w:bottom w:val="single" w:sz="4" w:space="0" w:color="auto"/>
              <w:right w:val="single" w:sz="4" w:space="0" w:color="auto"/>
            </w:tcBorders>
          </w:tcPr>
          <w:p w14:paraId="75BF6A24" w14:textId="77777777" w:rsidR="00744F3A" w:rsidRPr="002D2326" w:rsidRDefault="00744F3A" w:rsidP="00A06685">
            <w:pPr>
              <w:ind w:right="283"/>
              <w:jc w:val="both"/>
            </w:pPr>
            <w:r w:rsidRPr="002D2326">
              <w:t>Earliest available data</w:t>
            </w:r>
          </w:p>
          <w:p w14:paraId="4B57EA94"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6CF0137" w14:textId="77777777" w:rsidR="00744F3A" w:rsidRPr="002D2326" w:rsidRDefault="00744F3A" w:rsidP="00A06685">
            <w:r w:rsidRPr="002D2326">
              <w:lastRenderedPageBreak/>
              <w:t>2008</w:t>
            </w:r>
          </w:p>
        </w:tc>
      </w:tr>
      <w:tr w:rsidR="00744F3A" w:rsidRPr="002D2326" w14:paraId="6BB2680D" w14:textId="77777777" w:rsidTr="00A06685">
        <w:tc>
          <w:tcPr>
            <w:tcW w:w="2689" w:type="dxa"/>
            <w:tcBorders>
              <w:top w:val="single" w:sz="4" w:space="0" w:color="auto"/>
              <w:left w:val="single" w:sz="4" w:space="0" w:color="auto"/>
              <w:bottom w:val="single" w:sz="4" w:space="0" w:color="auto"/>
              <w:right w:val="single" w:sz="4" w:space="0" w:color="auto"/>
            </w:tcBorders>
          </w:tcPr>
          <w:p w14:paraId="7B5132D1" w14:textId="77777777" w:rsidR="00744F3A" w:rsidRPr="002D2326" w:rsidRDefault="00744F3A" w:rsidP="00A06685">
            <w:pPr>
              <w:ind w:right="283"/>
              <w:jc w:val="both"/>
            </w:pPr>
            <w:r w:rsidRPr="002D2326">
              <w:t>Link to data source/ The text to show instead of the URL</w:t>
            </w:r>
          </w:p>
          <w:p w14:paraId="75176CEA"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1EBA49EA" w14:textId="77777777" w:rsidR="00744F3A" w:rsidRPr="002D2326" w:rsidRDefault="00744F3A" w:rsidP="00A06685">
            <w:hyperlink r:id="rId163" w:history="1">
              <w:r w:rsidRPr="002D2326">
                <w:rPr>
                  <w:rStyle w:val="Hyperlink"/>
                </w:rPr>
                <w:t>https://www.unodc.org/documents/data-and-analysis/dfa/Victimization_survey_Rwanda_English.pdf</w:t>
              </w:r>
            </w:hyperlink>
            <w:r w:rsidRPr="002D2326">
              <w:t xml:space="preserve"> </w:t>
            </w:r>
          </w:p>
        </w:tc>
      </w:tr>
      <w:tr w:rsidR="00744F3A" w:rsidRPr="002D2326" w14:paraId="42D74344" w14:textId="77777777" w:rsidTr="00A06685">
        <w:tc>
          <w:tcPr>
            <w:tcW w:w="2689" w:type="dxa"/>
            <w:tcBorders>
              <w:top w:val="single" w:sz="4" w:space="0" w:color="auto"/>
              <w:left w:val="single" w:sz="4" w:space="0" w:color="auto"/>
              <w:bottom w:val="single" w:sz="4" w:space="0" w:color="auto"/>
              <w:right w:val="single" w:sz="4" w:space="0" w:color="auto"/>
            </w:tcBorders>
          </w:tcPr>
          <w:p w14:paraId="364EB6F4" w14:textId="77777777" w:rsidR="00744F3A" w:rsidRPr="002D2326" w:rsidRDefault="00744F3A" w:rsidP="00A06685">
            <w:pPr>
              <w:ind w:right="283"/>
              <w:jc w:val="both"/>
            </w:pPr>
            <w:r w:rsidRPr="002D2326">
              <w:t>Release date</w:t>
            </w:r>
          </w:p>
          <w:p w14:paraId="04CD8EC7"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5CEB1D7E" w14:textId="77777777" w:rsidR="00744F3A" w:rsidRPr="002D2326" w:rsidRDefault="00744F3A" w:rsidP="00A06685"/>
        </w:tc>
      </w:tr>
      <w:tr w:rsidR="00744F3A" w:rsidRPr="002D2326" w14:paraId="717F593B" w14:textId="77777777" w:rsidTr="00A06685">
        <w:tc>
          <w:tcPr>
            <w:tcW w:w="2689" w:type="dxa"/>
            <w:tcBorders>
              <w:top w:val="single" w:sz="4" w:space="0" w:color="auto"/>
              <w:left w:val="single" w:sz="4" w:space="0" w:color="auto"/>
              <w:bottom w:val="single" w:sz="4" w:space="0" w:color="auto"/>
              <w:right w:val="single" w:sz="4" w:space="0" w:color="auto"/>
            </w:tcBorders>
          </w:tcPr>
          <w:p w14:paraId="573C4F09" w14:textId="77777777" w:rsidR="00744F3A" w:rsidRPr="002D2326" w:rsidRDefault="00744F3A" w:rsidP="00A06685">
            <w:pPr>
              <w:ind w:right="283"/>
              <w:jc w:val="both"/>
            </w:pPr>
            <w:r w:rsidRPr="002D2326">
              <w:t>Contact details</w:t>
            </w:r>
          </w:p>
          <w:p w14:paraId="3FB0E31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0059705" w14:textId="77777777" w:rsidR="00744F3A" w:rsidRPr="002D2326" w:rsidRDefault="00744F3A" w:rsidP="00A06685"/>
        </w:tc>
      </w:tr>
      <w:tr w:rsidR="00744F3A" w:rsidRPr="002D2326" w14:paraId="7241C09D"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D8F120A"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4B3D6BC" w14:textId="77777777" w:rsidR="00744F3A" w:rsidRPr="002D2326" w:rsidRDefault="00744F3A" w:rsidP="00A06685"/>
        </w:tc>
      </w:tr>
    </w:tbl>
    <w:p w14:paraId="5F872A77" w14:textId="77777777" w:rsidR="00744F3A" w:rsidRPr="002D2326" w:rsidRDefault="00744F3A" w:rsidP="00744F3A"/>
    <w:p w14:paraId="5F74F291" w14:textId="77777777" w:rsidR="00744F3A" w:rsidRPr="002D2326" w:rsidRDefault="00744F3A" w:rsidP="00744F3A">
      <w:pPr>
        <w:pStyle w:val="Heading2"/>
        <w:numPr>
          <w:ilvl w:val="0"/>
          <w:numId w:val="0"/>
        </w:numPr>
        <w:rPr>
          <w:rFonts w:ascii="Arial" w:hAnsi="Arial" w:cs="Arial"/>
        </w:rPr>
      </w:pPr>
      <w:bookmarkStart w:id="169" w:name="_Toc517414142"/>
      <w:bookmarkStart w:id="170" w:name="_Toc533147171"/>
      <w:bookmarkStart w:id="171" w:name="_Hlk527556783"/>
      <w:bookmarkEnd w:id="168"/>
      <w:r w:rsidRPr="002D2326">
        <w:rPr>
          <w:rFonts w:ascii="Arial" w:hAnsi="Arial" w:cs="Arial"/>
        </w:rPr>
        <w:t>16.6.1 Primary government expenditures as a proportion of original approved budget, by sector (or by budget codes or similar)</w:t>
      </w:r>
      <w:bookmarkEnd w:id="169"/>
      <w:bookmarkEnd w:id="170"/>
    </w:p>
    <w:tbl>
      <w:tblPr>
        <w:tblStyle w:val="TableGrid"/>
        <w:tblW w:w="9634" w:type="dxa"/>
        <w:tblLook w:val="04A0" w:firstRow="1" w:lastRow="0" w:firstColumn="1" w:lastColumn="0" w:noHBand="0" w:noVBand="1"/>
      </w:tblPr>
      <w:tblGrid>
        <w:gridCol w:w="2689"/>
        <w:gridCol w:w="6945"/>
      </w:tblGrid>
      <w:tr w:rsidR="00744F3A" w:rsidRPr="002D2326" w14:paraId="5B984501"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248A8EA0"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728E63D1" w14:textId="77777777" w:rsidR="00744F3A" w:rsidRPr="002D2326" w:rsidRDefault="00744F3A" w:rsidP="00A06685"/>
        </w:tc>
      </w:tr>
      <w:tr w:rsidR="00744F3A" w:rsidRPr="002D2326" w14:paraId="0D2BC417" w14:textId="77777777" w:rsidTr="00A06685">
        <w:tc>
          <w:tcPr>
            <w:tcW w:w="2689" w:type="dxa"/>
            <w:tcBorders>
              <w:top w:val="single" w:sz="4" w:space="0" w:color="auto"/>
              <w:left w:val="single" w:sz="4" w:space="0" w:color="auto"/>
              <w:bottom w:val="single" w:sz="4" w:space="0" w:color="auto"/>
              <w:right w:val="single" w:sz="4" w:space="0" w:color="auto"/>
            </w:tcBorders>
          </w:tcPr>
          <w:p w14:paraId="7B9C2FC5" w14:textId="77777777" w:rsidR="00744F3A" w:rsidRPr="002D2326" w:rsidRDefault="00744F3A" w:rsidP="00A06685">
            <w:pPr>
              <w:ind w:right="283"/>
              <w:jc w:val="both"/>
            </w:pPr>
            <w:r w:rsidRPr="002D2326">
              <w:t>Available Indicator</w:t>
            </w:r>
          </w:p>
        </w:tc>
        <w:tc>
          <w:tcPr>
            <w:tcW w:w="6945" w:type="dxa"/>
            <w:tcBorders>
              <w:top w:val="single" w:sz="4" w:space="0" w:color="auto"/>
              <w:left w:val="single" w:sz="4" w:space="0" w:color="auto"/>
              <w:bottom w:val="single" w:sz="4" w:space="0" w:color="auto"/>
              <w:right w:val="single" w:sz="4" w:space="0" w:color="auto"/>
            </w:tcBorders>
          </w:tcPr>
          <w:p w14:paraId="31E194CC" w14:textId="77777777" w:rsidR="00744F3A" w:rsidRDefault="00744F3A" w:rsidP="00A06685">
            <w:r w:rsidRPr="002D2326">
              <w:t>Sector budget allocation as a proportion to approved budget</w:t>
            </w:r>
          </w:p>
          <w:p w14:paraId="3616363E" w14:textId="77777777" w:rsidR="00744F3A" w:rsidRPr="002D2326" w:rsidRDefault="00744F3A" w:rsidP="00A06685"/>
        </w:tc>
      </w:tr>
      <w:tr w:rsidR="00744F3A" w:rsidRPr="002D2326" w14:paraId="46D4C11C" w14:textId="77777777" w:rsidTr="00A06685">
        <w:tc>
          <w:tcPr>
            <w:tcW w:w="2689" w:type="dxa"/>
            <w:tcBorders>
              <w:top w:val="single" w:sz="4" w:space="0" w:color="auto"/>
              <w:left w:val="single" w:sz="4" w:space="0" w:color="auto"/>
              <w:bottom w:val="single" w:sz="4" w:space="0" w:color="auto"/>
              <w:right w:val="single" w:sz="4" w:space="0" w:color="auto"/>
            </w:tcBorders>
          </w:tcPr>
          <w:p w14:paraId="630E587B" w14:textId="77777777" w:rsidR="00744F3A" w:rsidRPr="002D2326" w:rsidRDefault="00744F3A" w:rsidP="00A06685">
            <w:pPr>
              <w:ind w:right="283"/>
              <w:jc w:val="both"/>
            </w:pPr>
            <w:r w:rsidRPr="002D2326">
              <w:t>Definition</w:t>
            </w:r>
          </w:p>
          <w:p w14:paraId="3865546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262E415" w14:textId="77777777" w:rsidR="00744F3A" w:rsidRPr="002D2326" w:rsidRDefault="00744F3A" w:rsidP="00A06685">
            <w:pPr>
              <w:jc w:val="both"/>
            </w:pPr>
            <w:r w:rsidRPr="002D2326">
              <w:t>This indicator measures the extent to which aggregate budget expenditure outturn reflects the amount originally approved, as defined in government budget documentation and fiscal reports. The coverage is budgetary central government (BCG) and the time period covered is the last three completed fiscal years.</w:t>
            </w:r>
          </w:p>
        </w:tc>
      </w:tr>
      <w:tr w:rsidR="00744F3A" w:rsidRPr="002D2326" w14:paraId="283C1E44" w14:textId="77777777" w:rsidTr="00A06685">
        <w:tc>
          <w:tcPr>
            <w:tcW w:w="2689" w:type="dxa"/>
            <w:tcBorders>
              <w:top w:val="single" w:sz="4" w:space="0" w:color="auto"/>
              <w:left w:val="single" w:sz="4" w:space="0" w:color="auto"/>
              <w:bottom w:val="single" w:sz="4" w:space="0" w:color="auto"/>
              <w:right w:val="single" w:sz="4" w:space="0" w:color="auto"/>
            </w:tcBorders>
          </w:tcPr>
          <w:p w14:paraId="6B0133F3" w14:textId="77777777" w:rsidR="00744F3A" w:rsidRPr="002D2326" w:rsidRDefault="00744F3A" w:rsidP="00A06685">
            <w:pPr>
              <w:ind w:right="283"/>
              <w:jc w:val="both"/>
            </w:pPr>
            <w:r w:rsidRPr="002D2326">
              <w:t>Geographic coverage</w:t>
            </w:r>
          </w:p>
          <w:p w14:paraId="2832D6E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416A5B44" w14:textId="77777777" w:rsidR="00744F3A" w:rsidRPr="002D2326" w:rsidRDefault="00744F3A" w:rsidP="00A06685"/>
        </w:tc>
      </w:tr>
      <w:tr w:rsidR="00744F3A" w:rsidRPr="002D2326" w14:paraId="386625F2" w14:textId="77777777" w:rsidTr="00A06685">
        <w:tc>
          <w:tcPr>
            <w:tcW w:w="2689" w:type="dxa"/>
            <w:tcBorders>
              <w:top w:val="single" w:sz="4" w:space="0" w:color="auto"/>
              <w:left w:val="single" w:sz="4" w:space="0" w:color="auto"/>
              <w:bottom w:val="single" w:sz="4" w:space="0" w:color="auto"/>
              <w:right w:val="single" w:sz="4" w:space="0" w:color="auto"/>
            </w:tcBorders>
          </w:tcPr>
          <w:p w14:paraId="2561D306" w14:textId="77777777" w:rsidR="00744F3A" w:rsidRPr="002D2326" w:rsidRDefault="00744F3A" w:rsidP="00A06685">
            <w:pPr>
              <w:ind w:right="283"/>
              <w:jc w:val="both"/>
            </w:pPr>
          </w:p>
          <w:p w14:paraId="34E94920" w14:textId="77777777" w:rsidR="00744F3A" w:rsidRPr="002D2326" w:rsidRDefault="00744F3A" w:rsidP="00A06685">
            <w:pPr>
              <w:ind w:right="283"/>
              <w:jc w:val="both"/>
            </w:pPr>
            <w:r w:rsidRPr="002D2326">
              <w:t>Unit of Measurement</w:t>
            </w:r>
          </w:p>
          <w:p w14:paraId="74A7101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821166D" w14:textId="77777777" w:rsidR="00744F3A" w:rsidRPr="002D2326" w:rsidRDefault="00744F3A" w:rsidP="00A06685"/>
        </w:tc>
      </w:tr>
      <w:tr w:rsidR="00744F3A" w:rsidRPr="002D2326" w14:paraId="1733563D" w14:textId="77777777" w:rsidTr="00A06685">
        <w:tc>
          <w:tcPr>
            <w:tcW w:w="2689" w:type="dxa"/>
            <w:tcBorders>
              <w:top w:val="single" w:sz="4" w:space="0" w:color="auto"/>
              <w:left w:val="single" w:sz="4" w:space="0" w:color="auto"/>
              <w:bottom w:val="single" w:sz="4" w:space="0" w:color="auto"/>
              <w:right w:val="single" w:sz="4" w:space="0" w:color="auto"/>
            </w:tcBorders>
          </w:tcPr>
          <w:p w14:paraId="41CA804B" w14:textId="77777777" w:rsidR="00744F3A" w:rsidRPr="002D2326" w:rsidRDefault="00744F3A" w:rsidP="00A06685">
            <w:pPr>
              <w:ind w:right="283"/>
              <w:jc w:val="both"/>
            </w:pPr>
            <w:r w:rsidRPr="002D2326">
              <w:t>Computation method</w:t>
            </w:r>
          </w:p>
          <w:p w14:paraId="10A88CC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D2C4A83" w14:textId="77777777" w:rsidR="00744F3A" w:rsidRPr="002D2326" w:rsidRDefault="00744F3A" w:rsidP="00A06685"/>
        </w:tc>
      </w:tr>
      <w:tr w:rsidR="00744F3A" w:rsidRPr="002D2326" w14:paraId="744A1413" w14:textId="77777777" w:rsidTr="00A06685">
        <w:tc>
          <w:tcPr>
            <w:tcW w:w="2689" w:type="dxa"/>
            <w:tcBorders>
              <w:top w:val="single" w:sz="4" w:space="0" w:color="auto"/>
              <w:left w:val="single" w:sz="4" w:space="0" w:color="auto"/>
              <w:bottom w:val="single" w:sz="4" w:space="0" w:color="auto"/>
              <w:right w:val="single" w:sz="4" w:space="0" w:color="auto"/>
            </w:tcBorders>
          </w:tcPr>
          <w:p w14:paraId="2780230D" w14:textId="77777777" w:rsidR="00744F3A" w:rsidRPr="002D2326" w:rsidRDefault="00744F3A" w:rsidP="00A06685">
            <w:pPr>
              <w:ind w:right="283"/>
              <w:jc w:val="both"/>
            </w:pPr>
            <w:r w:rsidRPr="002D2326">
              <w:t>Disaggregation</w:t>
            </w:r>
          </w:p>
          <w:p w14:paraId="79CD68B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837EB48" w14:textId="77777777" w:rsidR="00744F3A" w:rsidRPr="002D2326" w:rsidRDefault="00744F3A" w:rsidP="00A06685">
            <w:pPr>
              <w:pStyle w:val="PlainText"/>
              <w:ind w:left="360"/>
              <w:rPr>
                <w:rFonts w:ascii="Arial" w:hAnsi="Arial"/>
              </w:rPr>
            </w:pPr>
          </w:p>
        </w:tc>
      </w:tr>
      <w:tr w:rsidR="00744F3A" w:rsidRPr="002D2326" w14:paraId="6321FDCB" w14:textId="77777777" w:rsidTr="00A06685">
        <w:tc>
          <w:tcPr>
            <w:tcW w:w="2689" w:type="dxa"/>
            <w:tcBorders>
              <w:top w:val="single" w:sz="4" w:space="0" w:color="auto"/>
              <w:left w:val="single" w:sz="4" w:space="0" w:color="auto"/>
              <w:bottom w:val="single" w:sz="4" w:space="0" w:color="auto"/>
              <w:right w:val="single" w:sz="4" w:space="0" w:color="auto"/>
            </w:tcBorders>
          </w:tcPr>
          <w:p w14:paraId="58F124D2" w14:textId="77777777" w:rsidR="00744F3A" w:rsidRPr="002D2326" w:rsidRDefault="00744F3A" w:rsidP="00A06685">
            <w:pPr>
              <w:ind w:right="283"/>
              <w:jc w:val="both"/>
            </w:pPr>
            <w:r w:rsidRPr="002D2326">
              <w:t>Statistical classification</w:t>
            </w:r>
          </w:p>
          <w:p w14:paraId="361E7950" w14:textId="77777777" w:rsidR="00744F3A" w:rsidRPr="002D2326" w:rsidRDefault="00744F3A" w:rsidP="00A06685">
            <w:pPr>
              <w:ind w:right="283"/>
            </w:pPr>
          </w:p>
        </w:tc>
        <w:tc>
          <w:tcPr>
            <w:tcW w:w="6945" w:type="dxa"/>
            <w:tcBorders>
              <w:top w:val="single" w:sz="4" w:space="0" w:color="auto"/>
              <w:left w:val="single" w:sz="4" w:space="0" w:color="auto"/>
              <w:bottom w:val="single" w:sz="4" w:space="0" w:color="auto"/>
              <w:right w:val="single" w:sz="4" w:space="0" w:color="auto"/>
            </w:tcBorders>
          </w:tcPr>
          <w:p w14:paraId="4A20B08D" w14:textId="77777777" w:rsidR="00744F3A" w:rsidRPr="002D2326" w:rsidRDefault="00744F3A" w:rsidP="00A06685"/>
        </w:tc>
      </w:tr>
      <w:tr w:rsidR="00744F3A" w:rsidRPr="002D2326" w14:paraId="17AAF903" w14:textId="77777777" w:rsidTr="00A06685">
        <w:tc>
          <w:tcPr>
            <w:tcW w:w="2689" w:type="dxa"/>
            <w:tcBorders>
              <w:top w:val="single" w:sz="4" w:space="0" w:color="auto"/>
              <w:left w:val="single" w:sz="4" w:space="0" w:color="auto"/>
              <w:bottom w:val="single" w:sz="4" w:space="0" w:color="auto"/>
              <w:right w:val="single" w:sz="4" w:space="0" w:color="auto"/>
            </w:tcBorders>
          </w:tcPr>
          <w:p w14:paraId="2A123628" w14:textId="77777777" w:rsidR="00744F3A" w:rsidRPr="002D2326" w:rsidRDefault="00744F3A" w:rsidP="00A06685">
            <w:pPr>
              <w:ind w:right="283"/>
            </w:pPr>
            <w:r w:rsidRPr="002D2326">
              <w:t>Comments and limitations/ Other Information</w:t>
            </w:r>
          </w:p>
          <w:p w14:paraId="17B4551B"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7C31A59A" w14:textId="77777777" w:rsidR="00744F3A" w:rsidRPr="002D2326" w:rsidRDefault="00744F3A" w:rsidP="00A06685"/>
        </w:tc>
      </w:tr>
      <w:tr w:rsidR="00744F3A" w:rsidRPr="002D2326" w14:paraId="46D7AE62"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151FA981"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7AB6834A" w14:textId="77777777" w:rsidR="00744F3A" w:rsidRPr="002D2326" w:rsidRDefault="00744F3A" w:rsidP="00A06685"/>
        </w:tc>
      </w:tr>
      <w:tr w:rsidR="00744F3A" w:rsidRPr="002D2326" w14:paraId="37FE7CBB"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B49D338"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3A390195" w14:textId="77777777" w:rsidR="00744F3A" w:rsidRPr="002D2326" w:rsidRDefault="00744F3A" w:rsidP="00A06685">
            <w:pPr>
              <w:jc w:val="both"/>
            </w:pPr>
            <w:r w:rsidRPr="002D2326">
              <w:t>Primary government expenditures as a proportion of original approved budget, by sector</w:t>
            </w:r>
          </w:p>
        </w:tc>
      </w:tr>
      <w:tr w:rsidR="00744F3A" w:rsidRPr="002D2326" w14:paraId="027C2BE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903F657"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680E2A5D" w14:textId="77777777" w:rsidR="00744F3A" w:rsidRPr="002D2326" w:rsidRDefault="00744F3A" w:rsidP="00A06685">
            <w:pPr>
              <w:jc w:val="both"/>
            </w:pPr>
            <w:r w:rsidRPr="002D2326">
              <w:t>16.6.1</w:t>
            </w:r>
          </w:p>
        </w:tc>
      </w:tr>
      <w:tr w:rsidR="00744F3A" w:rsidRPr="002D2326" w14:paraId="00871C88" w14:textId="77777777" w:rsidTr="00A06685">
        <w:tc>
          <w:tcPr>
            <w:tcW w:w="2689" w:type="dxa"/>
            <w:tcBorders>
              <w:top w:val="single" w:sz="4" w:space="0" w:color="auto"/>
              <w:left w:val="single" w:sz="4" w:space="0" w:color="auto"/>
              <w:bottom w:val="single" w:sz="4" w:space="0" w:color="auto"/>
              <w:right w:val="single" w:sz="4" w:space="0" w:color="auto"/>
            </w:tcBorders>
          </w:tcPr>
          <w:p w14:paraId="70ADB30E" w14:textId="77777777" w:rsidR="00744F3A" w:rsidRPr="002D2326" w:rsidRDefault="00744F3A" w:rsidP="00A06685">
            <w:pPr>
              <w:ind w:right="283"/>
              <w:jc w:val="both"/>
            </w:pPr>
            <w:r w:rsidRPr="002D2326">
              <w:t>Target Name</w:t>
            </w:r>
          </w:p>
          <w:p w14:paraId="52BB146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E099431" w14:textId="77777777" w:rsidR="00744F3A" w:rsidRPr="002D2326" w:rsidRDefault="00744F3A" w:rsidP="00A06685">
            <w:pPr>
              <w:jc w:val="both"/>
            </w:pPr>
            <w:r w:rsidRPr="002D2326">
              <w:t>Develop effective, accountable and transparent institutions at all levels</w:t>
            </w:r>
          </w:p>
        </w:tc>
      </w:tr>
      <w:tr w:rsidR="00744F3A" w:rsidRPr="002D2326" w14:paraId="7B27A048"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A5E4347"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6D47EBA2" w14:textId="77777777" w:rsidR="00744F3A" w:rsidRPr="002D2326" w:rsidRDefault="00744F3A" w:rsidP="00A06685">
            <w:r w:rsidRPr="002D2326">
              <w:t>16.6</w:t>
            </w:r>
          </w:p>
        </w:tc>
      </w:tr>
      <w:tr w:rsidR="00744F3A" w:rsidRPr="002D2326" w14:paraId="1BD3FDEA"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A3CE2DE" w14:textId="77777777" w:rsidR="00744F3A" w:rsidRPr="002D2326" w:rsidRDefault="00744F3A" w:rsidP="00A06685">
            <w:pPr>
              <w:ind w:right="283"/>
            </w:pPr>
            <w:r w:rsidRPr="002D2326">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4CD82A1A" w14:textId="77777777" w:rsidR="00744F3A" w:rsidRPr="002D2326" w:rsidRDefault="00744F3A" w:rsidP="00A06685"/>
        </w:tc>
      </w:tr>
      <w:tr w:rsidR="00744F3A" w:rsidRPr="002D2326" w14:paraId="691330E6"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EC0C503"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3452D71D" w14:textId="77777777" w:rsidR="00744F3A" w:rsidRPr="002D2326" w:rsidRDefault="00744F3A" w:rsidP="00A06685">
            <w:r w:rsidRPr="002D2326">
              <w:t>1</w:t>
            </w:r>
          </w:p>
        </w:tc>
      </w:tr>
      <w:tr w:rsidR="00744F3A" w:rsidRPr="002D2326" w14:paraId="58D9B16C"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2047DEB1"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0036FECD" w14:textId="77777777" w:rsidR="00744F3A" w:rsidRPr="002D2326" w:rsidRDefault="00744F3A" w:rsidP="00A06685">
            <w:r w:rsidRPr="002D2326">
              <w:t>World Bank</w:t>
            </w:r>
          </w:p>
        </w:tc>
      </w:tr>
      <w:tr w:rsidR="00744F3A" w:rsidRPr="002D2326" w14:paraId="1FCE4319"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27869DB"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5081D4D1" w14:textId="77777777" w:rsidR="00744F3A" w:rsidRPr="002D2326" w:rsidRDefault="00744F3A" w:rsidP="00A06685">
            <w:pPr>
              <w:rPr>
                <w:rStyle w:val="HeaderChar"/>
              </w:rPr>
            </w:pPr>
            <w:hyperlink r:id="rId164" w:history="1">
              <w:r w:rsidRPr="002D2326">
                <w:rPr>
                  <w:rStyle w:val="Hyperlink"/>
                </w:rPr>
                <w:t>https://unstats.un.org/sdgs/metadata/files/Metadata-16-06-01.pdf</w:t>
              </w:r>
            </w:hyperlink>
            <w:r w:rsidRPr="002D2326">
              <w:rPr>
                <w:rStyle w:val="HeaderChar"/>
              </w:rPr>
              <w:t xml:space="preserve"> </w:t>
            </w:r>
          </w:p>
        </w:tc>
      </w:tr>
      <w:tr w:rsidR="00744F3A" w:rsidRPr="002D2326" w14:paraId="6BFA1EBD"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6F0E282"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222E798F" w14:textId="77777777" w:rsidR="00744F3A" w:rsidRPr="002D2326" w:rsidRDefault="00744F3A" w:rsidP="00A06685"/>
        </w:tc>
      </w:tr>
      <w:tr w:rsidR="00744F3A" w:rsidRPr="002D2326" w14:paraId="70AD247A" w14:textId="77777777" w:rsidTr="00A06685">
        <w:tc>
          <w:tcPr>
            <w:tcW w:w="2689" w:type="dxa"/>
            <w:tcBorders>
              <w:top w:val="single" w:sz="4" w:space="0" w:color="auto"/>
              <w:left w:val="single" w:sz="4" w:space="0" w:color="auto"/>
              <w:bottom w:val="single" w:sz="4" w:space="0" w:color="auto"/>
              <w:right w:val="single" w:sz="4" w:space="0" w:color="auto"/>
            </w:tcBorders>
          </w:tcPr>
          <w:p w14:paraId="757A36E9" w14:textId="77777777" w:rsidR="00744F3A" w:rsidRPr="002D2326" w:rsidRDefault="00744F3A" w:rsidP="00A06685">
            <w:pPr>
              <w:ind w:right="283"/>
              <w:jc w:val="both"/>
            </w:pPr>
            <w:r w:rsidRPr="002D2326">
              <w:t xml:space="preserve">Source Organization </w:t>
            </w:r>
          </w:p>
          <w:p w14:paraId="6C998B64"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9857A2E" w14:textId="77777777" w:rsidR="00744F3A" w:rsidRPr="002D2326" w:rsidRDefault="00744F3A" w:rsidP="00A06685">
            <w:r w:rsidRPr="002D2326">
              <w:rPr>
                <w:rFonts w:eastAsia="Times New Roman"/>
                <w:bCs/>
                <w:noProof/>
              </w:rPr>
              <w:t>Ministry of Finance and Economic Planning (MINECOFIN)</w:t>
            </w:r>
          </w:p>
        </w:tc>
      </w:tr>
      <w:tr w:rsidR="00744F3A" w:rsidRPr="002D2326" w14:paraId="6BFF0C4A" w14:textId="77777777" w:rsidTr="00A06685">
        <w:tc>
          <w:tcPr>
            <w:tcW w:w="2689" w:type="dxa"/>
            <w:tcBorders>
              <w:top w:val="single" w:sz="4" w:space="0" w:color="auto"/>
              <w:left w:val="single" w:sz="4" w:space="0" w:color="auto"/>
              <w:bottom w:val="single" w:sz="4" w:space="0" w:color="auto"/>
              <w:right w:val="single" w:sz="4" w:space="0" w:color="auto"/>
            </w:tcBorders>
          </w:tcPr>
          <w:p w14:paraId="3D5D607F"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424BAB7F" w14:textId="77777777" w:rsidR="00744F3A" w:rsidRPr="002D2326" w:rsidRDefault="00744F3A" w:rsidP="00A06685">
            <w:r w:rsidRPr="002D2326">
              <w:t>Budget execution report</w:t>
            </w:r>
          </w:p>
        </w:tc>
      </w:tr>
      <w:tr w:rsidR="00744F3A" w:rsidRPr="002D2326" w14:paraId="484E2369" w14:textId="77777777" w:rsidTr="00A06685">
        <w:tc>
          <w:tcPr>
            <w:tcW w:w="2689" w:type="dxa"/>
            <w:tcBorders>
              <w:top w:val="single" w:sz="4" w:space="0" w:color="auto"/>
              <w:left w:val="single" w:sz="4" w:space="0" w:color="auto"/>
              <w:bottom w:val="single" w:sz="4" w:space="0" w:color="auto"/>
              <w:right w:val="single" w:sz="4" w:space="0" w:color="auto"/>
            </w:tcBorders>
          </w:tcPr>
          <w:p w14:paraId="328754F7" w14:textId="77777777" w:rsidR="00744F3A" w:rsidRPr="002D2326" w:rsidRDefault="00744F3A" w:rsidP="00A06685">
            <w:r w:rsidRPr="002D2326">
              <w:t>Periodicity</w:t>
            </w:r>
          </w:p>
          <w:p w14:paraId="0CD358BB"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22FFBEF9" w14:textId="77777777" w:rsidR="00744F3A" w:rsidRPr="002D2326" w:rsidRDefault="00744F3A" w:rsidP="00A06685">
            <w:r w:rsidRPr="002D2326">
              <w:t>Annual</w:t>
            </w:r>
          </w:p>
        </w:tc>
      </w:tr>
      <w:tr w:rsidR="00744F3A" w:rsidRPr="002D2326" w14:paraId="790A7D25" w14:textId="77777777" w:rsidTr="00A06685">
        <w:tc>
          <w:tcPr>
            <w:tcW w:w="2689" w:type="dxa"/>
            <w:tcBorders>
              <w:top w:val="single" w:sz="4" w:space="0" w:color="auto"/>
              <w:left w:val="single" w:sz="4" w:space="0" w:color="auto"/>
              <w:bottom w:val="single" w:sz="4" w:space="0" w:color="auto"/>
              <w:right w:val="single" w:sz="4" w:space="0" w:color="auto"/>
            </w:tcBorders>
          </w:tcPr>
          <w:p w14:paraId="78B13B86" w14:textId="77777777" w:rsidR="00744F3A" w:rsidRPr="002D2326" w:rsidRDefault="00744F3A" w:rsidP="00A06685">
            <w:pPr>
              <w:ind w:right="283"/>
              <w:jc w:val="both"/>
            </w:pPr>
            <w:r w:rsidRPr="002D2326">
              <w:t>Earliest available data</w:t>
            </w:r>
          </w:p>
          <w:p w14:paraId="42456F5A"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CCDAA48" w14:textId="77777777" w:rsidR="00744F3A" w:rsidRPr="002D2326" w:rsidRDefault="00744F3A" w:rsidP="00A06685"/>
        </w:tc>
      </w:tr>
      <w:tr w:rsidR="00744F3A" w:rsidRPr="002D2326" w14:paraId="36A58BCB" w14:textId="77777777" w:rsidTr="00A06685">
        <w:tc>
          <w:tcPr>
            <w:tcW w:w="2689" w:type="dxa"/>
            <w:tcBorders>
              <w:top w:val="single" w:sz="4" w:space="0" w:color="auto"/>
              <w:left w:val="single" w:sz="4" w:space="0" w:color="auto"/>
              <w:bottom w:val="single" w:sz="4" w:space="0" w:color="auto"/>
              <w:right w:val="single" w:sz="4" w:space="0" w:color="auto"/>
            </w:tcBorders>
          </w:tcPr>
          <w:p w14:paraId="226FF159" w14:textId="77777777" w:rsidR="00744F3A" w:rsidRPr="002D2326" w:rsidRDefault="00744F3A" w:rsidP="00A06685">
            <w:pPr>
              <w:ind w:right="283"/>
              <w:jc w:val="both"/>
            </w:pPr>
            <w:r w:rsidRPr="002D2326">
              <w:t>Link to data source/ The text to show instead of the URL</w:t>
            </w:r>
          </w:p>
          <w:p w14:paraId="3B8AB561"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535D201B" w14:textId="77777777" w:rsidR="00744F3A" w:rsidRPr="002D2326" w:rsidRDefault="00744F3A" w:rsidP="00A06685"/>
        </w:tc>
      </w:tr>
      <w:tr w:rsidR="00744F3A" w:rsidRPr="002D2326" w14:paraId="0D81317B" w14:textId="77777777" w:rsidTr="00A06685">
        <w:tc>
          <w:tcPr>
            <w:tcW w:w="2689" w:type="dxa"/>
            <w:tcBorders>
              <w:top w:val="single" w:sz="4" w:space="0" w:color="auto"/>
              <w:left w:val="single" w:sz="4" w:space="0" w:color="auto"/>
              <w:bottom w:val="single" w:sz="4" w:space="0" w:color="auto"/>
              <w:right w:val="single" w:sz="4" w:space="0" w:color="auto"/>
            </w:tcBorders>
          </w:tcPr>
          <w:p w14:paraId="07F0B860" w14:textId="77777777" w:rsidR="00744F3A" w:rsidRPr="002D2326" w:rsidRDefault="00744F3A" w:rsidP="00A06685">
            <w:pPr>
              <w:ind w:right="283"/>
              <w:jc w:val="both"/>
            </w:pPr>
            <w:r w:rsidRPr="002D2326">
              <w:t>Contact details</w:t>
            </w:r>
          </w:p>
          <w:p w14:paraId="38DDF53F"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36163878" w14:textId="77777777" w:rsidR="00744F3A" w:rsidRPr="002D2326" w:rsidRDefault="00744F3A" w:rsidP="00A06685"/>
        </w:tc>
      </w:tr>
      <w:tr w:rsidR="00744F3A" w:rsidRPr="002D2326" w14:paraId="5DC7C1B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30540604"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22778220" w14:textId="77777777" w:rsidR="00744F3A" w:rsidRPr="002D2326" w:rsidRDefault="00744F3A" w:rsidP="00A06685"/>
        </w:tc>
      </w:tr>
    </w:tbl>
    <w:p w14:paraId="535F7D3E" w14:textId="77777777" w:rsidR="00744F3A" w:rsidRPr="002D2326" w:rsidRDefault="00744F3A" w:rsidP="00744F3A"/>
    <w:p w14:paraId="1154A5B8" w14:textId="77777777" w:rsidR="00744F3A" w:rsidRPr="002D2326" w:rsidRDefault="00744F3A" w:rsidP="00744F3A">
      <w:pPr>
        <w:pStyle w:val="Heading2"/>
        <w:numPr>
          <w:ilvl w:val="0"/>
          <w:numId w:val="0"/>
        </w:numPr>
        <w:ind w:left="576"/>
        <w:rPr>
          <w:rFonts w:ascii="Arial" w:hAnsi="Arial" w:cs="Arial"/>
        </w:rPr>
      </w:pPr>
      <w:bookmarkStart w:id="172" w:name="_Toc517414103"/>
      <w:bookmarkStart w:id="173" w:name="_Toc533147173"/>
      <w:bookmarkStart w:id="174" w:name="_Toc517414144"/>
      <w:bookmarkEnd w:id="171"/>
      <w:r w:rsidRPr="002D2326">
        <w:rPr>
          <w:rFonts w:ascii="Arial" w:hAnsi="Arial" w:cs="Arial"/>
        </w:rPr>
        <w:t>17.8.1 Proportion of individuals using the Internet</w:t>
      </w:r>
      <w:bookmarkEnd w:id="172"/>
      <w:bookmarkEnd w:id="173"/>
    </w:p>
    <w:tbl>
      <w:tblPr>
        <w:tblStyle w:val="TableGrid"/>
        <w:tblW w:w="9634" w:type="dxa"/>
        <w:tblLook w:val="04A0" w:firstRow="1" w:lastRow="0" w:firstColumn="1" w:lastColumn="0" w:noHBand="0" w:noVBand="1"/>
      </w:tblPr>
      <w:tblGrid>
        <w:gridCol w:w="2689"/>
        <w:gridCol w:w="6945"/>
      </w:tblGrid>
      <w:tr w:rsidR="00744F3A" w:rsidRPr="002D2326" w14:paraId="4ACD7877" w14:textId="77777777" w:rsidTr="00A06685">
        <w:trPr>
          <w:trHeight w:val="667"/>
        </w:trPr>
        <w:tc>
          <w:tcPr>
            <w:tcW w:w="9634" w:type="dxa"/>
            <w:gridSpan w:val="2"/>
            <w:tcBorders>
              <w:top w:val="single" w:sz="4" w:space="0" w:color="auto"/>
              <w:left w:val="single" w:sz="4" w:space="0" w:color="auto"/>
              <w:bottom w:val="single" w:sz="4" w:space="0" w:color="auto"/>
              <w:right w:val="single" w:sz="4" w:space="0" w:color="auto"/>
            </w:tcBorders>
          </w:tcPr>
          <w:p w14:paraId="7766306C"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National Metadata</w:t>
            </w:r>
          </w:p>
          <w:p w14:paraId="265CA25C" w14:textId="77777777" w:rsidR="00744F3A" w:rsidRPr="002D2326" w:rsidRDefault="00744F3A" w:rsidP="00A06685"/>
        </w:tc>
      </w:tr>
      <w:tr w:rsidR="00744F3A" w:rsidRPr="002D2326" w14:paraId="6531F8EE" w14:textId="77777777" w:rsidTr="00A06685">
        <w:tc>
          <w:tcPr>
            <w:tcW w:w="2689" w:type="dxa"/>
            <w:tcBorders>
              <w:top w:val="single" w:sz="4" w:space="0" w:color="auto"/>
              <w:left w:val="single" w:sz="4" w:space="0" w:color="auto"/>
              <w:bottom w:val="single" w:sz="4" w:space="0" w:color="auto"/>
              <w:right w:val="single" w:sz="4" w:space="0" w:color="auto"/>
            </w:tcBorders>
          </w:tcPr>
          <w:p w14:paraId="47934D4A" w14:textId="77777777" w:rsidR="00744F3A" w:rsidRPr="002D2326" w:rsidRDefault="00744F3A" w:rsidP="00A06685">
            <w:pPr>
              <w:ind w:right="283"/>
              <w:jc w:val="both"/>
            </w:pPr>
            <w:r w:rsidRPr="002D2326">
              <w:lastRenderedPageBreak/>
              <w:t>Available Indicator</w:t>
            </w:r>
          </w:p>
        </w:tc>
        <w:tc>
          <w:tcPr>
            <w:tcW w:w="6945" w:type="dxa"/>
            <w:tcBorders>
              <w:top w:val="single" w:sz="4" w:space="0" w:color="auto"/>
              <w:left w:val="single" w:sz="4" w:space="0" w:color="auto"/>
              <w:bottom w:val="single" w:sz="4" w:space="0" w:color="auto"/>
              <w:right w:val="single" w:sz="4" w:space="0" w:color="auto"/>
            </w:tcBorders>
          </w:tcPr>
          <w:p w14:paraId="7908E479" w14:textId="77777777" w:rsidR="00744F3A" w:rsidRPr="002D2326" w:rsidRDefault="00744F3A" w:rsidP="00A06685">
            <w:r w:rsidRPr="002D2326">
              <w:t>Percentage (%) of households with internet access at home (including through mobile phones)</w:t>
            </w:r>
          </w:p>
        </w:tc>
      </w:tr>
      <w:tr w:rsidR="00744F3A" w:rsidRPr="002D2326" w14:paraId="7F022809" w14:textId="77777777" w:rsidTr="00A06685">
        <w:tc>
          <w:tcPr>
            <w:tcW w:w="2689" w:type="dxa"/>
            <w:tcBorders>
              <w:top w:val="single" w:sz="4" w:space="0" w:color="auto"/>
              <w:left w:val="single" w:sz="4" w:space="0" w:color="auto"/>
              <w:bottom w:val="single" w:sz="4" w:space="0" w:color="auto"/>
              <w:right w:val="single" w:sz="4" w:space="0" w:color="auto"/>
            </w:tcBorders>
          </w:tcPr>
          <w:p w14:paraId="4927AFC8" w14:textId="77777777" w:rsidR="00744F3A" w:rsidRPr="002D2326" w:rsidRDefault="00744F3A" w:rsidP="00A06685">
            <w:pPr>
              <w:ind w:right="283"/>
              <w:jc w:val="both"/>
            </w:pPr>
            <w:r w:rsidRPr="002D2326">
              <w:t>Definition</w:t>
            </w:r>
          </w:p>
          <w:p w14:paraId="128F660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249A9E8" w14:textId="77777777" w:rsidR="00744F3A" w:rsidRPr="002D2326" w:rsidRDefault="00744F3A" w:rsidP="00A06685">
            <w:pPr>
              <w:jc w:val="both"/>
              <w:rPr>
                <w:color w:val="FF0000"/>
                <w:highlight w:val="yellow"/>
              </w:rPr>
            </w:pPr>
            <w:r w:rsidRPr="002D2326">
              <w:t xml:space="preserve">The indicator proportion of individuals using the Internet is defined as the proportion of individuals who </w:t>
            </w:r>
            <w:r>
              <w:t>currently are using</w:t>
            </w:r>
            <w:r w:rsidRPr="002D2326">
              <w:t xml:space="preserve"> the Internet from any location</w:t>
            </w:r>
            <w:r>
              <w:t>.</w:t>
            </w:r>
          </w:p>
          <w:p w14:paraId="7F07E5D2" w14:textId="77777777" w:rsidR="00744F3A" w:rsidRPr="002D2326" w:rsidRDefault="00744F3A" w:rsidP="00A06685">
            <w:pPr>
              <w:jc w:val="both"/>
            </w:pPr>
          </w:p>
          <w:p w14:paraId="6D08A07F" w14:textId="77777777" w:rsidR="00744F3A" w:rsidRPr="002D2326" w:rsidRDefault="00744F3A" w:rsidP="00A06685">
            <w:pPr>
              <w:jc w:val="both"/>
            </w:pPr>
            <w:r w:rsidRPr="002D2326">
              <w:t>In EICV, it is defined as the number of households whose at least one member has access to the Internet (including through mobile phones)</w:t>
            </w:r>
            <w:r w:rsidRPr="002D2326">
              <w:rPr>
                <w:color w:val="FF0000"/>
              </w:rPr>
              <w:t xml:space="preserve"> </w:t>
            </w:r>
            <w:r w:rsidRPr="002D2326">
              <w:t>out of the total number of households expressed in percentage.</w:t>
            </w:r>
          </w:p>
        </w:tc>
      </w:tr>
      <w:tr w:rsidR="00744F3A" w:rsidRPr="002D2326" w14:paraId="64C19B57" w14:textId="77777777" w:rsidTr="00A06685">
        <w:tc>
          <w:tcPr>
            <w:tcW w:w="2689" w:type="dxa"/>
            <w:tcBorders>
              <w:top w:val="single" w:sz="4" w:space="0" w:color="auto"/>
              <w:left w:val="single" w:sz="4" w:space="0" w:color="auto"/>
              <w:bottom w:val="single" w:sz="4" w:space="0" w:color="auto"/>
              <w:right w:val="single" w:sz="4" w:space="0" w:color="auto"/>
            </w:tcBorders>
          </w:tcPr>
          <w:p w14:paraId="10C6E3DF" w14:textId="77777777" w:rsidR="00744F3A" w:rsidRPr="002D2326" w:rsidRDefault="00744F3A" w:rsidP="00A06685">
            <w:pPr>
              <w:ind w:right="283"/>
              <w:jc w:val="both"/>
            </w:pPr>
            <w:r w:rsidRPr="002D2326">
              <w:t>Geographic coverage</w:t>
            </w:r>
          </w:p>
          <w:p w14:paraId="3920AC91"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5890640" w14:textId="77777777" w:rsidR="00744F3A" w:rsidRPr="002D2326" w:rsidRDefault="00744F3A" w:rsidP="00A06685">
            <w:r w:rsidRPr="002D2326">
              <w:t>National</w:t>
            </w:r>
          </w:p>
        </w:tc>
      </w:tr>
      <w:tr w:rsidR="00744F3A" w:rsidRPr="002D2326" w14:paraId="186359BD" w14:textId="77777777" w:rsidTr="00A06685">
        <w:tc>
          <w:tcPr>
            <w:tcW w:w="2689" w:type="dxa"/>
            <w:tcBorders>
              <w:top w:val="single" w:sz="4" w:space="0" w:color="auto"/>
              <w:left w:val="single" w:sz="4" w:space="0" w:color="auto"/>
              <w:bottom w:val="single" w:sz="4" w:space="0" w:color="auto"/>
              <w:right w:val="single" w:sz="4" w:space="0" w:color="auto"/>
            </w:tcBorders>
          </w:tcPr>
          <w:p w14:paraId="72714D7E" w14:textId="77777777" w:rsidR="00744F3A" w:rsidRPr="002D2326" w:rsidRDefault="00744F3A" w:rsidP="00A06685">
            <w:pPr>
              <w:ind w:right="283"/>
              <w:jc w:val="both"/>
            </w:pPr>
          </w:p>
          <w:p w14:paraId="7FB6C265" w14:textId="77777777" w:rsidR="00744F3A" w:rsidRPr="002D2326" w:rsidRDefault="00744F3A" w:rsidP="00A06685">
            <w:pPr>
              <w:ind w:right="283"/>
              <w:jc w:val="both"/>
            </w:pPr>
            <w:r w:rsidRPr="002D2326">
              <w:t>Unit of Measurement</w:t>
            </w:r>
          </w:p>
          <w:p w14:paraId="214CA4FD"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46240F9" w14:textId="77777777" w:rsidR="00744F3A" w:rsidRPr="002D2326" w:rsidRDefault="00744F3A" w:rsidP="00A06685">
            <w:r w:rsidRPr="002D2326">
              <w:t>Percent</w:t>
            </w:r>
          </w:p>
        </w:tc>
      </w:tr>
      <w:tr w:rsidR="00744F3A" w:rsidRPr="002D2326" w14:paraId="4D1E1424" w14:textId="77777777" w:rsidTr="00A06685">
        <w:tc>
          <w:tcPr>
            <w:tcW w:w="2689" w:type="dxa"/>
            <w:tcBorders>
              <w:top w:val="single" w:sz="4" w:space="0" w:color="auto"/>
              <w:left w:val="single" w:sz="4" w:space="0" w:color="auto"/>
              <w:bottom w:val="single" w:sz="4" w:space="0" w:color="auto"/>
              <w:right w:val="single" w:sz="4" w:space="0" w:color="auto"/>
            </w:tcBorders>
          </w:tcPr>
          <w:p w14:paraId="367673DD" w14:textId="77777777" w:rsidR="00744F3A" w:rsidRPr="002D2326" w:rsidRDefault="00744F3A" w:rsidP="00A06685">
            <w:pPr>
              <w:ind w:right="283"/>
              <w:jc w:val="both"/>
            </w:pPr>
            <w:r w:rsidRPr="002D2326">
              <w:t>Computation method</w:t>
            </w:r>
          </w:p>
          <w:p w14:paraId="7947B4B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EEC7246" w14:textId="77777777" w:rsidR="00744F3A" w:rsidRPr="002D2326" w:rsidRDefault="00744F3A" w:rsidP="00A06685">
            <w:r w:rsidRPr="002D2326">
              <w:t xml:space="preserve">This indicator is calculated as; </w:t>
            </w:r>
          </w:p>
          <w:p w14:paraId="5FE8BE45" w14:textId="77777777" w:rsidR="00744F3A" w:rsidRPr="002D2326" w:rsidRDefault="00744F3A" w:rsidP="00A06685">
            <w:r w:rsidRPr="002D2326">
              <w:t xml:space="preserve"> </w:t>
            </w:r>
          </w:p>
          <w:p w14:paraId="7ED84AE8" w14:textId="77777777" w:rsidR="00744F3A" w:rsidRPr="005634C1" w:rsidRDefault="00744F3A" w:rsidP="00A06685">
            <w:r w:rsidRPr="002D2326">
              <w:t xml:space="preserve"> </w:t>
            </w:r>
            <m:oMath>
              <m:f>
                <m:fPr>
                  <m:ctrlPr>
                    <w:rPr>
                      <w:rFonts w:ascii="Cambria Math" w:hAnsi="Cambria Math"/>
                      <w:i/>
                    </w:rPr>
                  </m:ctrlPr>
                </m:fPr>
                <m:num>
                  <m:sSub>
                    <m:sSubPr>
                      <m:ctrlPr>
                        <w:rPr>
                          <w:rFonts w:ascii="Cambria Math" w:hAnsi="Cambria Math"/>
                          <w:i/>
                        </w:rPr>
                      </m:ctrlPr>
                    </m:sSubPr>
                    <m:e>
                      <m:r>
                        <m:rPr>
                          <m:nor/>
                        </m:rPr>
                        <m:t>N</m:t>
                      </m:r>
                    </m:e>
                    <m:sub>
                      <m:r>
                        <m:rPr>
                          <m:nor/>
                        </m:rPr>
                        <m:t>i</m:t>
                      </m:r>
                    </m:sub>
                  </m:sSub>
                </m:num>
                <m:den>
                  <m:r>
                    <m:rPr>
                      <m:nor/>
                    </m:rPr>
                    <m:t>N</m:t>
                  </m:r>
                </m:den>
              </m:f>
              <m:r>
                <m:rPr>
                  <m:nor/>
                </m:rPr>
                <m:t>×100</m:t>
              </m:r>
            </m:oMath>
          </w:p>
          <w:p w14:paraId="4ABEB16C" w14:textId="77777777" w:rsidR="00744F3A" w:rsidRPr="002D2326" w:rsidRDefault="00744F3A" w:rsidP="00A06685"/>
          <w:p w14:paraId="10A961EA" w14:textId="77777777" w:rsidR="00744F3A" w:rsidRPr="002D2326" w:rsidRDefault="00744F3A" w:rsidP="00A06685">
            <w:r w:rsidRPr="002D2326">
              <w:t>N</w:t>
            </w:r>
            <w:r w:rsidRPr="002D2326">
              <w:rPr>
                <w:vertAlign w:val="subscript"/>
              </w:rPr>
              <w:t>i</w:t>
            </w:r>
            <w:r w:rsidRPr="002D2326">
              <w:t xml:space="preserve"> denotes the total number of households using currently the Internet and N the total number of households.</w:t>
            </w:r>
          </w:p>
        </w:tc>
      </w:tr>
      <w:tr w:rsidR="00744F3A" w:rsidRPr="002D2326" w14:paraId="6190D3D0" w14:textId="77777777" w:rsidTr="00A06685">
        <w:tc>
          <w:tcPr>
            <w:tcW w:w="2689" w:type="dxa"/>
            <w:tcBorders>
              <w:top w:val="single" w:sz="4" w:space="0" w:color="auto"/>
              <w:left w:val="single" w:sz="4" w:space="0" w:color="auto"/>
              <w:bottom w:val="single" w:sz="4" w:space="0" w:color="auto"/>
              <w:right w:val="single" w:sz="4" w:space="0" w:color="auto"/>
            </w:tcBorders>
          </w:tcPr>
          <w:p w14:paraId="15F78385" w14:textId="77777777" w:rsidR="00744F3A" w:rsidRPr="002D2326" w:rsidRDefault="00744F3A" w:rsidP="00A06685">
            <w:pPr>
              <w:ind w:right="283"/>
              <w:jc w:val="both"/>
            </w:pPr>
            <w:r w:rsidRPr="002D2326">
              <w:t>Disaggregation</w:t>
            </w:r>
          </w:p>
          <w:p w14:paraId="537D4202"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75A2584" w14:textId="77777777" w:rsidR="00744F3A" w:rsidRPr="002E5F9C" w:rsidRDefault="00744F3A" w:rsidP="00A06685">
            <w:pPr>
              <w:pStyle w:val="PlainText"/>
              <w:numPr>
                <w:ilvl w:val="0"/>
                <w:numId w:val="3"/>
              </w:numPr>
              <w:rPr>
                <w:rFonts w:ascii="Arial" w:hAnsi="Arial"/>
                <w:sz w:val="20"/>
                <w:szCs w:val="20"/>
              </w:rPr>
            </w:pPr>
            <w:r w:rsidRPr="002E5F9C">
              <w:rPr>
                <w:rFonts w:ascii="Arial" w:hAnsi="Arial"/>
                <w:sz w:val="20"/>
                <w:szCs w:val="20"/>
              </w:rPr>
              <w:t xml:space="preserve">National, Province, Residence (Urban, Rural) </w:t>
            </w:r>
          </w:p>
          <w:p w14:paraId="285DE3D0" w14:textId="77777777" w:rsidR="00744F3A" w:rsidRPr="002E5F9C" w:rsidRDefault="00744F3A" w:rsidP="00A06685">
            <w:pPr>
              <w:pStyle w:val="PlainText"/>
              <w:numPr>
                <w:ilvl w:val="0"/>
                <w:numId w:val="3"/>
              </w:numPr>
              <w:rPr>
                <w:rFonts w:ascii="Arial" w:hAnsi="Arial"/>
                <w:sz w:val="20"/>
                <w:szCs w:val="20"/>
              </w:rPr>
            </w:pPr>
            <w:r w:rsidRPr="002E5F9C">
              <w:rPr>
                <w:rFonts w:ascii="Arial" w:hAnsi="Arial"/>
                <w:sz w:val="20"/>
                <w:szCs w:val="20"/>
              </w:rPr>
              <w:t>Sex of household head</w:t>
            </w:r>
          </w:p>
          <w:p w14:paraId="34F97882" w14:textId="77777777" w:rsidR="00744F3A" w:rsidRPr="002E5F9C" w:rsidRDefault="00744F3A" w:rsidP="00A06685">
            <w:pPr>
              <w:pStyle w:val="PlainText"/>
              <w:numPr>
                <w:ilvl w:val="0"/>
                <w:numId w:val="3"/>
              </w:numPr>
              <w:rPr>
                <w:rFonts w:ascii="Arial" w:hAnsi="Arial"/>
                <w:sz w:val="20"/>
                <w:szCs w:val="20"/>
              </w:rPr>
            </w:pPr>
            <w:r w:rsidRPr="002E5F9C">
              <w:rPr>
                <w:rFonts w:ascii="Arial" w:hAnsi="Arial"/>
                <w:sz w:val="20"/>
                <w:szCs w:val="20"/>
              </w:rPr>
              <w:t>Type of habitat</w:t>
            </w:r>
          </w:p>
        </w:tc>
      </w:tr>
      <w:tr w:rsidR="00744F3A" w:rsidRPr="002D2326" w14:paraId="1FEC2D4D" w14:textId="77777777" w:rsidTr="00A06685">
        <w:tc>
          <w:tcPr>
            <w:tcW w:w="2689" w:type="dxa"/>
            <w:tcBorders>
              <w:top w:val="single" w:sz="4" w:space="0" w:color="auto"/>
              <w:left w:val="single" w:sz="4" w:space="0" w:color="auto"/>
              <w:bottom w:val="single" w:sz="4" w:space="0" w:color="auto"/>
              <w:right w:val="single" w:sz="4" w:space="0" w:color="auto"/>
            </w:tcBorders>
          </w:tcPr>
          <w:p w14:paraId="0C1AC26F" w14:textId="77777777" w:rsidR="00744F3A" w:rsidRPr="002D2326" w:rsidRDefault="00744F3A" w:rsidP="00A06685">
            <w:pPr>
              <w:ind w:right="283"/>
            </w:pPr>
            <w:r w:rsidRPr="002D2326">
              <w:t>Comments and limitations/ Other Information</w:t>
            </w:r>
          </w:p>
          <w:p w14:paraId="79A1D711"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0C49099" w14:textId="77777777" w:rsidR="00744F3A" w:rsidRPr="002D2326" w:rsidRDefault="00744F3A" w:rsidP="00A06685"/>
        </w:tc>
      </w:tr>
      <w:tr w:rsidR="00744F3A" w:rsidRPr="002D2326" w14:paraId="09258BEC"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4292B625"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Global Metadata</w:t>
            </w:r>
          </w:p>
          <w:p w14:paraId="116274BF" w14:textId="77777777" w:rsidR="00744F3A" w:rsidRPr="002D2326" w:rsidRDefault="00744F3A" w:rsidP="00A06685"/>
        </w:tc>
      </w:tr>
      <w:tr w:rsidR="00744F3A" w:rsidRPr="002D2326" w14:paraId="3BB03EE5"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0075899F" w14:textId="77777777" w:rsidR="00744F3A" w:rsidRPr="002D2326" w:rsidRDefault="00744F3A" w:rsidP="00A06685">
            <w:pPr>
              <w:ind w:right="283"/>
              <w:jc w:val="both"/>
            </w:pPr>
            <w:r w:rsidRPr="002D2326">
              <w:t>Indicator Name</w:t>
            </w:r>
          </w:p>
        </w:tc>
        <w:tc>
          <w:tcPr>
            <w:tcW w:w="6945" w:type="dxa"/>
            <w:tcBorders>
              <w:top w:val="single" w:sz="4" w:space="0" w:color="auto"/>
              <w:left w:val="single" w:sz="4" w:space="0" w:color="auto"/>
              <w:bottom w:val="single" w:sz="4" w:space="0" w:color="auto"/>
              <w:right w:val="single" w:sz="4" w:space="0" w:color="auto"/>
            </w:tcBorders>
          </w:tcPr>
          <w:p w14:paraId="382D44AC" w14:textId="77777777" w:rsidR="00744F3A" w:rsidRPr="002D2326" w:rsidRDefault="00744F3A" w:rsidP="00A06685">
            <w:pPr>
              <w:jc w:val="both"/>
            </w:pPr>
            <w:r w:rsidRPr="002D2326">
              <w:t>Proportion of individuals using the Internet</w:t>
            </w:r>
          </w:p>
        </w:tc>
      </w:tr>
      <w:tr w:rsidR="00744F3A" w:rsidRPr="002D2326" w14:paraId="5FBC6880"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7369B646" w14:textId="77777777" w:rsidR="00744F3A" w:rsidRPr="002D2326" w:rsidRDefault="00744F3A" w:rsidP="00A06685">
            <w:pPr>
              <w:ind w:right="283"/>
              <w:jc w:val="both"/>
            </w:pPr>
            <w:r w:rsidRPr="002D2326">
              <w:t>Indicator Number</w:t>
            </w:r>
          </w:p>
        </w:tc>
        <w:tc>
          <w:tcPr>
            <w:tcW w:w="6945" w:type="dxa"/>
            <w:tcBorders>
              <w:top w:val="single" w:sz="4" w:space="0" w:color="auto"/>
              <w:left w:val="single" w:sz="4" w:space="0" w:color="auto"/>
              <w:bottom w:val="single" w:sz="4" w:space="0" w:color="auto"/>
              <w:right w:val="single" w:sz="4" w:space="0" w:color="auto"/>
            </w:tcBorders>
          </w:tcPr>
          <w:p w14:paraId="39828887" w14:textId="77777777" w:rsidR="00744F3A" w:rsidRPr="002D2326" w:rsidRDefault="00744F3A" w:rsidP="00A06685">
            <w:pPr>
              <w:jc w:val="both"/>
            </w:pPr>
            <w:r w:rsidRPr="002D2326">
              <w:t>17.8.1</w:t>
            </w:r>
          </w:p>
        </w:tc>
      </w:tr>
      <w:tr w:rsidR="00744F3A" w:rsidRPr="002D2326" w14:paraId="418673C1" w14:textId="77777777" w:rsidTr="00A06685">
        <w:tc>
          <w:tcPr>
            <w:tcW w:w="2689" w:type="dxa"/>
            <w:tcBorders>
              <w:top w:val="single" w:sz="4" w:space="0" w:color="auto"/>
              <w:left w:val="single" w:sz="4" w:space="0" w:color="auto"/>
              <w:bottom w:val="single" w:sz="4" w:space="0" w:color="auto"/>
              <w:right w:val="single" w:sz="4" w:space="0" w:color="auto"/>
            </w:tcBorders>
          </w:tcPr>
          <w:p w14:paraId="5A01DEF3" w14:textId="77777777" w:rsidR="00744F3A" w:rsidRPr="002D2326" w:rsidRDefault="00744F3A" w:rsidP="00A06685">
            <w:pPr>
              <w:ind w:right="283"/>
              <w:jc w:val="both"/>
            </w:pPr>
            <w:r w:rsidRPr="002D2326">
              <w:t>Target Name</w:t>
            </w:r>
          </w:p>
          <w:p w14:paraId="14D2F210"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7B9D04DC" w14:textId="77777777" w:rsidR="00744F3A" w:rsidRPr="002D2326" w:rsidRDefault="00744F3A" w:rsidP="00A06685">
            <w:pPr>
              <w:pStyle w:val="Heading5"/>
              <w:shd w:val="clear" w:color="auto" w:fill="FFFFFF"/>
              <w:spacing w:before="75" w:after="150"/>
              <w:jc w:val="both"/>
              <w:outlineLvl w:val="4"/>
              <w:rPr>
                <w:rFonts w:ascii="Arial" w:eastAsiaTheme="minorHAnsi" w:hAnsi="Arial" w:cs="Arial"/>
                <w:color w:val="auto"/>
              </w:rPr>
            </w:pPr>
            <w:r w:rsidRPr="002D2326">
              <w:rPr>
                <w:rFonts w:ascii="Arial" w:eastAsiaTheme="minorHAnsi" w:hAnsi="Arial" w:cs="Arial"/>
                <w:color w:val="auto"/>
              </w:rPr>
              <w:t>Fully operationalize the technology bank and science, technology and innovation capacity-building mechanism for least developed countries by 2017 and enhance the use of enabling technology, in particular information and communications technology</w:t>
            </w:r>
          </w:p>
          <w:p w14:paraId="51D05CD7" w14:textId="77777777" w:rsidR="00744F3A" w:rsidRPr="002D2326" w:rsidRDefault="00744F3A" w:rsidP="00A06685">
            <w:pPr>
              <w:jc w:val="both"/>
            </w:pPr>
          </w:p>
        </w:tc>
      </w:tr>
      <w:tr w:rsidR="00744F3A" w:rsidRPr="002D2326" w14:paraId="161E25C1"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E13902C" w14:textId="77777777" w:rsidR="00744F3A" w:rsidRPr="002D2326" w:rsidRDefault="00744F3A" w:rsidP="00A06685">
            <w:pPr>
              <w:ind w:right="283"/>
              <w:jc w:val="both"/>
            </w:pPr>
            <w:r w:rsidRPr="002D2326">
              <w:t>Target Number</w:t>
            </w:r>
          </w:p>
        </w:tc>
        <w:tc>
          <w:tcPr>
            <w:tcW w:w="6945" w:type="dxa"/>
            <w:tcBorders>
              <w:top w:val="single" w:sz="4" w:space="0" w:color="auto"/>
              <w:left w:val="single" w:sz="4" w:space="0" w:color="auto"/>
              <w:bottom w:val="single" w:sz="4" w:space="0" w:color="auto"/>
              <w:right w:val="single" w:sz="4" w:space="0" w:color="auto"/>
            </w:tcBorders>
          </w:tcPr>
          <w:p w14:paraId="2F8ED8C1" w14:textId="77777777" w:rsidR="00744F3A" w:rsidRPr="002D2326" w:rsidRDefault="00744F3A" w:rsidP="00A06685">
            <w:r w:rsidRPr="002D2326">
              <w:t>17.8</w:t>
            </w:r>
          </w:p>
        </w:tc>
      </w:tr>
      <w:tr w:rsidR="00744F3A" w:rsidRPr="002D2326" w14:paraId="3BFDDFD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D9B1516" w14:textId="77777777" w:rsidR="00744F3A" w:rsidRPr="002D2326" w:rsidRDefault="00744F3A" w:rsidP="00A06685">
            <w:pPr>
              <w:ind w:right="283"/>
            </w:pPr>
            <w:r w:rsidRPr="002D2326">
              <w:lastRenderedPageBreak/>
              <w:t>Global Indicator Description</w:t>
            </w:r>
          </w:p>
        </w:tc>
        <w:tc>
          <w:tcPr>
            <w:tcW w:w="6945" w:type="dxa"/>
            <w:tcBorders>
              <w:top w:val="single" w:sz="4" w:space="0" w:color="auto"/>
              <w:left w:val="single" w:sz="4" w:space="0" w:color="auto"/>
              <w:bottom w:val="single" w:sz="4" w:space="0" w:color="auto"/>
              <w:right w:val="single" w:sz="4" w:space="0" w:color="auto"/>
            </w:tcBorders>
          </w:tcPr>
          <w:p w14:paraId="6184BAC4" w14:textId="77777777" w:rsidR="00744F3A" w:rsidRPr="002D2326" w:rsidRDefault="00744F3A" w:rsidP="00A06685"/>
        </w:tc>
      </w:tr>
      <w:tr w:rsidR="00744F3A" w:rsidRPr="002D2326" w14:paraId="3BB2E32F"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158252B8" w14:textId="77777777" w:rsidR="00744F3A" w:rsidRPr="002D2326" w:rsidRDefault="00744F3A" w:rsidP="00A06685">
            <w:pPr>
              <w:ind w:right="283"/>
              <w:jc w:val="both"/>
            </w:pPr>
            <w:r w:rsidRPr="002D2326">
              <w:t>UN designated tier</w:t>
            </w:r>
          </w:p>
        </w:tc>
        <w:tc>
          <w:tcPr>
            <w:tcW w:w="6945" w:type="dxa"/>
            <w:tcBorders>
              <w:top w:val="single" w:sz="4" w:space="0" w:color="auto"/>
              <w:left w:val="single" w:sz="4" w:space="0" w:color="auto"/>
              <w:bottom w:val="single" w:sz="4" w:space="0" w:color="auto"/>
              <w:right w:val="single" w:sz="4" w:space="0" w:color="auto"/>
            </w:tcBorders>
          </w:tcPr>
          <w:p w14:paraId="43AC151D" w14:textId="77777777" w:rsidR="00744F3A" w:rsidRPr="002D2326" w:rsidRDefault="00744F3A" w:rsidP="00A06685">
            <w:r w:rsidRPr="002D2326">
              <w:t>1</w:t>
            </w:r>
          </w:p>
        </w:tc>
      </w:tr>
      <w:tr w:rsidR="00744F3A" w:rsidRPr="002D2326" w14:paraId="25D47743"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58C26042" w14:textId="77777777" w:rsidR="00744F3A" w:rsidRPr="002D2326" w:rsidRDefault="00744F3A" w:rsidP="00A06685">
            <w:pPr>
              <w:ind w:right="283"/>
              <w:jc w:val="both"/>
            </w:pPr>
            <w:r w:rsidRPr="002D2326">
              <w:t>UN custodian agency</w:t>
            </w:r>
          </w:p>
        </w:tc>
        <w:tc>
          <w:tcPr>
            <w:tcW w:w="6945" w:type="dxa"/>
            <w:tcBorders>
              <w:top w:val="single" w:sz="4" w:space="0" w:color="auto"/>
              <w:left w:val="single" w:sz="4" w:space="0" w:color="auto"/>
              <w:bottom w:val="single" w:sz="4" w:space="0" w:color="auto"/>
              <w:right w:val="single" w:sz="4" w:space="0" w:color="auto"/>
            </w:tcBorders>
          </w:tcPr>
          <w:p w14:paraId="33F3AA2E" w14:textId="77777777" w:rsidR="00744F3A" w:rsidRPr="002D2326" w:rsidRDefault="00744F3A" w:rsidP="00A06685">
            <w:r w:rsidRPr="002D2326">
              <w:t>International Telecommunications Union (ITU)</w:t>
            </w:r>
          </w:p>
        </w:tc>
      </w:tr>
      <w:tr w:rsidR="00744F3A" w:rsidRPr="002D2326" w14:paraId="0F020D37" w14:textId="77777777" w:rsidTr="00A06685">
        <w:tc>
          <w:tcPr>
            <w:tcW w:w="2689" w:type="dxa"/>
            <w:tcBorders>
              <w:top w:val="single" w:sz="4" w:space="0" w:color="auto"/>
              <w:left w:val="single" w:sz="4" w:space="0" w:color="auto"/>
              <w:bottom w:val="single" w:sz="4" w:space="0" w:color="auto"/>
              <w:right w:val="single" w:sz="4" w:space="0" w:color="auto"/>
            </w:tcBorders>
            <w:hideMark/>
          </w:tcPr>
          <w:p w14:paraId="62F002EE" w14:textId="77777777" w:rsidR="00744F3A" w:rsidRPr="002D2326" w:rsidRDefault="00744F3A" w:rsidP="00A06685">
            <w:pPr>
              <w:ind w:right="283"/>
              <w:jc w:val="both"/>
            </w:pPr>
            <w:r w:rsidRPr="002D2326">
              <w:t>Link to UN metadata</w:t>
            </w:r>
          </w:p>
        </w:tc>
        <w:tc>
          <w:tcPr>
            <w:tcW w:w="6945" w:type="dxa"/>
            <w:tcBorders>
              <w:top w:val="single" w:sz="4" w:space="0" w:color="auto"/>
              <w:left w:val="single" w:sz="4" w:space="0" w:color="auto"/>
              <w:bottom w:val="single" w:sz="4" w:space="0" w:color="auto"/>
              <w:right w:val="single" w:sz="4" w:space="0" w:color="auto"/>
            </w:tcBorders>
          </w:tcPr>
          <w:p w14:paraId="2CAD4A24" w14:textId="77777777" w:rsidR="00744F3A" w:rsidRPr="002D2326" w:rsidRDefault="00744F3A" w:rsidP="00A06685">
            <w:pPr>
              <w:rPr>
                <w:rStyle w:val="HeaderChar"/>
              </w:rPr>
            </w:pPr>
            <w:r w:rsidRPr="002D2326">
              <w:rPr>
                <w:rStyle w:val="HeaderChar"/>
              </w:rPr>
              <w:t>https://unstats.un.org/sdgs/metadata/files/Metadata-17-08-01.pdf</w:t>
            </w:r>
          </w:p>
        </w:tc>
      </w:tr>
      <w:tr w:rsidR="00744F3A" w:rsidRPr="002D2326" w14:paraId="0D3A12DE" w14:textId="77777777" w:rsidTr="00A06685">
        <w:tc>
          <w:tcPr>
            <w:tcW w:w="9634" w:type="dxa"/>
            <w:gridSpan w:val="2"/>
            <w:tcBorders>
              <w:top w:val="single" w:sz="4" w:space="0" w:color="auto"/>
              <w:left w:val="single" w:sz="4" w:space="0" w:color="auto"/>
              <w:bottom w:val="single" w:sz="4" w:space="0" w:color="auto"/>
              <w:right w:val="single" w:sz="4" w:space="0" w:color="auto"/>
            </w:tcBorders>
          </w:tcPr>
          <w:p w14:paraId="5CC1AB0E" w14:textId="77777777" w:rsidR="00744F3A" w:rsidRPr="002D2326" w:rsidRDefault="00744F3A" w:rsidP="00A06685">
            <w:pPr>
              <w:ind w:right="283"/>
              <w:jc w:val="both"/>
              <w:rPr>
                <w:color w:val="2F5496" w:themeColor="accent1" w:themeShade="BF"/>
                <w:sz w:val="24"/>
              </w:rPr>
            </w:pPr>
            <w:r w:rsidRPr="002D2326">
              <w:rPr>
                <w:color w:val="2F5496" w:themeColor="accent1" w:themeShade="BF"/>
                <w:sz w:val="24"/>
              </w:rPr>
              <w:t>Sources</w:t>
            </w:r>
          </w:p>
          <w:p w14:paraId="0CCC1B25" w14:textId="77777777" w:rsidR="00744F3A" w:rsidRPr="002D2326" w:rsidRDefault="00744F3A" w:rsidP="00A06685"/>
        </w:tc>
      </w:tr>
      <w:tr w:rsidR="00744F3A" w:rsidRPr="002D2326" w14:paraId="38AABF0F" w14:textId="77777777" w:rsidTr="00A06685">
        <w:tc>
          <w:tcPr>
            <w:tcW w:w="2689" w:type="dxa"/>
            <w:tcBorders>
              <w:top w:val="single" w:sz="4" w:space="0" w:color="auto"/>
              <w:left w:val="single" w:sz="4" w:space="0" w:color="auto"/>
              <w:bottom w:val="single" w:sz="4" w:space="0" w:color="auto"/>
              <w:right w:val="single" w:sz="4" w:space="0" w:color="auto"/>
            </w:tcBorders>
          </w:tcPr>
          <w:p w14:paraId="07F27983" w14:textId="77777777" w:rsidR="00744F3A" w:rsidRPr="002D2326" w:rsidRDefault="00744F3A" w:rsidP="00A06685">
            <w:pPr>
              <w:ind w:right="283"/>
              <w:jc w:val="both"/>
            </w:pPr>
            <w:r w:rsidRPr="002D2326">
              <w:t xml:space="preserve">Source Organization </w:t>
            </w:r>
          </w:p>
          <w:p w14:paraId="7C2C462A"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98CC693" w14:textId="77777777" w:rsidR="00744F3A" w:rsidRPr="002D2326" w:rsidRDefault="00744F3A" w:rsidP="00A06685">
            <w:r w:rsidRPr="002D2326">
              <w:t>National Institute of Statistics of Rwanda (NISR)</w:t>
            </w:r>
          </w:p>
        </w:tc>
      </w:tr>
      <w:tr w:rsidR="00744F3A" w:rsidRPr="002D2326" w14:paraId="53220C03" w14:textId="77777777" w:rsidTr="00A06685">
        <w:tc>
          <w:tcPr>
            <w:tcW w:w="2689" w:type="dxa"/>
            <w:tcBorders>
              <w:top w:val="single" w:sz="4" w:space="0" w:color="auto"/>
              <w:left w:val="single" w:sz="4" w:space="0" w:color="auto"/>
              <w:bottom w:val="single" w:sz="4" w:space="0" w:color="auto"/>
              <w:right w:val="single" w:sz="4" w:space="0" w:color="auto"/>
            </w:tcBorders>
          </w:tcPr>
          <w:p w14:paraId="09706B22" w14:textId="77777777" w:rsidR="00744F3A" w:rsidRPr="002D2326" w:rsidRDefault="00744F3A" w:rsidP="00A06685">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38CAB22C" w14:textId="77777777" w:rsidR="00744F3A" w:rsidRPr="002D2326" w:rsidRDefault="00744F3A" w:rsidP="00A06685">
            <w:r w:rsidRPr="002D2326">
              <w:t>Integrated Household Living Condition (EICV)</w:t>
            </w:r>
          </w:p>
        </w:tc>
      </w:tr>
      <w:tr w:rsidR="00744F3A" w:rsidRPr="002D2326" w14:paraId="6DAD6819" w14:textId="77777777" w:rsidTr="00A06685">
        <w:tc>
          <w:tcPr>
            <w:tcW w:w="2689" w:type="dxa"/>
            <w:tcBorders>
              <w:top w:val="single" w:sz="4" w:space="0" w:color="auto"/>
              <w:left w:val="single" w:sz="4" w:space="0" w:color="auto"/>
              <w:bottom w:val="single" w:sz="4" w:space="0" w:color="auto"/>
              <w:right w:val="single" w:sz="4" w:space="0" w:color="auto"/>
            </w:tcBorders>
          </w:tcPr>
          <w:p w14:paraId="5C33BA9C" w14:textId="77777777" w:rsidR="00744F3A" w:rsidRPr="002D2326" w:rsidRDefault="00744F3A" w:rsidP="00A06685">
            <w:r w:rsidRPr="002D2326">
              <w:t>Periodicity</w:t>
            </w:r>
          </w:p>
          <w:p w14:paraId="478AE59D"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369783F0" w14:textId="77777777" w:rsidR="00744F3A" w:rsidRPr="002D2326" w:rsidRDefault="00744F3A" w:rsidP="00A06685">
            <w:r w:rsidRPr="002D2326">
              <w:t>3 years</w:t>
            </w:r>
          </w:p>
        </w:tc>
      </w:tr>
      <w:tr w:rsidR="00744F3A" w:rsidRPr="002D2326" w14:paraId="11084EAD" w14:textId="77777777" w:rsidTr="00A06685">
        <w:tc>
          <w:tcPr>
            <w:tcW w:w="2689" w:type="dxa"/>
            <w:tcBorders>
              <w:top w:val="single" w:sz="4" w:space="0" w:color="auto"/>
              <w:left w:val="single" w:sz="4" w:space="0" w:color="auto"/>
              <w:bottom w:val="single" w:sz="4" w:space="0" w:color="auto"/>
              <w:right w:val="single" w:sz="4" w:space="0" w:color="auto"/>
            </w:tcBorders>
          </w:tcPr>
          <w:p w14:paraId="307F8616" w14:textId="77777777" w:rsidR="00744F3A" w:rsidRPr="002D2326" w:rsidRDefault="00744F3A" w:rsidP="00A06685">
            <w:pPr>
              <w:ind w:right="283"/>
              <w:jc w:val="both"/>
            </w:pPr>
            <w:r w:rsidRPr="002D2326">
              <w:t>Earliest available data</w:t>
            </w:r>
          </w:p>
          <w:p w14:paraId="2747CF56"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8E9EBD0" w14:textId="77777777" w:rsidR="00744F3A" w:rsidRPr="002D2326" w:rsidRDefault="00744F3A" w:rsidP="00A06685">
            <w:r w:rsidRPr="002D2326">
              <w:t>2000</w:t>
            </w:r>
          </w:p>
        </w:tc>
      </w:tr>
      <w:tr w:rsidR="00744F3A" w:rsidRPr="002D2326" w14:paraId="2D06C17E" w14:textId="77777777" w:rsidTr="00A06685">
        <w:tc>
          <w:tcPr>
            <w:tcW w:w="2689" w:type="dxa"/>
            <w:tcBorders>
              <w:top w:val="single" w:sz="4" w:space="0" w:color="auto"/>
              <w:left w:val="single" w:sz="4" w:space="0" w:color="auto"/>
              <w:bottom w:val="single" w:sz="4" w:space="0" w:color="auto"/>
              <w:right w:val="single" w:sz="4" w:space="0" w:color="auto"/>
            </w:tcBorders>
          </w:tcPr>
          <w:p w14:paraId="06BEFA99" w14:textId="77777777" w:rsidR="00744F3A" w:rsidRPr="002D2326" w:rsidRDefault="00744F3A" w:rsidP="00A06685">
            <w:pPr>
              <w:ind w:right="283"/>
              <w:jc w:val="both"/>
            </w:pPr>
            <w:r w:rsidRPr="002D2326">
              <w:t>Link to data source/ The text to show instead of the URL</w:t>
            </w:r>
          </w:p>
          <w:p w14:paraId="67A07873" w14:textId="77777777" w:rsidR="00744F3A" w:rsidRPr="002D2326" w:rsidRDefault="00744F3A" w:rsidP="00A06685">
            <w:pPr>
              <w:ind w:right="283"/>
              <w:jc w:val="both"/>
              <w:rPr>
                <w:lang w:val="en-US"/>
              </w:rPr>
            </w:pPr>
          </w:p>
        </w:tc>
        <w:tc>
          <w:tcPr>
            <w:tcW w:w="6945" w:type="dxa"/>
            <w:tcBorders>
              <w:top w:val="single" w:sz="4" w:space="0" w:color="auto"/>
              <w:left w:val="single" w:sz="4" w:space="0" w:color="auto"/>
              <w:bottom w:val="single" w:sz="4" w:space="0" w:color="auto"/>
              <w:right w:val="single" w:sz="4" w:space="0" w:color="auto"/>
            </w:tcBorders>
          </w:tcPr>
          <w:p w14:paraId="1239CED0" w14:textId="77777777" w:rsidR="00744F3A" w:rsidRPr="002D2326" w:rsidRDefault="00744F3A" w:rsidP="00A06685">
            <w:hyperlink r:id="rId165" w:history="1">
              <w:r w:rsidRPr="002D2326">
                <w:rPr>
                  <w:rStyle w:val="Hyperlink"/>
                </w:rPr>
                <w:t>http://www.statistics.gov.rw/datasource/integrated-household-living-conditions-survey-eicv</w:t>
              </w:r>
            </w:hyperlink>
          </w:p>
          <w:p w14:paraId="4EBFBEC7" w14:textId="77777777" w:rsidR="00744F3A" w:rsidRPr="002D2326" w:rsidRDefault="00744F3A" w:rsidP="00A06685"/>
        </w:tc>
      </w:tr>
      <w:tr w:rsidR="00744F3A" w:rsidRPr="002D2326" w14:paraId="6889A0D7" w14:textId="77777777" w:rsidTr="00A06685">
        <w:tc>
          <w:tcPr>
            <w:tcW w:w="2689" w:type="dxa"/>
            <w:tcBorders>
              <w:top w:val="single" w:sz="4" w:space="0" w:color="auto"/>
              <w:left w:val="single" w:sz="4" w:space="0" w:color="auto"/>
              <w:bottom w:val="single" w:sz="4" w:space="0" w:color="auto"/>
              <w:right w:val="single" w:sz="4" w:space="0" w:color="auto"/>
            </w:tcBorders>
          </w:tcPr>
          <w:p w14:paraId="7739D982" w14:textId="77777777" w:rsidR="00744F3A" w:rsidRPr="002D2326" w:rsidRDefault="00744F3A" w:rsidP="00A06685">
            <w:pPr>
              <w:ind w:right="283"/>
              <w:jc w:val="both"/>
            </w:pPr>
            <w:r w:rsidRPr="002D2326">
              <w:t>Release date</w:t>
            </w:r>
          </w:p>
          <w:p w14:paraId="015A4F29"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009B7FFC" w14:textId="77777777" w:rsidR="00744F3A" w:rsidRPr="002D2326" w:rsidRDefault="00744F3A" w:rsidP="00A06685"/>
        </w:tc>
      </w:tr>
      <w:tr w:rsidR="00744F3A" w:rsidRPr="002D2326" w14:paraId="37846CD1" w14:textId="77777777" w:rsidTr="00A06685">
        <w:tc>
          <w:tcPr>
            <w:tcW w:w="2689" w:type="dxa"/>
            <w:tcBorders>
              <w:top w:val="single" w:sz="4" w:space="0" w:color="auto"/>
              <w:left w:val="single" w:sz="4" w:space="0" w:color="auto"/>
              <w:bottom w:val="single" w:sz="4" w:space="0" w:color="auto"/>
              <w:right w:val="single" w:sz="4" w:space="0" w:color="auto"/>
            </w:tcBorders>
          </w:tcPr>
          <w:p w14:paraId="02EC4996" w14:textId="77777777" w:rsidR="00744F3A" w:rsidRPr="002D2326" w:rsidRDefault="00744F3A" w:rsidP="00A06685">
            <w:pPr>
              <w:ind w:right="283"/>
              <w:jc w:val="both"/>
            </w:pPr>
            <w:r w:rsidRPr="002D2326">
              <w:t>Statistical classification</w:t>
            </w:r>
          </w:p>
          <w:p w14:paraId="3DCFB2D2" w14:textId="77777777" w:rsidR="00744F3A" w:rsidRPr="002D2326" w:rsidRDefault="00744F3A" w:rsidP="00A06685"/>
        </w:tc>
        <w:tc>
          <w:tcPr>
            <w:tcW w:w="6945" w:type="dxa"/>
            <w:tcBorders>
              <w:top w:val="single" w:sz="4" w:space="0" w:color="auto"/>
              <w:left w:val="single" w:sz="4" w:space="0" w:color="auto"/>
              <w:bottom w:val="single" w:sz="4" w:space="0" w:color="auto"/>
              <w:right w:val="single" w:sz="4" w:space="0" w:color="auto"/>
            </w:tcBorders>
          </w:tcPr>
          <w:p w14:paraId="640BE606" w14:textId="77777777" w:rsidR="00744F3A" w:rsidRPr="002D2326" w:rsidRDefault="00744F3A" w:rsidP="00A06685"/>
        </w:tc>
      </w:tr>
      <w:tr w:rsidR="00744F3A" w:rsidRPr="002D2326" w14:paraId="0E15C884" w14:textId="77777777" w:rsidTr="00A06685">
        <w:tc>
          <w:tcPr>
            <w:tcW w:w="2689" w:type="dxa"/>
            <w:tcBorders>
              <w:top w:val="single" w:sz="4" w:space="0" w:color="auto"/>
              <w:left w:val="single" w:sz="4" w:space="0" w:color="auto"/>
              <w:bottom w:val="single" w:sz="4" w:space="0" w:color="auto"/>
              <w:right w:val="single" w:sz="4" w:space="0" w:color="auto"/>
            </w:tcBorders>
          </w:tcPr>
          <w:p w14:paraId="6E4F5255" w14:textId="77777777" w:rsidR="00744F3A" w:rsidRPr="002D2326" w:rsidRDefault="00744F3A" w:rsidP="00A06685">
            <w:pPr>
              <w:ind w:right="283"/>
              <w:jc w:val="both"/>
            </w:pPr>
            <w:r w:rsidRPr="002D2326">
              <w:t>Contact details</w:t>
            </w:r>
          </w:p>
          <w:p w14:paraId="741680D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E5A6D0A" w14:textId="77777777" w:rsidR="00744F3A" w:rsidRPr="002D2326" w:rsidRDefault="00744F3A" w:rsidP="00A06685">
            <w:hyperlink r:id="rId166" w:history="1">
              <w:r w:rsidRPr="002D2326">
                <w:rPr>
                  <w:rStyle w:val="FollowedHyperlink"/>
                  <w:color w:val="2258A9"/>
                  <w:shd w:val="clear" w:color="auto" w:fill="FFFFFF"/>
                </w:rPr>
                <w:t>info@statistics.gov.rw</w:t>
              </w:r>
            </w:hyperlink>
          </w:p>
        </w:tc>
      </w:tr>
      <w:tr w:rsidR="00744F3A" w:rsidRPr="002D2326" w14:paraId="10D50E7E" w14:textId="77777777" w:rsidTr="00A06685">
        <w:trPr>
          <w:trHeight w:val="420"/>
        </w:trPr>
        <w:tc>
          <w:tcPr>
            <w:tcW w:w="2689" w:type="dxa"/>
            <w:tcBorders>
              <w:top w:val="single" w:sz="4" w:space="0" w:color="auto"/>
              <w:left w:val="single" w:sz="4" w:space="0" w:color="auto"/>
              <w:bottom w:val="single" w:sz="4" w:space="0" w:color="auto"/>
              <w:right w:val="single" w:sz="4" w:space="0" w:color="auto"/>
            </w:tcBorders>
            <w:hideMark/>
          </w:tcPr>
          <w:p w14:paraId="74BA260C"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2452A01C" w14:textId="77777777" w:rsidR="00744F3A" w:rsidRPr="00545A4E" w:rsidRDefault="00744F3A" w:rsidP="00A06685"/>
        </w:tc>
      </w:tr>
      <w:tr w:rsidR="00744F3A" w:rsidRPr="002D2326" w14:paraId="3966FAC3" w14:textId="77777777" w:rsidTr="00A06685">
        <w:tc>
          <w:tcPr>
            <w:tcW w:w="2689" w:type="dxa"/>
            <w:tcBorders>
              <w:top w:val="single" w:sz="4" w:space="0" w:color="auto"/>
              <w:left w:val="single" w:sz="4" w:space="0" w:color="auto"/>
              <w:bottom w:val="single" w:sz="4" w:space="0" w:color="auto"/>
              <w:right w:val="single" w:sz="4" w:space="0" w:color="auto"/>
            </w:tcBorders>
          </w:tcPr>
          <w:p w14:paraId="5899B3B7" w14:textId="77777777" w:rsidR="00744F3A" w:rsidRPr="002D2326" w:rsidRDefault="00744F3A" w:rsidP="00A06685">
            <w:pPr>
              <w:ind w:right="283"/>
              <w:jc w:val="both"/>
            </w:pPr>
            <w:r w:rsidRPr="002D2326">
              <w:t xml:space="preserve">Source Organization </w:t>
            </w:r>
          </w:p>
          <w:p w14:paraId="1B905950"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BBEFFC6" w14:textId="77777777" w:rsidR="00744F3A" w:rsidRPr="00545A4E" w:rsidRDefault="00744F3A" w:rsidP="00A06685">
            <w:pPr>
              <w:rPr>
                <w:color w:val="FF0000"/>
              </w:rPr>
            </w:pPr>
            <w:r w:rsidRPr="00545A4E">
              <w:t>Ministry Information Communication Technology (MICT)</w:t>
            </w:r>
          </w:p>
        </w:tc>
      </w:tr>
      <w:tr w:rsidR="00744F3A" w:rsidRPr="002D2326" w14:paraId="7A6192F2" w14:textId="77777777" w:rsidTr="00A06685">
        <w:tc>
          <w:tcPr>
            <w:tcW w:w="2689" w:type="dxa"/>
            <w:tcBorders>
              <w:top w:val="single" w:sz="4" w:space="0" w:color="auto"/>
              <w:left w:val="single" w:sz="4" w:space="0" w:color="auto"/>
              <w:bottom w:val="single" w:sz="4" w:space="0" w:color="auto"/>
              <w:right w:val="single" w:sz="4" w:space="0" w:color="auto"/>
            </w:tcBorders>
          </w:tcPr>
          <w:p w14:paraId="3EAEEEA5" w14:textId="77777777" w:rsidR="00744F3A" w:rsidRPr="002D2326" w:rsidRDefault="00744F3A" w:rsidP="00A06685">
            <w:pPr>
              <w:ind w:right="283"/>
              <w:jc w:val="both"/>
            </w:pPr>
            <w:r w:rsidRPr="002D2326">
              <w:t>Data Source</w:t>
            </w:r>
          </w:p>
        </w:tc>
        <w:tc>
          <w:tcPr>
            <w:tcW w:w="6945" w:type="dxa"/>
            <w:tcBorders>
              <w:top w:val="single" w:sz="4" w:space="0" w:color="auto"/>
              <w:left w:val="single" w:sz="4" w:space="0" w:color="auto"/>
              <w:bottom w:val="single" w:sz="4" w:space="0" w:color="auto"/>
              <w:right w:val="single" w:sz="4" w:space="0" w:color="auto"/>
            </w:tcBorders>
          </w:tcPr>
          <w:p w14:paraId="580607AE" w14:textId="77777777" w:rsidR="00744F3A" w:rsidRPr="002D2326" w:rsidRDefault="00744F3A" w:rsidP="00A06685">
            <w:pPr>
              <w:rPr>
                <w:color w:val="FF0000"/>
                <w:highlight w:val="yellow"/>
              </w:rPr>
            </w:pPr>
          </w:p>
        </w:tc>
      </w:tr>
      <w:tr w:rsidR="00744F3A" w:rsidRPr="002D2326" w14:paraId="3B28FBAC" w14:textId="77777777" w:rsidTr="00A06685">
        <w:tc>
          <w:tcPr>
            <w:tcW w:w="2689" w:type="dxa"/>
            <w:tcBorders>
              <w:top w:val="single" w:sz="4" w:space="0" w:color="auto"/>
              <w:left w:val="single" w:sz="4" w:space="0" w:color="auto"/>
              <w:bottom w:val="single" w:sz="4" w:space="0" w:color="auto"/>
              <w:right w:val="single" w:sz="4" w:space="0" w:color="auto"/>
            </w:tcBorders>
          </w:tcPr>
          <w:p w14:paraId="0C4F4DF8" w14:textId="77777777" w:rsidR="00744F3A" w:rsidRPr="002D2326" w:rsidRDefault="00744F3A" w:rsidP="00A06685">
            <w:r w:rsidRPr="002D2326">
              <w:t>Periodicity</w:t>
            </w:r>
          </w:p>
          <w:p w14:paraId="596EE6E7"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0E9D1485" w14:textId="77777777" w:rsidR="00744F3A" w:rsidRPr="002D2326" w:rsidRDefault="00744F3A" w:rsidP="00A06685"/>
        </w:tc>
      </w:tr>
      <w:tr w:rsidR="00744F3A" w:rsidRPr="002D2326" w14:paraId="17823E2E" w14:textId="77777777" w:rsidTr="00A06685">
        <w:tc>
          <w:tcPr>
            <w:tcW w:w="2689" w:type="dxa"/>
            <w:tcBorders>
              <w:top w:val="single" w:sz="4" w:space="0" w:color="auto"/>
              <w:left w:val="single" w:sz="4" w:space="0" w:color="auto"/>
              <w:bottom w:val="single" w:sz="4" w:space="0" w:color="auto"/>
              <w:right w:val="single" w:sz="4" w:space="0" w:color="auto"/>
            </w:tcBorders>
          </w:tcPr>
          <w:p w14:paraId="2E4BC8A8" w14:textId="77777777" w:rsidR="00744F3A" w:rsidRPr="002D2326" w:rsidRDefault="00744F3A" w:rsidP="00A06685">
            <w:pPr>
              <w:ind w:right="283"/>
              <w:jc w:val="both"/>
            </w:pPr>
            <w:r w:rsidRPr="002D2326">
              <w:t>Earliest available data</w:t>
            </w:r>
          </w:p>
          <w:p w14:paraId="2C5DA05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1EDCCBC6" w14:textId="77777777" w:rsidR="00744F3A" w:rsidRPr="002D2326" w:rsidRDefault="00744F3A" w:rsidP="00A06685"/>
        </w:tc>
      </w:tr>
      <w:tr w:rsidR="00744F3A" w:rsidRPr="002D2326" w14:paraId="67328DED" w14:textId="77777777" w:rsidTr="00A06685">
        <w:tc>
          <w:tcPr>
            <w:tcW w:w="2689" w:type="dxa"/>
            <w:tcBorders>
              <w:top w:val="single" w:sz="4" w:space="0" w:color="auto"/>
              <w:left w:val="single" w:sz="4" w:space="0" w:color="auto"/>
              <w:bottom w:val="single" w:sz="4" w:space="0" w:color="auto"/>
              <w:right w:val="single" w:sz="4" w:space="0" w:color="auto"/>
            </w:tcBorders>
          </w:tcPr>
          <w:p w14:paraId="7A98169E" w14:textId="77777777" w:rsidR="00744F3A" w:rsidRPr="002D2326" w:rsidRDefault="00744F3A" w:rsidP="00A06685">
            <w:pPr>
              <w:ind w:right="283"/>
              <w:jc w:val="both"/>
            </w:pPr>
            <w:r w:rsidRPr="002D2326">
              <w:t>Link to data source/ The text to show instead of the URL</w:t>
            </w:r>
          </w:p>
          <w:p w14:paraId="37A8962C"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5995E9AE" w14:textId="77777777" w:rsidR="00744F3A" w:rsidRPr="002D2326" w:rsidRDefault="00744F3A" w:rsidP="00A06685"/>
        </w:tc>
      </w:tr>
      <w:tr w:rsidR="00744F3A" w:rsidRPr="002D2326" w14:paraId="4CF28104" w14:textId="77777777" w:rsidTr="00A06685">
        <w:tc>
          <w:tcPr>
            <w:tcW w:w="2689" w:type="dxa"/>
            <w:tcBorders>
              <w:top w:val="single" w:sz="4" w:space="0" w:color="auto"/>
              <w:left w:val="single" w:sz="4" w:space="0" w:color="auto"/>
              <w:bottom w:val="single" w:sz="4" w:space="0" w:color="auto"/>
              <w:right w:val="single" w:sz="4" w:space="0" w:color="auto"/>
            </w:tcBorders>
          </w:tcPr>
          <w:p w14:paraId="197BB583" w14:textId="77777777" w:rsidR="00744F3A" w:rsidRPr="002D2326" w:rsidRDefault="00744F3A" w:rsidP="00A06685">
            <w:pPr>
              <w:ind w:right="283"/>
              <w:jc w:val="both"/>
            </w:pPr>
            <w:r w:rsidRPr="002D2326">
              <w:t>Release date</w:t>
            </w:r>
          </w:p>
          <w:p w14:paraId="39EF1218"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239602B4" w14:textId="77777777" w:rsidR="00744F3A" w:rsidRPr="002D2326" w:rsidRDefault="00744F3A" w:rsidP="00A06685"/>
        </w:tc>
      </w:tr>
      <w:tr w:rsidR="00744F3A" w:rsidRPr="002D2326" w14:paraId="1DA337B9" w14:textId="77777777" w:rsidTr="00A06685">
        <w:tc>
          <w:tcPr>
            <w:tcW w:w="2689" w:type="dxa"/>
            <w:tcBorders>
              <w:top w:val="single" w:sz="4" w:space="0" w:color="auto"/>
              <w:left w:val="single" w:sz="4" w:space="0" w:color="auto"/>
              <w:bottom w:val="single" w:sz="4" w:space="0" w:color="auto"/>
              <w:right w:val="single" w:sz="4" w:space="0" w:color="auto"/>
            </w:tcBorders>
          </w:tcPr>
          <w:p w14:paraId="0E4C5730" w14:textId="77777777" w:rsidR="00744F3A" w:rsidRPr="002D2326" w:rsidRDefault="00744F3A" w:rsidP="00A06685">
            <w:pPr>
              <w:ind w:right="283"/>
              <w:jc w:val="both"/>
            </w:pPr>
            <w:r w:rsidRPr="002D2326">
              <w:t>Statistical classification</w:t>
            </w:r>
          </w:p>
          <w:p w14:paraId="21B99306"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674A04B3" w14:textId="77777777" w:rsidR="00744F3A" w:rsidRPr="002D2326" w:rsidRDefault="00744F3A" w:rsidP="00A06685"/>
        </w:tc>
      </w:tr>
      <w:tr w:rsidR="00744F3A" w:rsidRPr="002D2326" w14:paraId="351C0D7C" w14:textId="77777777" w:rsidTr="00A06685">
        <w:tc>
          <w:tcPr>
            <w:tcW w:w="2689" w:type="dxa"/>
            <w:tcBorders>
              <w:top w:val="single" w:sz="4" w:space="0" w:color="auto"/>
              <w:left w:val="single" w:sz="4" w:space="0" w:color="auto"/>
              <w:bottom w:val="single" w:sz="4" w:space="0" w:color="auto"/>
              <w:right w:val="single" w:sz="4" w:space="0" w:color="auto"/>
            </w:tcBorders>
          </w:tcPr>
          <w:p w14:paraId="199D6EE1" w14:textId="77777777" w:rsidR="00744F3A" w:rsidRPr="002D2326" w:rsidRDefault="00744F3A" w:rsidP="00A06685">
            <w:pPr>
              <w:ind w:right="283"/>
              <w:jc w:val="both"/>
            </w:pPr>
            <w:r w:rsidRPr="002D2326">
              <w:t>Contact details</w:t>
            </w:r>
          </w:p>
          <w:p w14:paraId="47B369D5" w14:textId="77777777" w:rsidR="00744F3A" w:rsidRPr="002D2326" w:rsidRDefault="00744F3A" w:rsidP="00A06685">
            <w:pPr>
              <w:ind w:right="283"/>
              <w:jc w:val="both"/>
            </w:pPr>
          </w:p>
        </w:tc>
        <w:tc>
          <w:tcPr>
            <w:tcW w:w="6945" w:type="dxa"/>
            <w:tcBorders>
              <w:top w:val="single" w:sz="4" w:space="0" w:color="auto"/>
              <w:left w:val="single" w:sz="4" w:space="0" w:color="auto"/>
              <w:bottom w:val="single" w:sz="4" w:space="0" w:color="auto"/>
              <w:right w:val="single" w:sz="4" w:space="0" w:color="auto"/>
            </w:tcBorders>
          </w:tcPr>
          <w:p w14:paraId="48EFDDC8" w14:textId="77777777" w:rsidR="00744F3A" w:rsidRPr="002D2326" w:rsidRDefault="00744F3A" w:rsidP="00A06685"/>
        </w:tc>
      </w:tr>
      <w:tr w:rsidR="00744F3A" w:rsidRPr="002D2326" w14:paraId="0A23672B" w14:textId="77777777" w:rsidTr="00A06685">
        <w:tc>
          <w:tcPr>
            <w:tcW w:w="2689" w:type="dxa"/>
            <w:tcBorders>
              <w:top w:val="single" w:sz="4" w:space="0" w:color="auto"/>
              <w:left w:val="single" w:sz="4" w:space="0" w:color="auto"/>
              <w:bottom w:val="single" w:sz="4" w:space="0" w:color="auto"/>
              <w:right w:val="single" w:sz="4" w:space="0" w:color="auto"/>
            </w:tcBorders>
          </w:tcPr>
          <w:p w14:paraId="103E20FF" w14:textId="77777777" w:rsidR="00744F3A" w:rsidRPr="002D2326" w:rsidRDefault="00744F3A" w:rsidP="00A06685">
            <w:pPr>
              <w:ind w:right="283"/>
              <w:jc w:val="both"/>
            </w:pPr>
            <w:r w:rsidRPr="002D2326">
              <w:t>Other Information</w:t>
            </w:r>
          </w:p>
        </w:tc>
        <w:tc>
          <w:tcPr>
            <w:tcW w:w="6945" w:type="dxa"/>
            <w:tcBorders>
              <w:top w:val="single" w:sz="4" w:space="0" w:color="auto"/>
              <w:left w:val="single" w:sz="4" w:space="0" w:color="auto"/>
              <w:bottom w:val="single" w:sz="4" w:space="0" w:color="auto"/>
              <w:right w:val="single" w:sz="4" w:space="0" w:color="auto"/>
            </w:tcBorders>
          </w:tcPr>
          <w:p w14:paraId="3A848D09" w14:textId="77777777" w:rsidR="00744F3A" w:rsidRPr="002D2326" w:rsidRDefault="00744F3A" w:rsidP="00A06685"/>
        </w:tc>
      </w:tr>
      <w:bookmarkEnd w:id="174"/>
    </w:tbl>
    <w:p w14:paraId="2A57E8D7" w14:textId="77777777" w:rsidR="003D5EA2" w:rsidRDefault="003D5EA2"/>
    <w:sectPr w:rsidR="003D5EA2" w:rsidSect="003F4F29">
      <w:type w:val="continuous"/>
      <w:pgSz w:w="11894" w:h="16819" w:code="9"/>
      <w:pgMar w:top="1440" w:right="1440" w:bottom="1440" w:left="907" w:header="432" w:footer="43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8F3"/>
    <w:multiLevelType w:val="hybridMultilevel"/>
    <w:tmpl w:val="3ADA15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669D7"/>
    <w:multiLevelType w:val="hybridMultilevel"/>
    <w:tmpl w:val="60BEF848"/>
    <w:lvl w:ilvl="0" w:tplc="A1D85DF6">
      <w:start w:val="3"/>
      <w:numFmt w:val="bullet"/>
      <w:lvlText w:val="-"/>
      <w:lvlJc w:val="left"/>
      <w:pPr>
        <w:ind w:left="720" w:hanging="360"/>
      </w:pPr>
      <w:rPr>
        <w:rFonts w:ascii="Calibri" w:eastAsiaTheme="minorHAnsi" w:hAnsi="Calibr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AF628E6"/>
    <w:multiLevelType w:val="hybridMultilevel"/>
    <w:tmpl w:val="4858DCBA"/>
    <w:lvl w:ilvl="0" w:tplc="0E12077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C802E9"/>
    <w:multiLevelType w:val="hybridMultilevel"/>
    <w:tmpl w:val="2D78E39A"/>
    <w:lvl w:ilvl="0" w:tplc="08090013">
      <w:start w:val="1"/>
      <w:numFmt w:val="upperRoman"/>
      <w:lvlText w:val="%1."/>
      <w:lvlJc w:val="righ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15:restartNumberingAfterBreak="0">
    <w:nsid w:val="115470C1"/>
    <w:multiLevelType w:val="hybridMultilevel"/>
    <w:tmpl w:val="3ADA15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EE0CB1"/>
    <w:multiLevelType w:val="hybridMultilevel"/>
    <w:tmpl w:val="68C4C7C4"/>
    <w:lvl w:ilvl="0" w:tplc="CF92AD4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482775B"/>
    <w:multiLevelType w:val="multilevel"/>
    <w:tmpl w:val="BE98849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033DAC"/>
    <w:multiLevelType w:val="hybridMultilevel"/>
    <w:tmpl w:val="40AA10D0"/>
    <w:lvl w:ilvl="0" w:tplc="AA5E756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725331"/>
    <w:multiLevelType w:val="multilevel"/>
    <w:tmpl w:val="98768962"/>
    <w:lvl w:ilvl="0">
      <w:start w:val="2"/>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9" w15:restartNumberingAfterBreak="0">
    <w:nsid w:val="1CB21A5D"/>
    <w:multiLevelType w:val="hybridMultilevel"/>
    <w:tmpl w:val="4E36ED9E"/>
    <w:lvl w:ilvl="0" w:tplc="EE98DDA4">
      <w:start w:val="7"/>
      <w:numFmt w:val="bullet"/>
      <w:lvlText w:val="-"/>
      <w:lvlJc w:val="left"/>
      <w:pPr>
        <w:ind w:left="360" w:hanging="360"/>
      </w:pPr>
      <w:rPr>
        <w:rFonts w:ascii="Century Gothic" w:eastAsiaTheme="minorEastAsia" w:hAnsi="Century Gothic"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11729DF"/>
    <w:multiLevelType w:val="multilevel"/>
    <w:tmpl w:val="ADDA0B36"/>
    <w:lvl w:ilvl="0">
      <w:start w:val="1"/>
      <w:numFmt w:val="decimal"/>
      <w:lvlText w:val="%1."/>
      <w:lvlJc w:val="left"/>
      <w:pPr>
        <w:ind w:left="928" w:hanging="360"/>
      </w:pPr>
    </w:lvl>
    <w:lvl w:ilvl="1">
      <w:start w:val="2"/>
      <w:numFmt w:val="decimal"/>
      <w:isLgl/>
      <w:lvlText w:val="%1.%2"/>
      <w:lvlJc w:val="left"/>
      <w:pPr>
        <w:ind w:left="940" w:hanging="5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637B60"/>
    <w:multiLevelType w:val="hybridMultilevel"/>
    <w:tmpl w:val="B3D6A66A"/>
    <w:lvl w:ilvl="0" w:tplc="127C99A8">
      <w:start w:val="1"/>
      <w:numFmt w:val="bullet"/>
      <w:lvlText w:val="─"/>
      <w:lvlJc w:val="left"/>
      <w:pPr>
        <w:ind w:left="720" w:hanging="360"/>
      </w:pPr>
      <w:rPr>
        <w:rFonts w:ascii="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15:restartNumberingAfterBreak="0">
    <w:nsid w:val="24C011A0"/>
    <w:multiLevelType w:val="hybridMultilevel"/>
    <w:tmpl w:val="8F2046F0"/>
    <w:lvl w:ilvl="0" w:tplc="AA5E756E">
      <w:start w:val="3"/>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ACF105A"/>
    <w:multiLevelType w:val="hybridMultilevel"/>
    <w:tmpl w:val="8406664C"/>
    <w:lvl w:ilvl="0" w:tplc="7C64770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B5057E9"/>
    <w:multiLevelType w:val="hybridMultilevel"/>
    <w:tmpl w:val="8392D7BE"/>
    <w:lvl w:ilvl="0" w:tplc="AA5E756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9D1FC7"/>
    <w:multiLevelType w:val="hybridMultilevel"/>
    <w:tmpl w:val="DCEC0596"/>
    <w:lvl w:ilvl="0" w:tplc="25F694B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8A53FF3"/>
    <w:multiLevelType w:val="hybridMultilevel"/>
    <w:tmpl w:val="3ADA15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423F29"/>
    <w:multiLevelType w:val="hybridMultilevel"/>
    <w:tmpl w:val="3ADA15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DB5A74"/>
    <w:multiLevelType w:val="hybridMultilevel"/>
    <w:tmpl w:val="3ADA15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4472CB"/>
    <w:multiLevelType w:val="multilevel"/>
    <w:tmpl w:val="4316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6696D"/>
    <w:multiLevelType w:val="hybridMultilevel"/>
    <w:tmpl w:val="AFA49BC4"/>
    <w:lvl w:ilvl="0" w:tplc="5AF4C44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9B7F97"/>
    <w:multiLevelType w:val="hybridMultilevel"/>
    <w:tmpl w:val="518255E2"/>
    <w:lvl w:ilvl="0" w:tplc="AA5E756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E60CCC"/>
    <w:multiLevelType w:val="hybridMultilevel"/>
    <w:tmpl w:val="43684152"/>
    <w:lvl w:ilvl="0" w:tplc="AA5E756E">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D82293"/>
    <w:multiLevelType w:val="multilevel"/>
    <w:tmpl w:val="ED6CE0D6"/>
    <w:lvl w:ilvl="0">
      <w:start w:val="7"/>
      <w:numFmt w:val="bullet"/>
      <w:lvlText w:val="-"/>
      <w:lvlJc w:val="left"/>
      <w:pPr>
        <w:tabs>
          <w:tab w:val="num" w:pos="720"/>
        </w:tabs>
        <w:ind w:left="720" w:hanging="360"/>
      </w:pPr>
      <w:rPr>
        <w:rFonts w:ascii="Century Gothic" w:eastAsiaTheme="minorEastAsia" w:hAnsi="Century Gothic" w:cstheme="minorBidi"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983E27"/>
    <w:multiLevelType w:val="hybridMultilevel"/>
    <w:tmpl w:val="4790BFB2"/>
    <w:lvl w:ilvl="0" w:tplc="3664F1D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FFF01FE"/>
    <w:multiLevelType w:val="hybridMultilevel"/>
    <w:tmpl w:val="2A94D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43C1"/>
    <w:multiLevelType w:val="hybridMultilevel"/>
    <w:tmpl w:val="2FCAC946"/>
    <w:lvl w:ilvl="0" w:tplc="EE98DDA4">
      <w:start w:val="7"/>
      <w:numFmt w:val="bullet"/>
      <w:lvlText w:val="-"/>
      <w:lvlJc w:val="left"/>
      <w:pPr>
        <w:ind w:left="360" w:hanging="360"/>
      </w:pPr>
      <w:rPr>
        <w:rFonts w:ascii="Century Gothic" w:eastAsiaTheme="minorEastAsia" w:hAnsi="Century Gothic"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C7818D9"/>
    <w:multiLevelType w:val="hybridMultilevel"/>
    <w:tmpl w:val="E05A7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851649"/>
    <w:multiLevelType w:val="hybridMultilevel"/>
    <w:tmpl w:val="0BC6EB46"/>
    <w:lvl w:ilvl="0" w:tplc="08090013">
      <w:start w:val="1"/>
      <w:numFmt w:val="upperRoman"/>
      <w:lvlText w:val="%1."/>
      <w:lvlJc w:val="righ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9" w15:restartNumberingAfterBreak="0">
    <w:nsid w:val="7279679F"/>
    <w:multiLevelType w:val="multilevel"/>
    <w:tmpl w:val="ADDA0B36"/>
    <w:lvl w:ilvl="0">
      <w:start w:val="1"/>
      <w:numFmt w:val="decimal"/>
      <w:lvlText w:val="%1."/>
      <w:lvlJc w:val="left"/>
      <w:pPr>
        <w:ind w:left="928" w:hanging="360"/>
      </w:pPr>
    </w:lvl>
    <w:lvl w:ilvl="1">
      <w:start w:val="2"/>
      <w:numFmt w:val="decimal"/>
      <w:isLgl/>
      <w:lvlText w:val="%1.%2"/>
      <w:lvlJc w:val="left"/>
      <w:pPr>
        <w:ind w:left="940" w:hanging="5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2E2090F"/>
    <w:multiLevelType w:val="hybridMultilevel"/>
    <w:tmpl w:val="625CE6EE"/>
    <w:lvl w:ilvl="0" w:tplc="AA5E756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DB5120"/>
    <w:multiLevelType w:val="hybridMultilevel"/>
    <w:tmpl w:val="0BC6EB46"/>
    <w:lvl w:ilvl="0" w:tplc="08090013">
      <w:start w:val="1"/>
      <w:numFmt w:val="upperRoman"/>
      <w:lvlText w:val="%1."/>
      <w:lvlJc w:val="righ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2" w15:restartNumberingAfterBreak="0">
    <w:nsid w:val="7A15556D"/>
    <w:multiLevelType w:val="hybridMultilevel"/>
    <w:tmpl w:val="B560B6C8"/>
    <w:lvl w:ilvl="0" w:tplc="1B02889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C1E6685"/>
    <w:multiLevelType w:val="hybridMultilevel"/>
    <w:tmpl w:val="8FA081A8"/>
    <w:lvl w:ilvl="0" w:tplc="AA5E756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B75884"/>
    <w:multiLevelType w:val="hybridMultilevel"/>
    <w:tmpl w:val="C0680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31"/>
  </w:num>
  <w:num w:numId="3">
    <w:abstractNumId w:val="12"/>
  </w:num>
  <w:num w:numId="4">
    <w:abstractNumId w:val="29"/>
  </w:num>
  <w:num w:numId="5">
    <w:abstractNumId w:val="22"/>
  </w:num>
  <w:num w:numId="6">
    <w:abstractNumId w:val="7"/>
  </w:num>
  <w:num w:numId="7">
    <w:abstractNumId w:val="26"/>
  </w:num>
  <w:num w:numId="8">
    <w:abstractNumId w:val="23"/>
  </w:num>
  <w:num w:numId="9">
    <w:abstractNumId w:val="9"/>
  </w:num>
  <w:num w:numId="10">
    <w:abstractNumId w:val="17"/>
  </w:num>
  <w:num w:numId="11">
    <w:abstractNumId w:val="18"/>
  </w:num>
  <w:num w:numId="12">
    <w:abstractNumId w:val="4"/>
  </w:num>
  <w:num w:numId="13">
    <w:abstractNumId w:val="15"/>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0"/>
  </w:num>
  <w:num w:numId="19">
    <w:abstractNumId w:val="24"/>
  </w:num>
  <w:num w:numId="20">
    <w:abstractNumId w:val="13"/>
  </w:num>
  <w:num w:numId="21">
    <w:abstractNumId w:val="20"/>
  </w:num>
  <w:num w:numId="22">
    <w:abstractNumId w:val="33"/>
  </w:num>
  <w:num w:numId="23">
    <w:abstractNumId w:val="32"/>
  </w:num>
  <w:num w:numId="24">
    <w:abstractNumId w:val="5"/>
  </w:num>
  <w:num w:numId="25">
    <w:abstractNumId w:val="2"/>
  </w:num>
  <w:num w:numId="26">
    <w:abstractNumId w:val="14"/>
  </w:num>
  <w:num w:numId="27">
    <w:abstractNumId w:val="3"/>
  </w:num>
  <w:num w:numId="28">
    <w:abstractNumId w:val="6"/>
  </w:num>
  <w:num w:numId="29">
    <w:abstractNumId w:val="8"/>
  </w:num>
  <w:num w:numId="30">
    <w:abstractNumId w:val="27"/>
  </w:num>
  <w:num w:numId="31">
    <w:abstractNumId w:val="1"/>
  </w:num>
  <w:num w:numId="32">
    <w:abstractNumId w:val="19"/>
  </w:num>
  <w:num w:numId="33">
    <w:abstractNumId w:val="25"/>
  </w:num>
  <w:num w:numId="34">
    <w:abstractNumId w:val="21"/>
  </w:num>
  <w:num w:numId="3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klit Abdella">
    <w15:presenceInfo w15:providerId="Windows Live" w15:userId="a231365d05eb8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3A"/>
    <w:rsid w:val="003D5EA2"/>
    <w:rsid w:val="003F4F29"/>
    <w:rsid w:val="00744F3A"/>
    <w:rsid w:val="00D3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54BF"/>
  <w15:chartTrackingRefBased/>
  <w15:docId w15:val="{BA9DB5DF-2064-AF42-9E2A-A8291A0A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3A"/>
    <w:pPr>
      <w:spacing w:after="160" w:line="259" w:lineRule="auto"/>
    </w:pPr>
    <w:rPr>
      <w:rFonts w:ascii="Arial" w:eastAsiaTheme="minorEastAsia" w:hAnsi="Arial" w:cs="Arial"/>
      <w:sz w:val="20"/>
      <w:lang w:val="en-GB"/>
    </w:rPr>
  </w:style>
  <w:style w:type="paragraph" w:styleId="Heading1">
    <w:name w:val="heading 1"/>
    <w:basedOn w:val="Normal"/>
    <w:next w:val="Normal"/>
    <w:link w:val="Heading1Char"/>
    <w:uiPriority w:val="9"/>
    <w:qFormat/>
    <w:rsid w:val="00744F3A"/>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44F3A"/>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4F3A"/>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44F3A"/>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44F3A"/>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44F3A"/>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44F3A"/>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4F3A"/>
    <w:pPr>
      <w:keepNext/>
      <w:keepLines/>
      <w:numPr>
        <w:ilvl w:val="7"/>
        <w:numId w:val="28"/>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44F3A"/>
    <w:pPr>
      <w:keepNext/>
      <w:keepLines/>
      <w:numPr>
        <w:ilvl w:val="8"/>
        <w:numId w:val="28"/>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3A"/>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sid w:val="00744F3A"/>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sid w:val="00744F3A"/>
    <w:rPr>
      <w:rFonts w:asciiTheme="majorHAnsi" w:eastAsiaTheme="majorEastAsia" w:hAnsiTheme="majorHAnsi" w:cstheme="majorBidi"/>
      <w:b/>
      <w:bCs/>
      <w:color w:val="000000" w:themeColor="text1"/>
      <w:sz w:val="20"/>
      <w:lang w:val="en-GB"/>
    </w:rPr>
  </w:style>
  <w:style w:type="character" w:customStyle="1" w:styleId="Heading4Char">
    <w:name w:val="Heading 4 Char"/>
    <w:basedOn w:val="DefaultParagraphFont"/>
    <w:link w:val="Heading4"/>
    <w:uiPriority w:val="9"/>
    <w:rsid w:val="00744F3A"/>
    <w:rPr>
      <w:rFonts w:asciiTheme="majorHAnsi" w:eastAsiaTheme="majorEastAsia" w:hAnsiTheme="majorHAnsi" w:cstheme="majorBidi"/>
      <w:b/>
      <w:bCs/>
      <w:i/>
      <w:iCs/>
      <w:color w:val="000000" w:themeColor="text1"/>
      <w:sz w:val="20"/>
      <w:lang w:val="en-GB"/>
    </w:rPr>
  </w:style>
  <w:style w:type="character" w:customStyle="1" w:styleId="Heading5Char">
    <w:name w:val="Heading 5 Char"/>
    <w:basedOn w:val="DefaultParagraphFont"/>
    <w:link w:val="Heading5"/>
    <w:uiPriority w:val="9"/>
    <w:rsid w:val="00744F3A"/>
    <w:rPr>
      <w:rFonts w:asciiTheme="majorHAnsi" w:eastAsiaTheme="majorEastAsia" w:hAnsiTheme="majorHAnsi" w:cstheme="majorBidi"/>
      <w:color w:val="323E4F" w:themeColor="text2" w:themeShade="BF"/>
      <w:sz w:val="20"/>
      <w:lang w:val="en-GB"/>
    </w:rPr>
  </w:style>
  <w:style w:type="character" w:customStyle="1" w:styleId="Heading6Char">
    <w:name w:val="Heading 6 Char"/>
    <w:basedOn w:val="DefaultParagraphFont"/>
    <w:link w:val="Heading6"/>
    <w:uiPriority w:val="9"/>
    <w:semiHidden/>
    <w:rsid w:val="00744F3A"/>
    <w:rPr>
      <w:rFonts w:asciiTheme="majorHAnsi" w:eastAsiaTheme="majorEastAsia" w:hAnsiTheme="majorHAnsi" w:cstheme="majorBidi"/>
      <w:i/>
      <w:iCs/>
      <w:color w:val="323E4F" w:themeColor="text2" w:themeShade="BF"/>
      <w:sz w:val="20"/>
      <w:lang w:val="en-GB"/>
    </w:rPr>
  </w:style>
  <w:style w:type="character" w:customStyle="1" w:styleId="Heading7Char">
    <w:name w:val="Heading 7 Char"/>
    <w:basedOn w:val="DefaultParagraphFont"/>
    <w:link w:val="Heading7"/>
    <w:uiPriority w:val="9"/>
    <w:semiHidden/>
    <w:rsid w:val="00744F3A"/>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744F3A"/>
    <w:rPr>
      <w:rFonts w:asciiTheme="majorHAnsi" w:eastAsiaTheme="majorEastAsia" w:hAnsiTheme="majorHAnsi" w:cstheme="majorBidi"/>
      <w:color w:val="404040" w:themeColor="text1" w:themeTint="BF"/>
      <w:sz w:val="20"/>
      <w:lang w:val="en-GB"/>
    </w:rPr>
  </w:style>
  <w:style w:type="character" w:customStyle="1" w:styleId="Heading9Char">
    <w:name w:val="Heading 9 Char"/>
    <w:basedOn w:val="DefaultParagraphFont"/>
    <w:link w:val="Heading9"/>
    <w:uiPriority w:val="9"/>
    <w:semiHidden/>
    <w:rsid w:val="00744F3A"/>
    <w:rPr>
      <w:rFonts w:asciiTheme="majorHAnsi" w:eastAsiaTheme="majorEastAsia" w:hAnsiTheme="majorHAnsi" w:cstheme="majorBidi"/>
      <w:i/>
      <w:iCs/>
      <w:color w:val="404040" w:themeColor="text1" w:themeTint="BF"/>
      <w:sz w:val="20"/>
      <w:lang w:val="en-GB"/>
    </w:rPr>
  </w:style>
  <w:style w:type="table" w:styleId="TableGrid">
    <w:name w:val="Table Grid"/>
    <w:basedOn w:val="TableNormal"/>
    <w:uiPriority w:val="39"/>
    <w:rsid w:val="00744F3A"/>
    <w:rPr>
      <w:rFonts w:ascii="Arial" w:eastAsiaTheme="minorEastAsia" w:hAnsi="Arial" w:cs="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F3A"/>
    <w:pPr>
      <w:ind w:left="720"/>
      <w:contextualSpacing/>
    </w:pPr>
  </w:style>
  <w:style w:type="paragraph" w:customStyle="1" w:styleId="Style">
    <w:name w:val="Style"/>
    <w:rsid w:val="00744F3A"/>
    <w:pPr>
      <w:spacing w:before="60" w:after="60"/>
    </w:pPr>
    <w:rPr>
      <w:rFonts w:ascii="Times New Roman" w:eastAsia="Times New Roman" w:hAnsi="Times New Roman" w:cs="Times New Roman"/>
      <w:snapToGrid w:val="0"/>
      <w:sz w:val="20"/>
    </w:rPr>
  </w:style>
  <w:style w:type="paragraph" w:customStyle="1" w:styleId="TextBold">
    <w:name w:val="TextBold"/>
    <w:basedOn w:val="PlainText"/>
    <w:rsid w:val="00744F3A"/>
    <w:pPr>
      <w:spacing w:before="60"/>
    </w:pPr>
    <w:rPr>
      <w:rFonts w:ascii="Arial" w:eastAsia="Times New Roman" w:hAnsi="Arial" w:cs="Times New Roman"/>
      <w:b/>
      <w:sz w:val="20"/>
      <w:szCs w:val="20"/>
      <w:lang w:val="en-US"/>
    </w:rPr>
  </w:style>
  <w:style w:type="paragraph" w:styleId="PlainText">
    <w:name w:val="Plain Text"/>
    <w:basedOn w:val="Normal"/>
    <w:link w:val="PlainTextChar"/>
    <w:uiPriority w:val="99"/>
    <w:unhideWhenUsed/>
    <w:rsid w:val="00744F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44F3A"/>
    <w:rPr>
      <w:rFonts w:ascii="Consolas" w:eastAsiaTheme="minorEastAsia" w:hAnsi="Consolas" w:cs="Arial"/>
      <w:sz w:val="21"/>
      <w:szCs w:val="21"/>
      <w:lang w:val="en-GB"/>
    </w:rPr>
  </w:style>
  <w:style w:type="character" w:styleId="PlaceholderText">
    <w:name w:val="Placeholder Text"/>
    <w:basedOn w:val="DefaultParagraphFont"/>
    <w:uiPriority w:val="99"/>
    <w:semiHidden/>
    <w:rsid w:val="00744F3A"/>
    <w:rPr>
      <w:color w:val="808080"/>
    </w:rPr>
  </w:style>
  <w:style w:type="character" w:styleId="Hyperlink">
    <w:name w:val="Hyperlink"/>
    <w:basedOn w:val="DefaultParagraphFont"/>
    <w:uiPriority w:val="99"/>
    <w:unhideWhenUsed/>
    <w:rsid w:val="00744F3A"/>
    <w:rPr>
      <w:color w:val="0563C1" w:themeColor="hyperlink"/>
      <w:u w:val="single"/>
    </w:rPr>
  </w:style>
  <w:style w:type="character" w:customStyle="1" w:styleId="UnresolvedMention1">
    <w:name w:val="Unresolved Mention1"/>
    <w:basedOn w:val="DefaultParagraphFont"/>
    <w:uiPriority w:val="99"/>
    <w:semiHidden/>
    <w:unhideWhenUsed/>
    <w:rsid w:val="00744F3A"/>
    <w:rPr>
      <w:color w:val="808080"/>
      <w:shd w:val="clear" w:color="auto" w:fill="E6E6E6"/>
    </w:rPr>
  </w:style>
  <w:style w:type="paragraph" w:styleId="Header">
    <w:name w:val="header"/>
    <w:basedOn w:val="Normal"/>
    <w:link w:val="HeaderChar"/>
    <w:uiPriority w:val="99"/>
    <w:unhideWhenUsed/>
    <w:rsid w:val="00744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F3A"/>
    <w:rPr>
      <w:rFonts w:ascii="Arial" w:eastAsiaTheme="minorEastAsia" w:hAnsi="Arial" w:cs="Arial"/>
      <w:sz w:val="20"/>
      <w:lang w:val="en-GB"/>
    </w:rPr>
  </w:style>
  <w:style w:type="paragraph" w:styleId="Footer">
    <w:name w:val="footer"/>
    <w:basedOn w:val="Normal"/>
    <w:link w:val="FooterChar"/>
    <w:uiPriority w:val="99"/>
    <w:unhideWhenUsed/>
    <w:rsid w:val="00744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F3A"/>
    <w:rPr>
      <w:rFonts w:ascii="Arial" w:eastAsiaTheme="minorEastAsia" w:hAnsi="Arial" w:cs="Arial"/>
      <w:sz w:val="20"/>
      <w:lang w:val="en-GB"/>
    </w:rPr>
  </w:style>
  <w:style w:type="character" w:styleId="FollowedHyperlink">
    <w:name w:val="FollowedHyperlink"/>
    <w:basedOn w:val="DefaultParagraphFont"/>
    <w:uiPriority w:val="99"/>
    <w:semiHidden/>
    <w:unhideWhenUsed/>
    <w:rsid w:val="00744F3A"/>
    <w:rPr>
      <w:color w:val="954F72" w:themeColor="followedHyperlink"/>
      <w:u w:val="single"/>
    </w:rPr>
  </w:style>
  <w:style w:type="character" w:styleId="CommentReference">
    <w:name w:val="annotation reference"/>
    <w:basedOn w:val="DefaultParagraphFont"/>
    <w:uiPriority w:val="99"/>
    <w:semiHidden/>
    <w:unhideWhenUsed/>
    <w:rsid w:val="00744F3A"/>
    <w:rPr>
      <w:sz w:val="16"/>
      <w:szCs w:val="16"/>
    </w:rPr>
  </w:style>
  <w:style w:type="paragraph" w:styleId="CommentText">
    <w:name w:val="annotation text"/>
    <w:basedOn w:val="Normal"/>
    <w:link w:val="CommentTextChar"/>
    <w:uiPriority w:val="99"/>
    <w:semiHidden/>
    <w:unhideWhenUsed/>
    <w:rsid w:val="00744F3A"/>
    <w:pPr>
      <w:spacing w:line="240" w:lineRule="auto"/>
    </w:pPr>
  </w:style>
  <w:style w:type="character" w:customStyle="1" w:styleId="CommentTextChar">
    <w:name w:val="Comment Text Char"/>
    <w:basedOn w:val="DefaultParagraphFont"/>
    <w:link w:val="CommentText"/>
    <w:uiPriority w:val="99"/>
    <w:semiHidden/>
    <w:rsid w:val="00744F3A"/>
    <w:rPr>
      <w:rFonts w:ascii="Arial" w:eastAsiaTheme="minorEastAsia" w:hAnsi="Arial" w:cs="Arial"/>
      <w:sz w:val="20"/>
      <w:lang w:val="en-GB"/>
    </w:rPr>
  </w:style>
  <w:style w:type="paragraph" w:styleId="CommentSubject">
    <w:name w:val="annotation subject"/>
    <w:basedOn w:val="CommentText"/>
    <w:next w:val="CommentText"/>
    <w:link w:val="CommentSubjectChar"/>
    <w:uiPriority w:val="99"/>
    <w:semiHidden/>
    <w:unhideWhenUsed/>
    <w:rsid w:val="00744F3A"/>
    <w:rPr>
      <w:b/>
      <w:bCs/>
    </w:rPr>
  </w:style>
  <w:style w:type="character" w:customStyle="1" w:styleId="CommentSubjectChar">
    <w:name w:val="Comment Subject Char"/>
    <w:basedOn w:val="CommentTextChar"/>
    <w:link w:val="CommentSubject"/>
    <w:uiPriority w:val="99"/>
    <w:semiHidden/>
    <w:rsid w:val="00744F3A"/>
    <w:rPr>
      <w:rFonts w:ascii="Arial" w:eastAsiaTheme="minorEastAsia" w:hAnsi="Arial" w:cs="Arial"/>
      <w:b/>
      <w:bCs/>
      <w:sz w:val="20"/>
      <w:lang w:val="en-GB"/>
    </w:rPr>
  </w:style>
  <w:style w:type="paragraph" w:styleId="BalloonText">
    <w:name w:val="Balloon Text"/>
    <w:basedOn w:val="Normal"/>
    <w:link w:val="BalloonTextChar"/>
    <w:uiPriority w:val="99"/>
    <w:semiHidden/>
    <w:unhideWhenUsed/>
    <w:rsid w:val="00744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F3A"/>
    <w:rPr>
      <w:rFonts w:ascii="Segoe UI" w:eastAsiaTheme="minorEastAsia" w:hAnsi="Segoe UI" w:cs="Segoe UI"/>
      <w:sz w:val="18"/>
      <w:szCs w:val="18"/>
      <w:lang w:val="en-GB"/>
    </w:rPr>
  </w:style>
  <w:style w:type="table" w:customStyle="1" w:styleId="TableGrid81">
    <w:name w:val="Table Grid81"/>
    <w:basedOn w:val="TableNormal"/>
    <w:uiPriority w:val="39"/>
    <w:rsid w:val="00744F3A"/>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F3A"/>
    <w:pPr>
      <w:outlineLvl w:val="9"/>
    </w:pPr>
  </w:style>
  <w:style w:type="paragraph" w:styleId="TOC1">
    <w:name w:val="toc 1"/>
    <w:basedOn w:val="Normal"/>
    <w:next w:val="Normal"/>
    <w:autoRedefine/>
    <w:uiPriority w:val="39"/>
    <w:unhideWhenUsed/>
    <w:rsid w:val="00744F3A"/>
    <w:pPr>
      <w:spacing w:after="100"/>
    </w:pPr>
  </w:style>
  <w:style w:type="paragraph" w:styleId="TOC2">
    <w:name w:val="toc 2"/>
    <w:basedOn w:val="Normal"/>
    <w:next w:val="Normal"/>
    <w:autoRedefine/>
    <w:uiPriority w:val="39"/>
    <w:unhideWhenUsed/>
    <w:rsid w:val="00744F3A"/>
    <w:pPr>
      <w:spacing w:after="100"/>
      <w:ind w:left="220"/>
    </w:pPr>
  </w:style>
  <w:style w:type="paragraph" w:styleId="TOC3">
    <w:name w:val="toc 3"/>
    <w:basedOn w:val="Normal"/>
    <w:next w:val="Normal"/>
    <w:autoRedefine/>
    <w:uiPriority w:val="39"/>
    <w:unhideWhenUsed/>
    <w:rsid w:val="00744F3A"/>
    <w:pPr>
      <w:spacing w:after="100"/>
      <w:ind w:left="440"/>
    </w:pPr>
    <w:rPr>
      <w:lang w:eastAsia="en-GB"/>
    </w:rPr>
  </w:style>
  <w:style w:type="paragraph" w:styleId="TOC4">
    <w:name w:val="toc 4"/>
    <w:basedOn w:val="Normal"/>
    <w:next w:val="Normal"/>
    <w:autoRedefine/>
    <w:uiPriority w:val="39"/>
    <w:unhideWhenUsed/>
    <w:rsid w:val="00744F3A"/>
    <w:pPr>
      <w:spacing w:after="100"/>
      <w:ind w:left="660"/>
    </w:pPr>
    <w:rPr>
      <w:lang w:eastAsia="en-GB"/>
    </w:rPr>
  </w:style>
  <w:style w:type="paragraph" w:styleId="TOC5">
    <w:name w:val="toc 5"/>
    <w:basedOn w:val="Normal"/>
    <w:next w:val="Normal"/>
    <w:autoRedefine/>
    <w:uiPriority w:val="39"/>
    <w:unhideWhenUsed/>
    <w:rsid w:val="00744F3A"/>
    <w:pPr>
      <w:spacing w:after="100"/>
      <w:ind w:left="880"/>
    </w:pPr>
    <w:rPr>
      <w:lang w:eastAsia="en-GB"/>
    </w:rPr>
  </w:style>
  <w:style w:type="paragraph" w:styleId="TOC6">
    <w:name w:val="toc 6"/>
    <w:basedOn w:val="Normal"/>
    <w:next w:val="Normal"/>
    <w:autoRedefine/>
    <w:uiPriority w:val="39"/>
    <w:unhideWhenUsed/>
    <w:rsid w:val="00744F3A"/>
    <w:pPr>
      <w:spacing w:after="100"/>
      <w:ind w:left="1100"/>
    </w:pPr>
    <w:rPr>
      <w:lang w:eastAsia="en-GB"/>
    </w:rPr>
  </w:style>
  <w:style w:type="paragraph" w:styleId="TOC7">
    <w:name w:val="toc 7"/>
    <w:basedOn w:val="Normal"/>
    <w:next w:val="Normal"/>
    <w:autoRedefine/>
    <w:uiPriority w:val="39"/>
    <w:unhideWhenUsed/>
    <w:rsid w:val="00744F3A"/>
    <w:pPr>
      <w:spacing w:after="100"/>
      <w:ind w:left="1320"/>
    </w:pPr>
    <w:rPr>
      <w:lang w:eastAsia="en-GB"/>
    </w:rPr>
  </w:style>
  <w:style w:type="paragraph" w:styleId="TOC8">
    <w:name w:val="toc 8"/>
    <w:basedOn w:val="Normal"/>
    <w:next w:val="Normal"/>
    <w:autoRedefine/>
    <w:uiPriority w:val="39"/>
    <w:unhideWhenUsed/>
    <w:rsid w:val="00744F3A"/>
    <w:pPr>
      <w:spacing w:after="100"/>
      <w:ind w:left="1540"/>
    </w:pPr>
    <w:rPr>
      <w:lang w:eastAsia="en-GB"/>
    </w:rPr>
  </w:style>
  <w:style w:type="paragraph" w:styleId="TOC9">
    <w:name w:val="toc 9"/>
    <w:basedOn w:val="Normal"/>
    <w:next w:val="Normal"/>
    <w:autoRedefine/>
    <w:uiPriority w:val="39"/>
    <w:unhideWhenUsed/>
    <w:rsid w:val="00744F3A"/>
    <w:pPr>
      <w:spacing w:after="100"/>
      <w:ind w:left="1760"/>
    </w:pPr>
    <w:rPr>
      <w:lang w:eastAsia="en-GB"/>
    </w:rPr>
  </w:style>
  <w:style w:type="paragraph" w:styleId="Subtitle">
    <w:name w:val="Subtitle"/>
    <w:basedOn w:val="Normal"/>
    <w:next w:val="Normal"/>
    <w:link w:val="SubtitleChar"/>
    <w:uiPriority w:val="11"/>
    <w:qFormat/>
    <w:rsid w:val="00744F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44F3A"/>
    <w:rPr>
      <w:rFonts w:ascii="Arial" w:eastAsiaTheme="minorEastAsia" w:hAnsi="Arial" w:cs="Arial"/>
      <w:color w:val="5A5A5A" w:themeColor="text1" w:themeTint="A5"/>
      <w:spacing w:val="10"/>
      <w:sz w:val="20"/>
      <w:lang w:val="en-GB"/>
    </w:rPr>
  </w:style>
  <w:style w:type="character" w:styleId="SubtleEmphasis">
    <w:name w:val="Subtle Emphasis"/>
    <w:basedOn w:val="DefaultParagraphFont"/>
    <w:uiPriority w:val="19"/>
    <w:qFormat/>
    <w:rsid w:val="00744F3A"/>
    <w:rPr>
      <w:i/>
      <w:iCs/>
      <w:color w:val="404040" w:themeColor="text1" w:themeTint="BF"/>
    </w:rPr>
  </w:style>
  <w:style w:type="character" w:styleId="Emphasis">
    <w:name w:val="Emphasis"/>
    <w:basedOn w:val="DefaultParagraphFont"/>
    <w:uiPriority w:val="20"/>
    <w:qFormat/>
    <w:rsid w:val="00744F3A"/>
    <w:rPr>
      <w:i/>
      <w:iCs/>
      <w:color w:val="auto"/>
    </w:rPr>
  </w:style>
  <w:style w:type="character" w:styleId="IntenseEmphasis">
    <w:name w:val="Intense Emphasis"/>
    <w:basedOn w:val="DefaultParagraphFont"/>
    <w:uiPriority w:val="21"/>
    <w:qFormat/>
    <w:rsid w:val="00744F3A"/>
    <w:rPr>
      <w:b/>
      <w:bCs/>
      <w:i/>
      <w:iCs/>
      <w:caps/>
    </w:rPr>
  </w:style>
  <w:style w:type="paragraph" w:customStyle="1" w:styleId="Default">
    <w:name w:val="Default"/>
    <w:rsid w:val="00744F3A"/>
    <w:pPr>
      <w:autoSpaceDE w:val="0"/>
      <w:autoSpaceDN w:val="0"/>
      <w:adjustRightInd w:val="0"/>
    </w:pPr>
    <w:rPr>
      <w:rFonts w:ascii="Garamond" w:eastAsiaTheme="minorEastAsia" w:hAnsi="Garamond" w:cs="Garamond"/>
      <w:color w:val="000000"/>
    </w:rPr>
  </w:style>
  <w:style w:type="paragraph" w:customStyle="1" w:styleId="msonormal0">
    <w:name w:val="msonormal"/>
    <w:basedOn w:val="Normal"/>
    <w:rsid w:val="00744F3A"/>
    <w:pPr>
      <w:spacing w:before="100" w:beforeAutospacing="1" w:after="100" w:afterAutospacing="1" w:line="240" w:lineRule="auto"/>
    </w:pPr>
    <w:rPr>
      <w:rFonts w:ascii="Times New Roman" w:eastAsia="Times New Roman" w:hAnsi="Times New Roman" w:cs="Times New Roman"/>
      <w:sz w:val="24"/>
      <w:lang w:eastAsia="en-GB"/>
    </w:rPr>
  </w:style>
  <w:style w:type="paragraph" w:styleId="FootnoteText">
    <w:name w:val="footnote text"/>
    <w:basedOn w:val="Normal"/>
    <w:link w:val="FootnoteTextChar"/>
    <w:uiPriority w:val="99"/>
    <w:semiHidden/>
    <w:unhideWhenUsed/>
    <w:rsid w:val="00744F3A"/>
    <w:pPr>
      <w:spacing w:after="0" w:line="240" w:lineRule="auto"/>
    </w:pPr>
    <w:rPr>
      <w:lang w:val="en-US"/>
    </w:rPr>
  </w:style>
  <w:style w:type="character" w:customStyle="1" w:styleId="FootnoteTextChar">
    <w:name w:val="Footnote Text Char"/>
    <w:basedOn w:val="DefaultParagraphFont"/>
    <w:link w:val="FootnoteText"/>
    <w:uiPriority w:val="99"/>
    <w:semiHidden/>
    <w:rsid w:val="00744F3A"/>
    <w:rPr>
      <w:rFonts w:ascii="Arial" w:eastAsiaTheme="minorEastAsia" w:hAnsi="Arial" w:cs="Arial"/>
      <w:sz w:val="20"/>
    </w:rPr>
  </w:style>
  <w:style w:type="character" w:styleId="FootnoteReference">
    <w:name w:val="footnote reference"/>
    <w:aliases w:val="ftref,4_G,16 Point,Superscript 6 Point,Footnotes refss,fr,ftref Char Car Char,ftref Char Char Char Char Char Car Char,ftref Char Char Char Char Char Char Char Char Char Car Car Char Char,ftref Char Char,Fußnotenzeichen_Raxen,note bp,f"/>
    <w:basedOn w:val="DefaultParagraphFont"/>
    <w:link w:val="BVIfnrCarCar"/>
    <w:uiPriority w:val="99"/>
    <w:unhideWhenUsed/>
    <w:qFormat/>
    <w:rsid w:val="00744F3A"/>
    <w:rPr>
      <w:vertAlign w:val="superscript"/>
    </w:rPr>
  </w:style>
  <w:style w:type="paragraph" w:customStyle="1" w:styleId="BVIfnrCarCar">
    <w:name w:val="BVI fnr Car Car"/>
    <w:aliases w:val="BVI fnr Car,BVI fnr Car Car Car Car,BVI fnr Car Car Car Car Char,BVI fnr Car Car Car Car Char Char Char Char Char"/>
    <w:basedOn w:val="Normal"/>
    <w:link w:val="FootnoteReference"/>
    <w:uiPriority w:val="99"/>
    <w:rsid w:val="00744F3A"/>
    <w:pPr>
      <w:spacing w:line="240" w:lineRule="exact"/>
    </w:pPr>
    <w:rPr>
      <w:rFonts w:asciiTheme="minorHAnsi" w:eastAsiaTheme="minorHAnsi" w:hAnsiTheme="minorHAnsi" w:cstheme="minorBidi"/>
      <w:sz w:val="24"/>
      <w:vertAlign w:val="superscript"/>
      <w:lang w:val="en-US"/>
    </w:rPr>
  </w:style>
  <w:style w:type="paragraph" w:styleId="NoSpacing">
    <w:name w:val="No Spacing"/>
    <w:uiPriority w:val="1"/>
    <w:qFormat/>
    <w:rsid w:val="00744F3A"/>
    <w:rPr>
      <w:rFonts w:ascii="Arial" w:eastAsiaTheme="minorEastAsia" w:hAnsi="Arial" w:cs="Arial"/>
      <w:sz w:val="20"/>
      <w:lang w:val="en-GB"/>
    </w:rPr>
  </w:style>
  <w:style w:type="paragraph" w:styleId="Caption">
    <w:name w:val="caption"/>
    <w:basedOn w:val="Normal"/>
    <w:next w:val="Normal"/>
    <w:uiPriority w:val="35"/>
    <w:semiHidden/>
    <w:unhideWhenUsed/>
    <w:qFormat/>
    <w:rsid w:val="00744F3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44F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44F3A"/>
    <w:rPr>
      <w:rFonts w:asciiTheme="majorHAnsi" w:eastAsiaTheme="majorEastAsia" w:hAnsiTheme="majorHAnsi" w:cstheme="majorBidi"/>
      <w:color w:val="000000" w:themeColor="text1"/>
      <w:sz w:val="56"/>
      <w:szCs w:val="56"/>
      <w:lang w:val="en-GB"/>
    </w:rPr>
  </w:style>
  <w:style w:type="character" w:styleId="Strong">
    <w:name w:val="Strong"/>
    <w:basedOn w:val="DefaultParagraphFont"/>
    <w:uiPriority w:val="22"/>
    <w:qFormat/>
    <w:rsid w:val="00744F3A"/>
    <w:rPr>
      <w:b/>
      <w:bCs/>
      <w:color w:val="000000" w:themeColor="text1"/>
    </w:rPr>
  </w:style>
  <w:style w:type="paragraph" w:styleId="Quote">
    <w:name w:val="Quote"/>
    <w:basedOn w:val="Normal"/>
    <w:next w:val="Normal"/>
    <w:link w:val="QuoteChar"/>
    <w:uiPriority w:val="29"/>
    <w:qFormat/>
    <w:rsid w:val="00744F3A"/>
    <w:pPr>
      <w:spacing w:before="160"/>
      <w:ind w:left="720" w:right="720"/>
    </w:pPr>
    <w:rPr>
      <w:i/>
      <w:iCs/>
      <w:color w:val="000000" w:themeColor="text1"/>
    </w:rPr>
  </w:style>
  <w:style w:type="character" w:customStyle="1" w:styleId="QuoteChar">
    <w:name w:val="Quote Char"/>
    <w:basedOn w:val="DefaultParagraphFont"/>
    <w:link w:val="Quote"/>
    <w:uiPriority w:val="29"/>
    <w:rsid w:val="00744F3A"/>
    <w:rPr>
      <w:rFonts w:ascii="Arial" w:eastAsiaTheme="minorEastAsia" w:hAnsi="Arial" w:cs="Arial"/>
      <w:i/>
      <w:iCs/>
      <w:color w:val="000000" w:themeColor="text1"/>
      <w:sz w:val="20"/>
      <w:lang w:val="en-GB"/>
    </w:rPr>
  </w:style>
  <w:style w:type="paragraph" w:styleId="IntenseQuote">
    <w:name w:val="Intense Quote"/>
    <w:basedOn w:val="Normal"/>
    <w:next w:val="Normal"/>
    <w:link w:val="IntenseQuoteChar"/>
    <w:uiPriority w:val="30"/>
    <w:qFormat/>
    <w:rsid w:val="00744F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44F3A"/>
    <w:rPr>
      <w:rFonts w:ascii="Arial" w:eastAsiaTheme="minorEastAsia" w:hAnsi="Arial" w:cs="Arial"/>
      <w:color w:val="000000" w:themeColor="text1"/>
      <w:sz w:val="20"/>
      <w:shd w:val="clear" w:color="auto" w:fill="F2F2F2" w:themeFill="background1" w:themeFillShade="F2"/>
      <w:lang w:val="en-GB"/>
    </w:rPr>
  </w:style>
  <w:style w:type="character" w:styleId="SubtleReference">
    <w:name w:val="Subtle Reference"/>
    <w:basedOn w:val="DefaultParagraphFont"/>
    <w:uiPriority w:val="31"/>
    <w:qFormat/>
    <w:rsid w:val="00744F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4F3A"/>
    <w:rPr>
      <w:b/>
      <w:bCs/>
      <w:smallCaps/>
      <w:u w:val="single"/>
    </w:rPr>
  </w:style>
  <w:style w:type="character" w:styleId="BookTitle">
    <w:name w:val="Book Title"/>
    <w:basedOn w:val="DefaultParagraphFont"/>
    <w:uiPriority w:val="33"/>
    <w:qFormat/>
    <w:rsid w:val="00744F3A"/>
    <w:rPr>
      <w:b w:val="0"/>
      <w:bCs w:val="0"/>
      <w:smallCaps/>
      <w:spacing w:val="5"/>
    </w:rPr>
  </w:style>
  <w:style w:type="character" w:customStyle="1" w:styleId="A5">
    <w:name w:val="A5"/>
    <w:uiPriority w:val="99"/>
    <w:rsid w:val="00744F3A"/>
    <w:rPr>
      <w:rFonts w:ascii="Bookman Old Style" w:hAnsi="Bookman Old Style" w:cs="Bookman Old Style" w:hint="default"/>
      <w:b/>
      <w:bCs/>
      <w:color w:val="000000"/>
      <w:sz w:val="36"/>
      <w:szCs w:val="36"/>
    </w:rPr>
  </w:style>
  <w:style w:type="paragraph" w:styleId="NormalWeb">
    <w:name w:val="Normal (Web)"/>
    <w:basedOn w:val="Normal"/>
    <w:uiPriority w:val="99"/>
    <w:semiHidden/>
    <w:unhideWhenUsed/>
    <w:rsid w:val="00744F3A"/>
    <w:pPr>
      <w:spacing w:before="100" w:beforeAutospacing="1" w:after="100" w:afterAutospacing="1" w:line="240" w:lineRule="auto"/>
    </w:pPr>
    <w:rPr>
      <w:rFonts w:ascii="Times New Roman" w:eastAsia="Times New Roman" w:hAnsi="Times New Roman" w:cs="Times New Roman"/>
      <w:sz w:val="24"/>
      <w:lang w:eastAsia="en-GB"/>
    </w:rPr>
  </w:style>
  <w:style w:type="paragraph" w:customStyle="1" w:styleId="bodytext">
    <w:name w:val="bodytext"/>
    <w:basedOn w:val="Normal"/>
    <w:rsid w:val="00744F3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heading50">
    <w:name w:val="heading5"/>
    <w:basedOn w:val="DefaultParagraphFont"/>
    <w:rsid w:val="00744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stats.un.org/sdgs/metadata/files/Metadata-16-03-02.pdf" TargetMode="External"/><Relationship Id="rId21" Type="http://schemas.openxmlformats.org/officeDocument/2006/relationships/hyperlink" Target="http://www.statistics.gov.rw/datasource/demographic-and-health-survey-dhs" TargetMode="External"/><Relationship Id="rId42" Type="http://schemas.openxmlformats.org/officeDocument/2006/relationships/hyperlink" Target="https://unstats.un.org/sdgs/metadata/files/Metadata-03-0a-01.pdf" TargetMode="External"/><Relationship Id="rId63" Type="http://schemas.openxmlformats.org/officeDocument/2006/relationships/hyperlink" Target="http://unstats.un.org/sdgs/files/metadata-compilation/Metadata-Goal-5.pdf" TargetMode="External"/><Relationship Id="rId84" Type="http://schemas.openxmlformats.org/officeDocument/2006/relationships/hyperlink" Target="http://www.statistics.gov.rw/statistical-publications/subject/labor-force-and-economic-activity/reports" TargetMode="External"/><Relationship Id="rId138" Type="http://schemas.openxmlformats.org/officeDocument/2006/relationships/hyperlink" Target="http://statistics.gov.rw/datasource/comprehensive-food-security-and-vulnerability-and-nutrition-analysis-survey-cfsva" TargetMode="External"/><Relationship Id="rId159" Type="http://schemas.openxmlformats.org/officeDocument/2006/relationships/hyperlink" Target="https://unstats.un.org/sdgs/metadata/files/Metadata-11-06-01.pdf" TargetMode="External"/><Relationship Id="rId107" Type="http://schemas.openxmlformats.org/officeDocument/2006/relationships/hyperlink" Target="mailto:info@statistics.gov.rw" TargetMode="External"/><Relationship Id="rId11" Type="http://schemas.openxmlformats.org/officeDocument/2006/relationships/hyperlink" Target="https://unstats.un.org/sdgs/metadata/files/Metadata-01-05-04.pdf" TargetMode="External"/><Relationship Id="rId32" Type="http://schemas.openxmlformats.org/officeDocument/2006/relationships/hyperlink" Target="https://unstats.un.org/sdgs/metadata/files/Metadata-03-03-01.pdf" TargetMode="External"/><Relationship Id="rId53" Type="http://schemas.openxmlformats.org/officeDocument/2006/relationships/hyperlink" Target="mailto:info@statistics.gov.rw" TargetMode="External"/><Relationship Id="rId74" Type="http://schemas.openxmlformats.org/officeDocument/2006/relationships/hyperlink" Target="http://unstats.un.org/sdgs/files/metadata-compilation/Metadata-Goal-5.pdf" TargetMode="External"/><Relationship Id="rId128" Type="http://schemas.openxmlformats.org/officeDocument/2006/relationships/hyperlink" Target="http://www.statistics.gov.rw/about-us/national-statistical-system" TargetMode="External"/><Relationship Id="rId149" Type="http://schemas.openxmlformats.org/officeDocument/2006/relationships/hyperlink" Target="mailto:info@statistics.gov.rw" TargetMode="External"/><Relationship Id="rId5" Type="http://schemas.openxmlformats.org/officeDocument/2006/relationships/hyperlink" Target="https://unstats.un.org/sdgs/metadata/files/Metadata-01-02-01.pdf" TargetMode="External"/><Relationship Id="rId95" Type="http://schemas.openxmlformats.org/officeDocument/2006/relationships/hyperlink" Target="https://www.bnr.rw/index.php?id=302" TargetMode="External"/><Relationship Id="rId160" Type="http://schemas.openxmlformats.org/officeDocument/2006/relationships/hyperlink" Target="http://www.statistics.gov.rw/datasource/integrated-household-living-conditions-survey-eicv" TargetMode="External"/><Relationship Id="rId22" Type="http://schemas.openxmlformats.org/officeDocument/2006/relationships/hyperlink" Target="mailto:info@statistics.gov.rw" TargetMode="External"/><Relationship Id="rId43" Type="http://schemas.openxmlformats.org/officeDocument/2006/relationships/hyperlink" Target="http://www.statistics.gov.rw/datasource/demographic-and-health-survey-dhs" TargetMode="External"/><Relationship Id="rId64" Type="http://schemas.openxmlformats.org/officeDocument/2006/relationships/hyperlink" Target="http://www.un.org/documents/ga/res/48/a48r104.htm" TargetMode="External"/><Relationship Id="rId118" Type="http://schemas.openxmlformats.org/officeDocument/2006/relationships/hyperlink" Target="http://www.minijust.gov.rw/fileadmin/Documents/JRLOS_Documents/SSP_II_2013-2018.pdf" TargetMode="External"/><Relationship Id="rId139" Type="http://schemas.openxmlformats.org/officeDocument/2006/relationships/hyperlink" Target="https://unstats.un.org/sdgs/metadata/files/Metadata-03-05-02.pdf" TargetMode="External"/><Relationship Id="rId85" Type="http://schemas.openxmlformats.org/officeDocument/2006/relationships/hyperlink" Target="mailto:info@statistics.gov.rw" TargetMode="External"/><Relationship Id="rId150" Type="http://schemas.openxmlformats.org/officeDocument/2006/relationships/hyperlink" Target="https://unstats.un.org/sdgs/metadata/files/Metadata-07-01-01.pdf" TargetMode="External"/><Relationship Id="rId12" Type="http://schemas.openxmlformats.org/officeDocument/2006/relationships/hyperlink" Target="http://statistics.gov.rw/datasource/comprehensive-food-security-and-vulnerability-and-nutrition-analysis-survey-cfsva" TargetMode="External"/><Relationship Id="rId33" Type="http://schemas.openxmlformats.org/officeDocument/2006/relationships/hyperlink" Target="https://unstats.un.org/sdgs/files/metadata-compilation/Metadata-Goal-3.pdf" TargetMode="External"/><Relationship Id="rId108" Type="http://schemas.openxmlformats.org/officeDocument/2006/relationships/hyperlink" Target="https://unstats.un.org/sdgs/metadata/files/Metadata-09-02-02.pdf" TargetMode="External"/><Relationship Id="rId129" Type="http://schemas.openxmlformats.org/officeDocument/2006/relationships/hyperlink" Target="mailto:info@statistics.gov.rw" TargetMode="External"/><Relationship Id="rId54" Type="http://schemas.openxmlformats.org/officeDocument/2006/relationships/hyperlink" Target="https://unstats.un.org/sdgs/metadata/files/Metadata-04-05-01.pdf" TargetMode="External"/><Relationship Id="rId70" Type="http://schemas.openxmlformats.org/officeDocument/2006/relationships/hyperlink" Target="https://unstats.un.org/sdgs/metadata/files/Metadata-05-05-01.pdf" TargetMode="External"/><Relationship Id="rId75" Type="http://schemas.openxmlformats.org/officeDocument/2006/relationships/hyperlink" Target="https://unstats.un.org/sdgs/files/metadata-compilation/Metadata-Goal-5.pdf" TargetMode="External"/><Relationship Id="rId91" Type="http://schemas.openxmlformats.org/officeDocument/2006/relationships/hyperlink" Target="mailto:info@statistics.gov.rw" TargetMode="External"/><Relationship Id="rId96" Type="http://schemas.openxmlformats.org/officeDocument/2006/relationships/hyperlink" Target="https://unstats.un.org/sdgs/metadata/files/Metadata-08-10-02.pdf" TargetMode="External"/><Relationship Id="rId140" Type="http://schemas.openxmlformats.org/officeDocument/2006/relationships/hyperlink" Target="mailto:info@statistics.gov.rw" TargetMode="External"/><Relationship Id="rId145" Type="http://schemas.openxmlformats.org/officeDocument/2006/relationships/hyperlink" Target="mailto:info@statistics.gov.rw" TargetMode="External"/><Relationship Id="rId161" Type="http://schemas.openxmlformats.org/officeDocument/2006/relationships/hyperlink" Target="mailto:info@statistics.gov.rw" TargetMode="External"/><Relationship Id="rId166" Type="http://schemas.openxmlformats.org/officeDocument/2006/relationships/hyperlink" Target="mailto:info@statistics.gov.rw" TargetMode="External"/><Relationship Id="rId1" Type="http://schemas.openxmlformats.org/officeDocument/2006/relationships/numbering" Target="numbering.xml"/><Relationship Id="rId6" Type="http://schemas.openxmlformats.org/officeDocument/2006/relationships/hyperlink" Target="http://www.statistics.gov.rw/datasource/integrated-household-living-conditions-survey-eicv" TargetMode="External"/><Relationship Id="rId23" Type="http://schemas.openxmlformats.org/officeDocument/2006/relationships/hyperlink" Target="https://unstats.un.org/sdgs/metadata/files/Metadata-03-01-02.pdf" TargetMode="External"/><Relationship Id="rId28" Type="http://schemas.openxmlformats.org/officeDocument/2006/relationships/hyperlink" Target="mailto:info@statistics.gov.rw" TargetMode="External"/><Relationship Id="rId49" Type="http://schemas.openxmlformats.org/officeDocument/2006/relationships/hyperlink" Target="https://unstats.un.org/sdgs/metadata/files/Metadata-04-02-02.pdf" TargetMode="External"/><Relationship Id="rId114" Type="http://schemas.openxmlformats.org/officeDocument/2006/relationships/hyperlink" Target="https://unstats.un.org/sdgs/metadata/files/Metadata-16-01-03.pdf" TargetMode="External"/><Relationship Id="rId119" Type="http://schemas.openxmlformats.org/officeDocument/2006/relationships/hyperlink" Target="http://rgb.rw/fileadmin/Rwanda_Governance_Scorecard_all/" TargetMode="External"/><Relationship Id="rId44" Type="http://schemas.openxmlformats.org/officeDocument/2006/relationships/hyperlink" Target="mailto:info@statistics.gov.rw" TargetMode="External"/><Relationship Id="rId60" Type="http://schemas.openxmlformats.org/officeDocument/2006/relationships/hyperlink" Target="http://www.statistics.gov.rw/datasource/demographic-and-health-survey-dhs" TargetMode="External"/><Relationship Id="rId65" Type="http://schemas.openxmlformats.org/officeDocument/2006/relationships/hyperlink" Target="https://unstats.un.org/sdgs/files/metadata-compilation/Metadata-Goal-5.pdf" TargetMode="External"/><Relationship Id="rId81" Type="http://schemas.openxmlformats.org/officeDocument/2006/relationships/hyperlink" Target="http://www.statistics.gov.rw/statistical-publications/subject/labor-force-and-economic-activity/reports" TargetMode="External"/><Relationship Id="rId86" Type="http://schemas.openxmlformats.org/officeDocument/2006/relationships/hyperlink" Target="https://unstats.un.org/sdgs/metadata/files/Metadata-08-06-01.pdf" TargetMode="External"/><Relationship Id="rId130" Type="http://schemas.openxmlformats.org/officeDocument/2006/relationships/hyperlink" Target="https://unstats.un.org/sdgs/metadata/files/Metadata-17-18-03.pdf" TargetMode="External"/><Relationship Id="rId135" Type="http://schemas.openxmlformats.org/officeDocument/2006/relationships/hyperlink" Target="mailto:info@statistics.gov.rw" TargetMode="External"/><Relationship Id="rId151" Type="http://schemas.openxmlformats.org/officeDocument/2006/relationships/hyperlink" Target="http://www.statistics.gov.rw/datasource/integrated-household-living-conditions-survey-eicv" TargetMode="External"/><Relationship Id="rId156" Type="http://schemas.openxmlformats.org/officeDocument/2006/relationships/hyperlink" Target="https://unstats.un.org/sdgs/metadata/files/Metadata-11-01-01.pdf" TargetMode="External"/><Relationship Id="rId13" Type="http://schemas.openxmlformats.org/officeDocument/2006/relationships/hyperlink" Target="https://unstats.un.org/sdgs/metadata/files/Metadata-02-02-01.pdf" TargetMode="External"/><Relationship Id="rId18" Type="http://schemas.openxmlformats.org/officeDocument/2006/relationships/hyperlink" Target="mailto:info@statistics.gov.rw" TargetMode="External"/><Relationship Id="rId39" Type="http://schemas.openxmlformats.org/officeDocument/2006/relationships/hyperlink" Target="https://unstats.un.org/sdgs/metadata/files/Metadata-03-07-02.pdf" TargetMode="External"/><Relationship Id="rId109" Type="http://schemas.openxmlformats.org/officeDocument/2006/relationships/hyperlink" Target="http://www.statistics.gov.rw/statistical-publications/subject/labor-force-and-economic-activity/reports" TargetMode="External"/><Relationship Id="rId34" Type="http://schemas.openxmlformats.org/officeDocument/2006/relationships/hyperlink" Target="https://unstats.un.org/sdgs/metadata/files/Metadata-03-03-05.pdf" TargetMode="External"/><Relationship Id="rId50" Type="http://schemas.openxmlformats.org/officeDocument/2006/relationships/hyperlink" Target="http://mineduc.gov.rw/resource/statistics/statistical-year-books/" TargetMode="External"/><Relationship Id="rId55" Type="http://schemas.openxmlformats.org/officeDocument/2006/relationships/hyperlink" Target="http://www.statistics.gov.rw/datasource/integrated-household-living-conditions-survey-eicv" TargetMode="External"/><Relationship Id="rId76" Type="http://schemas.openxmlformats.org/officeDocument/2006/relationships/hyperlink" Target="http://www.statistics.gov.rw/datasource/integrated-household-living-conditions-survey-eicv" TargetMode="External"/><Relationship Id="rId97" Type="http://schemas.openxmlformats.org/officeDocument/2006/relationships/hyperlink" Target="http://unstats.un.org/sdgs/files/metadata-compilation/Metadata-Goal-8.pdf" TargetMode="External"/><Relationship Id="rId104" Type="http://schemas.openxmlformats.org/officeDocument/2006/relationships/hyperlink" Target="mailto:info@statistics.gov.rw" TargetMode="External"/><Relationship Id="rId120" Type="http://schemas.openxmlformats.org/officeDocument/2006/relationships/hyperlink" Target="http://unstats.un.org/sdgs/files/metadata-compilation/Metadata-Goal-16.pdf" TargetMode="External"/><Relationship Id="rId125" Type="http://schemas.openxmlformats.org/officeDocument/2006/relationships/hyperlink" Target="https://unstats.un.org/sdgs/metadata/files/Metadata-16-10-02.pdf" TargetMode="External"/><Relationship Id="rId141" Type="http://schemas.openxmlformats.org/officeDocument/2006/relationships/hyperlink" Target="https://unstats.un.org/sdgs/metadata/files/Metadata-06-01-01.pdf" TargetMode="External"/><Relationship Id="rId146" Type="http://schemas.openxmlformats.org/officeDocument/2006/relationships/hyperlink" Target="http://www.statistics.gov.rw/datasource/demographic-and-health-survey-dhs" TargetMode="External"/><Relationship Id="rId167" Type="http://schemas.openxmlformats.org/officeDocument/2006/relationships/fontTable" Target="fontTable.xml"/><Relationship Id="rId7" Type="http://schemas.openxmlformats.org/officeDocument/2006/relationships/hyperlink" Target="mailto:info@statistics.gov.rw" TargetMode="External"/><Relationship Id="rId71" Type="http://schemas.openxmlformats.org/officeDocument/2006/relationships/hyperlink" Target="https://unstats.un.org/sdgs/metadata/files/Metadata-05-05-02.pdf" TargetMode="External"/><Relationship Id="rId92" Type="http://schemas.openxmlformats.org/officeDocument/2006/relationships/hyperlink" Target="https://unstats.un.org/sdgs/files/metadata-compilation/Metadata-Goal-8.pdf" TargetMode="External"/><Relationship Id="rId162" Type="http://schemas.openxmlformats.org/officeDocument/2006/relationships/hyperlink" Target="https://unstats.un.org/sdgs/metadata/files/Metadata-16-01-04.pdf" TargetMode="External"/><Relationship Id="rId2" Type="http://schemas.openxmlformats.org/officeDocument/2006/relationships/styles" Target="styles.xml"/><Relationship Id="rId29" Type="http://schemas.openxmlformats.org/officeDocument/2006/relationships/hyperlink" Target="https://unstats.un.org/sdgs/files/metadata-compilation/Metadata-Goal-3.pdf" TargetMode="External"/><Relationship Id="rId24" Type="http://schemas.openxmlformats.org/officeDocument/2006/relationships/hyperlink" Target="http://www.statistics.gov.rw/datasource/demographic-and-health-survey-dhs" TargetMode="External"/><Relationship Id="rId40" Type="http://schemas.openxmlformats.org/officeDocument/2006/relationships/hyperlink" Target="http://www.statistics.gov.rw/datasource/demographic-and-health-survey-dhs" TargetMode="External"/><Relationship Id="rId45" Type="http://schemas.openxmlformats.org/officeDocument/2006/relationships/hyperlink" Target="https://unstats.un.org/sdgs/metadata/files/Metadata-04-01-01.pdf" TargetMode="External"/><Relationship Id="rId66" Type="http://schemas.openxmlformats.org/officeDocument/2006/relationships/hyperlink" Target="http://www.statistics.gov.rw/datasource/demographic-and-health-survey-dhs" TargetMode="External"/><Relationship Id="rId87" Type="http://schemas.openxmlformats.org/officeDocument/2006/relationships/hyperlink" Target="http://www.statistics.gov.rw/statistical-publications/subject/labor-force-and-economic-activity/reports" TargetMode="External"/><Relationship Id="rId110" Type="http://schemas.openxmlformats.org/officeDocument/2006/relationships/hyperlink" Target="mailto:info@statistics.gov.rw" TargetMode="External"/><Relationship Id="rId115" Type="http://schemas.openxmlformats.org/officeDocument/2006/relationships/hyperlink" Target="http://www.statistics.gov.rw/datasource/demographic-and-health-survey-dhs" TargetMode="External"/><Relationship Id="rId131" Type="http://schemas.openxmlformats.org/officeDocument/2006/relationships/hyperlink" Target="http://www.statistics.gov.rw/about-us/national-statistical-system" TargetMode="External"/><Relationship Id="rId136" Type="http://schemas.openxmlformats.org/officeDocument/2006/relationships/image" Target="media/image3.png"/><Relationship Id="rId157" Type="http://schemas.openxmlformats.org/officeDocument/2006/relationships/hyperlink" Target="http://www.statistics.gov.rw/datasource/integrated-household-living-conditions-survey-eicv" TargetMode="External"/><Relationship Id="rId61" Type="http://schemas.openxmlformats.org/officeDocument/2006/relationships/hyperlink" Target="mailto:info@statistics.gov.rw" TargetMode="External"/><Relationship Id="rId82" Type="http://schemas.openxmlformats.org/officeDocument/2006/relationships/hyperlink" Target="mailto:info@statistics.gov.rw" TargetMode="External"/><Relationship Id="rId152" Type="http://schemas.openxmlformats.org/officeDocument/2006/relationships/hyperlink" Target="mailto:info@statistics.gov.rw" TargetMode="External"/><Relationship Id="rId19" Type="http://schemas.openxmlformats.org/officeDocument/2006/relationships/hyperlink" Target="https://unstats.un.org/sdgs/metadata/files/Metadata-02-05-01.pdf" TargetMode="External"/><Relationship Id="rId14" Type="http://schemas.openxmlformats.org/officeDocument/2006/relationships/hyperlink" Target="http://www.statistics.gov.rw/datasource/demographic-and-health-survey-dhs" TargetMode="External"/><Relationship Id="rId30" Type="http://schemas.openxmlformats.org/officeDocument/2006/relationships/hyperlink" Target="http://www.statistics.gov.rw/datasource/demographic-and-health-survey-dhs" TargetMode="External"/><Relationship Id="rId35" Type="http://schemas.openxmlformats.org/officeDocument/2006/relationships/hyperlink" Target="https://unstats.un.org/sdgs/metadata/files/Metadata-03-06-01.pdf" TargetMode="External"/><Relationship Id="rId56" Type="http://schemas.openxmlformats.org/officeDocument/2006/relationships/hyperlink" Target="mailto:info@statistics.gov.rw" TargetMode="External"/><Relationship Id="rId77" Type="http://schemas.openxmlformats.org/officeDocument/2006/relationships/hyperlink" Target="mailto:info@statistics.gov.rw" TargetMode="External"/><Relationship Id="rId100" Type="http://schemas.openxmlformats.org/officeDocument/2006/relationships/image" Target="media/image2.wmf"/><Relationship Id="rId105" Type="http://schemas.openxmlformats.org/officeDocument/2006/relationships/hyperlink" Target="https://unstats.un.org/sdgs/metadata/files/Metadata-09-02-01.pdf" TargetMode="External"/><Relationship Id="rId126" Type="http://schemas.openxmlformats.org/officeDocument/2006/relationships/hyperlink" Target="https://unstats.un.org/sdgs/metadata/files/Metadata-17-04-01.pdf" TargetMode="External"/><Relationship Id="rId147" Type="http://schemas.openxmlformats.org/officeDocument/2006/relationships/hyperlink" Target="mailto:info@statistics.gov.rw" TargetMode="External"/><Relationship Id="rId168" Type="http://schemas.microsoft.com/office/2011/relationships/people" Target="people.xml"/><Relationship Id="rId8" Type="http://schemas.openxmlformats.org/officeDocument/2006/relationships/hyperlink" Target="https://unstats.un.org/sdgs/metadata/files/Metadata-01-02-01.pdf" TargetMode="External"/><Relationship Id="rId51" Type="http://schemas.openxmlformats.org/officeDocument/2006/relationships/hyperlink" Target="https://unstats.un.org/sdgs/metadata/files/Metadata-04-04-01.pdf" TargetMode="External"/><Relationship Id="rId72" Type="http://schemas.openxmlformats.org/officeDocument/2006/relationships/hyperlink" Target="http://www.statistics.gov.rw/datasource/integrated-household-living-conditions-survey-eicv" TargetMode="External"/><Relationship Id="rId93" Type="http://schemas.openxmlformats.org/officeDocument/2006/relationships/hyperlink" Target="mailto:info@rdb.rw" TargetMode="External"/><Relationship Id="rId98" Type="http://schemas.openxmlformats.org/officeDocument/2006/relationships/image" Target="media/image1.wmf"/><Relationship Id="rId121" Type="http://schemas.openxmlformats.org/officeDocument/2006/relationships/hyperlink" Target="http://rgb.rw/contact-us/inquiry-form/" TargetMode="External"/><Relationship Id="rId142" Type="http://schemas.openxmlformats.org/officeDocument/2006/relationships/hyperlink" Target="http://www.statistics.gov.rw/datasource/demographic-and-health-survey-dhs" TargetMode="External"/><Relationship Id="rId163" Type="http://schemas.openxmlformats.org/officeDocument/2006/relationships/hyperlink" Target="https://www.unodc.org/documents/data-and-analysis/dfa/Victimization_survey_Rwanda_English.pdf" TargetMode="External"/><Relationship Id="rId3" Type="http://schemas.openxmlformats.org/officeDocument/2006/relationships/settings" Target="settings.xml"/><Relationship Id="rId25" Type="http://schemas.openxmlformats.org/officeDocument/2006/relationships/hyperlink" Target="mailto:info@statistics.gov.rw" TargetMode="External"/><Relationship Id="rId46" Type="http://schemas.openxmlformats.org/officeDocument/2006/relationships/hyperlink" Target="https://unstats.un.org/sdgs/metadata/files/Metadata-04-02-01.pdf" TargetMode="External"/><Relationship Id="rId67" Type="http://schemas.openxmlformats.org/officeDocument/2006/relationships/hyperlink" Target="mailto:info@statistics.gov.rw" TargetMode="External"/><Relationship Id="rId116" Type="http://schemas.openxmlformats.org/officeDocument/2006/relationships/hyperlink" Target="mailto:info@statistics.gov.rw" TargetMode="External"/><Relationship Id="rId137" Type="http://schemas.openxmlformats.org/officeDocument/2006/relationships/image" Target="media/image4.png"/><Relationship Id="rId158" Type="http://schemas.openxmlformats.org/officeDocument/2006/relationships/hyperlink" Target="mailto:info@statistics.gov.rw" TargetMode="External"/><Relationship Id="rId20" Type="http://schemas.openxmlformats.org/officeDocument/2006/relationships/hyperlink" Target="https://unstats.un.org/sdgs/metadata/files/Metadata-03-01-01.pdf" TargetMode="External"/><Relationship Id="rId41" Type="http://schemas.openxmlformats.org/officeDocument/2006/relationships/hyperlink" Target="mailto:info@statistics.gov.rw" TargetMode="External"/><Relationship Id="rId62" Type="http://schemas.openxmlformats.org/officeDocument/2006/relationships/hyperlink" Target="mailto:info@mineduc.gov.rw" TargetMode="External"/><Relationship Id="rId83" Type="http://schemas.openxmlformats.org/officeDocument/2006/relationships/hyperlink" Target="https://unstats.un.org/sdgs/metadata/files/Metadata-08-05-02.pdf" TargetMode="External"/><Relationship Id="rId88" Type="http://schemas.openxmlformats.org/officeDocument/2006/relationships/hyperlink" Target="mailto:info@statistics.gov.rw" TargetMode="External"/><Relationship Id="rId111" Type="http://schemas.openxmlformats.org/officeDocument/2006/relationships/hyperlink" Target="http://unstats.un.org/sdgs/files/metadata-compilation/Metadata-Goal-11.pdf" TargetMode="External"/><Relationship Id="rId132" Type="http://schemas.openxmlformats.org/officeDocument/2006/relationships/hyperlink" Target="mailto:info@statistics.gov.rw" TargetMode="External"/><Relationship Id="rId153" Type="http://schemas.openxmlformats.org/officeDocument/2006/relationships/hyperlink" Target="http://unwto.org/" TargetMode="External"/><Relationship Id="rId15" Type="http://schemas.openxmlformats.org/officeDocument/2006/relationships/hyperlink" Target="mailto:info@statistics.gov.rw" TargetMode="External"/><Relationship Id="rId36" Type="http://schemas.openxmlformats.org/officeDocument/2006/relationships/hyperlink" Target="https://unstats.un.org/sdgs/metadata/files/Metadata-03-07-01.pdf" TargetMode="External"/><Relationship Id="rId57" Type="http://schemas.openxmlformats.org/officeDocument/2006/relationships/hyperlink" Target="https://unstats.un.org/sdgs/metadata/files/Metadata-04-06-01.pdf" TargetMode="External"/><Relationship Id="rId106" Type="http://schemas.openxmlformats.org/officeDocument/2006/relationships/hyperlink" Target="http://www.statistics.gov.rw/statistical-publications/subject/gross-domestic-product-%28gdp%29" TargetMode="External"/><Relationship Id="rId127" Type="http://schemas.openxmlformats.org/officeDocument/2006/relationships/hyperlink" Target="https://unstats.un.org/sdgs/metadata/files/Metadata-17-18-02.pdf" TargetMode="External"/><Relationship Id="rId10" Type="http://schemas.openxmlformats.org/officeDocument/2006/relationships/hyperlink" Target="mailto:info@statistics.gov.rw" TargetMode="External"/><Relationship Id="rId31" Type="http://schemas.openxmlformats.org/officeDocument/2006/relationships/hyperlink" Target="mailto:info@statistics.gov.rw" TargetMode="External"/><Relationship Id="rId52" Type="http://schemas.openxmlformats.org/officeDocument/2006/relationships/hyperlink" Target="http://www.statistics.gov.rw/datasource/integrated-household-living-conditions-survey-eicv" TargetMode="External"/><Relationship Id="rId73" Type="http://schemas.openxmlformats.org/officeDocument/2006/relationships/hyperlink" Target="mailto:info@statistics.gov.rw" TargetMode="External"/><Relationship Id="rId78" Type="http://schemas.openxmlformats.org/officeDocument/2006/relationships/hyperlink" Target="http://unstats.un.org/sdgs/files/metadata-compilation/Metadata-Goal-5.pdf" TargetMode="External"/><Relationship Id="rId94" Type="http://schemas.openxmlformats.org/officeDocument/2006/relationships/hyperlink" Target="https://unstats.un.org/sdgs/metadata/files/Metadata-08-10-01.pdf" TargetMode="External"/><Relationship Id="rId99" Type="http://schemas.openxmlformats.org/officeDocument/2006/relationships/oleObject" Target="embeddings/oleObject1.bin"/><Relationship Id="rId101" Type="http://schemas.openxmlformats.org/officeDocument/2006/relationships/oleObject" Target="embeddings/oleObject2.bin"/><Relationship Id="rId122" Type="http://schemas.openxmlformats.org/officeDocument/2006/relationships/hyperlink" Target="https://unstats.un.org/sdgs/metadata/files/Metadata-16-09-01.pdf" TargetMode="External"/><Relationship Id="rId143" Type="http://schemas.openxmlformats.org/officeDocument/2006/relationships/hyperlink" Target="mailto:info@statistics.gov.rw" TargetMode="External"/><Relationship Id="rId148" Type="http://schemas.openxmlformats.org/officeDocument/2006/relationships/hyperlink" Target="http://www.statistics.gov.rw/datasource/integrated-household-living-conditions-survey-eicv" TargetMode="External"/><Relationship Id="rId164" Type="http://schemas.openxmlformats.org/officeDocument/2006/relationships/hyperlink" Target="https://unstats.un.org/sdgs/metadata/files/Metadata-16-06-01.pdf"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tatistics.gov.rw/datasource/integrated-household-living-conditions-survey-eicv" TargetMode="External"/><Relationship Id="rId26" Type="http://schemas.openxmlformats.org/officeDocument/2006/relationships/hyperlink" Target="https://unstats.un.org/sdgs/files/metadata-compilation/Metadata-Goal-3.pdf" TargetMode="External"/><Relationship Id="rId47" Type="http://schemas.openxmlformats.org/officeDocument/2006/relationships/hyperlink" Target="http://www.statistics.gov.rw/datasource/demographic-and-health-survey-dhs" TargetMode="External"/><Relationship Id="rId68" Type="http://schemas.openxmlformats.org/officeDocument/2006/relationships/hyperlink" Target="http://www.statistics.gov.rw/datasource/demographic-and-health-survey-dhs" TargetMode="External"/><Relationship Id="rId89" Type="http://schemas.openxmlformats.org/officeDocument/2006/relationships/hyperlink" Target="https://unstats.un.org/sdgs/metadata/files/Metadata-08-07-01.pdf" TargetMode="External"/><Relationship Id="rId112" Type="http://schemas.openxmlformats.org/officeDocument/2006/relationships/hyperlink" Target="https://unstats.un.org/sdgs/metadata/files/Metadata-15-01-01.pdf" TargetMode="External"/><Relationship Id="rId133" Type="http://schemas.openxmlformats.org/officeDocument/2006/relationships/hyperlink" Target="https://unstats.un.org/sdgs/metadata/files/Metadata-17-19-02a.pdf" TargetMode="External"/><Relationship Id="rId154" Type="http://schemas.openxmlformats.org/officeDocument/2006/relationships/hyperlink" Target="http://www.statistics.gov.rw/statistical-publications/subject/labor-force-and-economic-activity/reports" TargetMode="External"/><Relationship Id="rId16" Type="http://schemas.openxmlformats.org/officeDocument/2006/relationships/hyperlink" Target="https://unstats.un.org/sdgs/metadata/files/Metadata-02-02-02a.pdf" TargetMode="External"/><Relationship Id="rId37" Type="http://schemas.openxmlformats.org/officeDocument/2006/relationships/hyperlink" Target="http://www.statistics.gov.rw/datasource/demographic-and-health-survey-dhs" TargetMode="External"/><Relationship Id="rId58" Type="http://schemas.openxmlformats.org/officeDocument/2006/relationships/hyperlink" Target="http://www.statistics.gov.rw/datasource/integrated-household-living-conditions-survey-eicv" TargetMode="External"/><Relationship Id="rId79" Type="http://schemas.openxmlformats.org/officeDocument/2006/relationships/hyperlink" Target="http://unstats.un.org/sdgs/files/metadata-compilation/Metadata-Goal-5.pdf" TargetMode="External"/><Relationship Id="rId102" Type="http://schemas.openxmlformats.org/officeDocument/2006/relationships/hyperlink" Target="https://unstats.un.org/sdgs/tierIII-indicators/" TargetMode="External"/><Relationship Id="rId123" Type="http://schemas.openxmlformats.org/officeDocument/2006/relationships/hyperlink" Target="http://www.statistics.gov.rw/datasource/demographic-and-health-survey-dhs" TargetMode="External"/><Relationship Id="rId144" Type="http://schemas.openxmlformats.org/officeDocument/2006/relationships/hyperlink" Target="http://www.statistics.gov.rw/datasource/integrated-household-living-conditions-survey-eicv" TargetMode="External"/><Relationship Id="rId90" Type="http://schemas.openxmlformats.org/officeDocument/2006/relationships/hyperlink" Target="mailto:info@statistics.gov.rw" TargetMode="External"/><Relationship Id="rId165" Type="http://schemas.openxmlformats.org/officeDocument/2006/relationships/hyperlink" Target="http://www.statistics.gov.rw/datasource/integrated-household-living-conditions-survey-eicv" TargetMode="External"/><Relationship Id="rId27" Type="http://schemas.openxmlformats.org/officeDocument/2006/relationships/hyperlink" Target="http://www.statistics.gov.rw/datasource/demographic-and-health-survey-dhs" TargetMode="External"/><Relationship Id="rId48" Type="http://schemas.openxmlformats.org/officeDocument/2006/relationships/hyperlink" Target="mailto:info@statistics.gov.rw" TargetMode="External"/><Relationship Id="rId69" Type="http://schemas.openxmlformats.org/officeDocument/2006/relationships/hyperlink" Target="mailto:info@statistics.gov.rw" TargetMode="External"/><Relationship Id="rId113" Type="http://schemas.openxmlformats.org/officeDocument/2006/relationships/hyperlink" Target="https://unstats.un.org/sdgs/metadata/files/Metadata-15-08-01.pdf" TargetMode="External"/><Relationship Id="rId134" Type="http://schemas.openxmlformats.org/officeDocument/2006/relationships/hyperlink" Target="http://www.statistics.gov.rw/datasource/population-and-housing-census" TargetMode="External"/><Relationship Id="rId80" Type="http://schemas.openxmlformats.org/officeDocument/2006/relationships/hyperlink" Target="https://unstats.un.org/sdgs/files/metadata-compilation/Metadata-Goal-8.pdf" TargetMode="External"/><Relationship Id="rId155" Type="http://schemas.openxmlformats.org/officeDocument/2006/relationships/hyperlink" Target="mailto:info@statistics.gov.rw" TargetMode="External"/><Relationship Id="rId17" Type="http://schemas.openxmlformats.org/officeDocument/2006/relationships/hyperlink" Target="http://www.statistics.gov.rw/datasource/demographic-and-health-survey-dhs" TargetMode="External"/><Relationship Id="rId38" Type="http://schemas.openxmlformats.org/officeDocument/2006/relationships/hyperlink" Target="mailto:info@statistics.gov.rw" TargetMode="External"/><Relationship Id="rId59" Type="http://schemas.openxmlformats.org/officeDocument/2006/relationships/hyperlink" Target="mailto:info@statistics.gov.rw" TargetMode="External"/><Relationship Id="rId103" Type="http://schemas.openxmlformats.org/officeDocument/2006/relationships/hyperlink" Target="http://www.statistics.gov.rw/datasource/integrated-household-living-conditions-survey-eicv" TargetMode="External"/><Relationship Id="rId124" Type="http://schemas.openxmlformats.org/officeDocument/2006/relationships/hyperlink" Target="mailto:info@statistics.gov.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157</Pages>
  <Words>29837</Words>
  <Characters>170077</Characters>
  <Application>Microsoft Office Word</Application>
  <DocSecurity>0</DocSecurity>
  <Lines>1417</Lines>
  <Paragraphs>399</Paragraphs>
  <ScaleCrop>false</ScaleCrop>
  <Company/>
  <LinksUpToDate>false</LinksUpToDate>
  <CharactersWithSpaces>199515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Luc KABERA</dc:creator>
  <cp:keywords/>
  <dc:description/>
  <cp:lastModifiedBy>Jean Luc KABERA</cp:lastModifiedBy>
  <cp:revision>1</cp:revision>
  <dcterms:created xsi:type="dcterms:W3CDTF">2021-03-11T09:05:00Z</dcterms:created>
  <dcterms:modified xsi:type="dcterms:W3CDTF">2021-03-11T09:09:00Z</dcterms:modified>
</cp:coreProperties>
</file>